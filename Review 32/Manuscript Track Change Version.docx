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33AC2" w14:textId="27A1E489" w:rsidR="00697613" w:rsidRPr="00D34B74" w:rsidRDefault="00697613" w:rsidP="00C8427F">
      <w:pPr>
        <w:spacing w:before="120" w:after="120" w:line="240" w:lineRule="auto"/>
        <w:jc w:val="both"/>
        <w:rPr>
          <w:rFonts w:ascii="Times New Roman" w:hAnsi="Times New Roman" w:cs="Times New Roman"/>
          <w:b/>
          <w:bCs/>
          <w:sz w:val="28"/>
        </w:rPr>
      </w:pPr>
      <w:r w:rsidRPr="00D34B74">
        <w:rPr>
          <w:rFonts w:ascii="Times New Roman" w:hAnsi="Times New Roman" w:cs="Times New Roman"/>
          <w:b/>
          <w:bCs/>
          <w:sz w:val="28"/>
        </w:rPr>
        <w:t xml:space="preserve">Geographic Inequalities and Determinants of </w:t>
      </w:r>
      <w:r w:rsidR="00C37E89" w:rsidRPr="00D34B74">
        <w:rPr>
          <w:rFonts w:ascii="Times New Roman" w:hAnsi="Times New Roman" w:cs="Times New Roman"/>
          <w:b/>
          <w:bCs/>
          <w:sz w:val="28"/>
        </w:rPr>
        <w:t>Anaemia</w:t>
      </w:r>
      <w:r w:rsidRPr="00D34B74">
        <w:rPr>
          <w:rFonts w:ascii="Times New Roman" w:hAnsi="Times New Roman" w:cs="Times New Roman"/>
          <w:b/>
          <w:bCs/>
          <w:sz w:val="28"/>
        </w:rPr>
        <w:t xml:space="preserve"> among Preeclamptic Women</w:t>
      </w:r>
      <w:del w:id="0" w:author="Jahirul Islam" w:date="2023-11-25T18:23:00Z">
        <w:r w:rsidRPr="00D34B74" w:rsidDel="009309E9">
          <w:rPr>
            <w:rFonts w:ascii="Times New Roman" w:hAnsi="Times New Roman" w:cs="Times New Roman"/>
            <w:b/>
            <w:bCs/>
            <w:sz w:val="28"/>
          </w:rPr>
          <w:delText xml:space="preserve"> in Bangladesh</w:delText>
        </w:r>
      </w:del>
      <w:ins w:id="1" w:author="Jahirul Islam" w:date="2023-11-25T18:22:00Z">
        <w:r w:rsidR="0047595E">
          <w:rPr>
            <w:rFonts w:ascii="Times New Roman" w:hAnsi="Times New Roman" w:cs="Times New Roman"/>
            <w:b/>
            <w:bCs/>
            <w:sz w:val="28"/>
          </w:rPr>
          <w:t xml:space="preserve">: </w:t>
        </w:r>
        <w:r w:rsidR="009309E9">
          <w:rPr>
            <w:rFonts w:ascii="Times New Roman" w:hAnsi="Times New Roman" w:cs="Times New Roman"/>
            <w:b/>
            <w:bCs/>
            <w:sz w:val="28"/>
          </w:rPr>
          <w:t xml:space="preserve">A Cross-Sectional </w:t>
        </w:r>
      </w:ins>
      <w:ins w:id="2" w:author="Jahirul Islam" w:date="2023-11-25T18:23:00Z">
        <w:r w:rsidR="009309E9">
          <w:rPr>
            <w:rFonts w:ascii="Times New Roman" w:hAnsi="Times New Roman" w:cs="Times New Roman"/>
            <w:b/>
            <w:bCs/>
            <w:sz w:val="28"/>
          </w:rPr>
          <w:t>Sample-Based Study in Bangladesh</w:t>
        </w:r>
      </w:ins>
    </w:p>
    <w:p w14:paraId="2BD22E94" w14:textId="77777777" w:rsidR="001B39E0" w:rsidRPr="00E94683" w:rsidRDefault="001B39E0" w:rsidP="001B39E0">
      <w:pPr>
        <w:spacing w:after="0" w:line="360" w:lineRule="auto"/>
        <w:jc w:val="both"/>
        <w:rPr>
          <w:rFonts w:ascii="Times New Roman" w:eastAsia="Times New Roman" w:hAnsi="Times New Roman" w:cs="Times New Roman"/>
          <w:b/>
          <w:color w:val="0D0D0D" w:themeColor="text1" w:themeTint="F2"/>
          <w:sz w:val="24"/>
          <w:szCs w:val="24"/>
        </w:rPr>
      </w:pPr>
      <w:r w:rsidRPr="00E94683">
        <w:rPr>
          <w:rFonts w:ascii="Times New Roman" w:eastAsia="Times New Roman" w:hAnsi="Times New Roman" w:cs="Times New Roman"/>
          <w:b/>
          <w:color w:val="0D0D0D" w:themeColor="text1" w:themeTint="F2"/>
          <w:sz w:val="24"/>
          <w:szCs w:val="24"/>
        </w:rPr>
        <w:t>Author’s name:</w:t>
      </w:r>
    </w:p>
    <w:p w14:paraId="3951C027" w14:textId="77777777" w:rsidR="001B39E0" w:rsidRDefault="001B39E0" w:rsidP="001B39E0">
      <w:pPr>
        <w:rPr>
          <w:rFonts w:ascii="Times New Roman" w:hAnsi="Times New Roman" w:cs="Times New Roman"/>
        </w:rPr>
      </w:pPr>
      <w:r w:rsidRPr="00340A0A">
        <w:rPr>
          <w:rFonts w:ascii="Times New Roman" w:eastAsia="Times New Roman" w:hAnsi="Times New Roman" w:cs="Times New Roman"/>
          <w:color w:val="0D0D0D" w:themeColor="text1" w:themeTint="F2"/>
          <w:sz w:val="24"/>
          <w:szCs w:val="24"/>
          <w:vertAlign w:val="superscript"/>
        </w:rPr>
        <w:t>1</w:t>
      </w:r>
      <w:r w:rsidRPr="00343A9A">
        <w:rPr>
          <w:rFonts w:ascii="Times New Roman" w:hAnsi="Times New Roman" w:cs="Times New Roman"/>
        </w:rPr>
        <w:t xml:space="preserve"> Md. Ahasan Ali, Dept. of Pathology and Pathophysiology, Xi’an Jiaotong University, Shaanxi, China. E-mail: </w:t>
      </w:r>
      <w:hyperlink r:id="rId6" w:history="1">
        <w:r w:rsidRPr="000B6925">
          <w:rPr>
            <w:rStyle w:val="Hyperlink"/>
            <w:rFonts w:ascii="Times New Roman" w:hAnsi="Times New Roman" w:cs="Times New Roman"/>
          </w:rPr>
          <w:t>mr_ahsanhabib@yahoo.com</w:t>
        </w:r>
      </w:hyperlink>
    </w:p>
    <w:p w14:paraId="10457096" w14:textId="77777777" w:rsidR="001B39E0" w:rsidRDefault="001B39E0" w:rsidP="001B39E0">
      <w:pPr>
        <w:rPr>
          <w:rFonts w:ascii="Times New Roman" w:hAnsi="Times New Roman" w:cs="Times New Roman"/>
        </w:rPr>
      </w:pPr>
      <w:r w:rsidRPr="00340A0A">
        <w:rPr>
          <w:rFonts w:ascii="Times New Roman" w:hAnsi="Times New Roman" w:cs="Times New Roman"/>
          <w:sz w:val="24"/>
          <w:szCs w:val="24"/>
          <w:vertAlign w:val="superscript"/>
        </w:rPr>
        <w:t>2</w:t>
      </w:r>
      <w:r w:rsidRPr="00343A9A">
        <w:rPr>
          <w:rFonts w:ascii="Times New Roman" w:hAnsi="Times New Roman" w:cs="Times New Roman"/>
        </w:rPr>
        <w:t xml:space="preserve">Jahirul Islam, School of Public Health &amp; Social Work, Queensland University of Technology, Australia. E-mail: </w:t>
      </w:r>
      <w:hyperlink r:id="rId7" w:history="1">
        <w:r w:rsidRPr="000B6925">
          <w:rPr>
            <w:rStyle w:val="Hyperlink"/>
            <w:rFonts w:ascii="Times New Roman" w:hAnsi="Times New Roman" w:cs="Times New Roman"/>
          </w:rPr>
          <w:t>j2.islam@hdr.qut.edu.au</w:t>
        </w:r>
      </w:hyperlink>
    </w:p>
    <w:p w14:paraId="52FCEADB" w14:textId="77777777" w:rsidR="001B39E0" w:rsidRDefault="001B39E0" w:rsidP="001B39E0">
      <w:pPr>
        <w:rPr>
          <w:rFonts w:ascii="Times New Roman" w:hAnsi="Times New Roman" w:cs="Times New Roman"/>
        </w:rPr>
      </w:pPr>
      <w:r w:rsidRPr="00340A0A">
        <w:rPr>
          <w:rFonts w:ascii="Times New Roman" w:hAnsi="Times New Roman" w:cs="Times New Roman"/>
          <w:sz w:val="24"/>
          <w:szCs w:val="24"/>
          <w:vertAlign w:val="superscript"/>
        </w:rPr>
        <w:t>3</w:t>
      </w:r>
      <w:r w:rsidRPr="00343A9A">
        <w:rPr>
          <w:rFonts w:ascii="Times New Roman" w:hAnsi="Times New Roman" w:cs="Times New Roman"/>
        </w:rPr>
        <w:t xml:space="preserve">Dr Ratna Paul, Dept. of Gynecology and Obstetrics at the Dhaka Medical College Hospital (DMCH), Dhaka, Bangladesh. E-mail:  </w:t>
      </w:r>
      <w:hyperlink r:id="rId8" w:history="1">
        <w:r w:rsidRPr="000B6925">
          <w:rPr>
            <w:rStyle w:val="Hyperlink"/>
            <w:rFonts w:ascii="Times New Roman" w:hAnsi="Times New Roman" w:cs="Times New Roman"/>
          </w:rPr>
          <w:t>ratna_feni@yahoo.com</w:t>
        </w:r>
      </w:hyperlink>
    </w:p>
    <w:p w14:paraId="4BCAAE85" w14:textId="77777777" w:rsidR="001B39E0" w:rsidRDefault="001B39E0" w:rsidP="001B39E0">
      <w:pPr>
        <w:rPr>
          <w:rFonts w:ascii="Times New Roman" w:hAnsi="Times New Roman" w:cs="Times New Roman"/>
        </w:rPr>
      </w:pPr>
      <w:r w:rsidRPr="00340A0A">
        <w:rPr>
          <w:rFonts w:ascii="Times New Roman" w:hAnsi="Times New Roman" w:cs="Times New Roman"/>
          <w:sz w:val="24"/>
          <w:szCs w:val="24"/>
          <w:vertAlign w:val="superscript"/>
        </w:rPr>
        <w:t>4</w:t>
      </w:r>
      <w:r w:rsidRPr="00343A9A">
        <w:rPr>
          <w:rFonts w:ascii="Times New Roman" w:hAnsi="Times New Roman" w:cs="Times New Roman"/>
        </w:rPr>
        <w:t xml:space="preserve">Shahinur Parvin, Dept. of Nurshing, Xi’an Jiaotong University, Shaanxi, P.R China. E-mail: </w:t>
      </w:r>
      <w:hyperlink r:id="rId9" w:history="1">
        <w:r w:rsidRPr="000B6925">
          <w:rPr>
            <w:rStyle w:val="Hyperlink"/>
            <w:rFonts w:ascii="Times New Roman" w:hAnsi="Times New Roman" w:cs="Times New Roman"/>
          </w:rPr>
          <w:t>parvin.xjtu@gmail.com</w:t>
        </w:r>
      </w:hyperlink>
    </w:p>
    <w:p w14:paraId="399611CA" w14:textId="77777777" w:rsidR="001B39E0" w:rsidRPr="00343A9A" w:rsidRDefault="001B39E0" w:rsidP="001B39E0">
      <w:pPr>
        <w:rPr>
          <w:rFonts w:ascii="Times New Roman" w:hAnsi="Times New Roman" w:cs="Times New Roman"/>
        </w:rPr>
      </w:pPr>
      <w:r w:rsidRPr="00A501AA">
        <w:rPr>
          <w:rFonts w:ascii="Times New Roman" w:hAnsi="Times New Roman" w:cs="Times New Roman"/>
          <w:sz w:val="24"/>
          <w:szCs w:val="24"/>
          <w:vertAlign w:val="superscript"/>
        </w:rPr>
        <w:t>5</w:t>
      </w:r>
      <w:r w:rsidRPr="00343A9A">
        <w:rPr>
          <w:rFonts w:ascii="Times New Roman" w:hAnsi="Times New Roman" w:cs="Times New Roman"/>
        </w:rPr>
        <w:t>Abu Taiub Mohammed Mohiuddin Chowdhury, Department of Gastroenterology, First Affiliated Hospital of Xi’an Jiaotong University, Xi’an, P.R China.</w:t>
      </w:r>
    </w:p>
    <w:p w14:paraId="4D353452" w14:textId="77777777" w:rsidR="001B39E0" w:rsidRDefault="001B39E0" w:rsidP="001B39E0">
      <w:pPr>
        <w:autoSpaceDE w:val="0"/>
        <w:autoSpaceDN w:val="0"/>
        <w:adjustRightInd w:val="0"/>
        <w:spacing w:after="0" w:line="360" w:lineRule="auto"/>
        <w:jc w:val="both"/>
        <w:rPr>
          <w:rFonts w:ascii="Times New Roman" w:hAnsi="Times New Roman" w:cs="Times New Roman"/>
          <w:sz w:val="24"/>
          <w:szCs w:val="24"/>
        </w:rPr>
      </w:pPr>
      <w:r w:rsidRPr="00A501AA">
        <w:rPr>
          <w:rFonts w:ascii="Times New Roman" w:hAnsi="Times New Roman" w:cs="Times New Roman"/>
          <w:sz w:val="24"/>
          <w:szCs w:val="24"/>
        </w:rPr>
        <w:t xml:space="preserve">E-mail- </w:t>
      </w:r>
      <w:hyperlink r:id="rId10" w:history="1">
        <w:r w:rsidRPr="00F6716A">
          <w:rPr>
            <w:rStyle w:val="Hyperlink"/>
            <w:rFonts w:ascii="Times New Roman" w:hAnsi="Times New Roman" w:cs="Times New Roman"/>
            <w:sz w:val="24"/>
            <w:szCs w:val="24"/>
          </w:rPr>
          <w:t>dr_mohiuddinchy@yahoo.com</w:t>
        </w:r>
      </w:hyperlink>
      <w:r>
        <w:rPr>
          <w:rStyle w:val="Hyperlink"/>
          <w:rFonts w:ascii="Times New Roman" w:hAnsi="Times New Roman" w:cs="Times New Roman"/>
          <w:sz w:val="24"/>
          <w:szCs w:val="24"/>
        </w:rPr>
        <w:t>.</w:t>
      </w:r>
    </w:p>
    <w:p w14:paraId="0D2501A3" w14:textId="77777777" w:rsidR="001B39E0" w:rsidRPr="00343A9A" w:rsidRDefault="001B39E0" w:rsidP="001B39E0">
      <w:pPr>
        <w:rPr>
          <w:rFonts w:ascii="Times New Roman" w:hAnsi="Times New Roman" w:cs="Times New Roman"/>
        </w:rPr>
      </w:pPr>
      <w:r w:rsidRPr="00B86D35">
        <w:rPr>
          <w:rFonts w:ascii="Times New Roman" w:hAnsi="Times New Roman" w:cs="Times New Roman"/>
          <w:sz w:val="24"/>
          <w:szCs w:val="24"/>
          <w:vertAlign w:val="superscript"/>
        </w:rPr>
        <w:t>6</w:t>
      </w:r>
      <w:r w:rsidRPr="00343A9A">
        <w:rPr>
          <w:rFonts w:ascii="Times New Roman" w:hAnsi="Times New Roman" w:cs="Times New Roman"/>
        </w:rPr>
        <w:t>Rafiqul Islam, Daffodil International University Dhaka, Bangladesh).</w:t>
      </w:r>
    </w:p>
    <w:p w14:paraId="5FBC8781" w14:textId="77777777" w:rsidR="001B39E0" w:rsidRDefault="001B39E0" w:rsidP="001B39E0">
      <w:pPr>
        <w:rPr>
          <w:rFonts w:ascii="Times New Roman" w:hAnsi="Times New Roman" w:cs="Times New Roman"/>
        </w:rPr>
      </w:pPr>
      <w:r w:rsidRPr="00343A9A">
        <w:rPr>
          <w:rFonts w:ascii="Times New Roman" w:hAnsi="Times New Roman" w:cs="Times New Roman"/>
        </w:rPr>
        <w:t xml:space="preserve">E-mail: </w:t>
      </w:r>
      <w:hyperlink r:id="rId11" w:history="1">
        <w:r w:rsidRPr="000B6925">
          <w:rPr>
            <w:rStyle w:val="Hyperlink"/>
            <w:rFonts w:ascii="Times New Roman" w:hAnsi="Times New Roman" w:cs="Times New Roman"/>
          </w:rPr>
          <w:t>rafique2554@gmail.com</w:t>
        </w:r>
      </w:hyperlink>
    </w:p>
    <w:p w14:paraId="5EA75008" w14:textId="77777777" w:rsidR="001B39E0" w:rsidRPr="00343A9A" w:rsidRDefault="001B39E0" w:rsidP="001B39E0">
      <w:pPr>
        <w:rPr>
          <w:rFonts w:ascii="Times New Roman" w:hAnsi="Times New Roman" w:cs="Times New Roman"/>
        </w:rPr>
      </w:pPr>
      <w:r w:rsidRPr="00B86D35">
        <w:rPr>
          <w:rFonts w:ascii="Times New Roman" w:hAnsi="Times New Roman" w:cs="Times New Roman"/>
          <w:sz w:val="24"/>
          <w:szCs w:val="24"/>
          <w:vertAlign w:val="superscript"/>
        </w:rPr>
        <w:t>7</w:t>
      </w:r>
      <w:r w:rsidRPr="00343A9A">
        <w:rPr>
          <w:rFonts w:ascii="Times New Roman" w:hAnsi="Times New Roman" w:cs="Times New Roman"/>
        </w:rPr>
        <w:t>Dr Sharmina Siddique (Junior consultant, Dept. of Obstetrics and Gynecology, Dhaka Medical College Hospital, Dhaka, Bangladesh), E-mail: sharminasiddique@ymail.com</w:t>
      </w:r>
    </w:p>
    <w:p w14:paraId="53B61986" w14:textId="77777777" w:rsidR="001B39E0" w:rsidRDefault="001B39E0" w:rsidP="001B39E0">
      <w:pPr>
        <w:rPr>
          <w:rFonts w:ascii="Times New Roman" w:hAnsi="Times New Roman" w:cs="Times New Roman"/>
        </w:rPr>
      </w:pPr>
      <w:r w:rsidRPr="00883E68">
        <w:rPr>
          <w:rFonts w:ascii="Times New Roman" w:hAnsi="Times New Roman" w:cs="Times New Roman"/>
          <w:sz w:val="24"/>
          <w:szCs w:val="24"/>
          <w:vertAlign w:val="superscript"/>
        </w:rPr>
        <w:t>8</w:t>
      </w:r>
      <w:r w:rsidRPr="00343A9A">
        <w:rPr>
          <w:rFonts w:ascii="Times New Roman" w:hAnsi="Times New Roman" w:cs="Times New Roman"/>
        </w:rPr>
        <w:t xml:space="preserve">Md Atiqur Rahman, Plastic, Aesthetic and Moxillofacial surgery, Xian Jiaotong University, Shaanxi Xian, P.R China, E-mail: </w:t>
      </w:r>
      <w:hyperlink r:id="rId12" w:history="1">
        <w:r w:rsidRPr="000B6925">
          <w:rPr>
            <w:rStyle w:val="Hyperlink"/>
            <w:rFonts w:ascii="Times New Roman" w:hAnsi="Times New Roman" w:cs="Times New Roman"/>
          </w:rPr>
          <w:t>atikjacker7@gmail.com</w:t>
        </w:r>
      </w:hyperlink>
    </w:p>
    <w:p w14:paraId="0256A992" w14:textId="77777777" w:rsidR="00C94240" w:rsidRPr="00343A9A" w:rsidRDefault="00C94240" w:rsidP="00C94240">
      <w:pPr>
        <w:spacing w:after="0" w:line="240" w:lineRule="auto"/>
        <w:rPr>
          <w:ins w:id="3" w:author="Jahirul Islam [2]" w:date="2024-01-21T15:04:00Z"/>
          <w:rFonts w:ascii="Times New Roman" w:hAnsi="Times New Roman" w:cs="Times New Roman"/>
        </w:rPr>
      </w:pPr>
      <w:ins w:id="4" w:author="Jahirul Islam [2]" w:date="2024-01-21T15:04:00Z">
        <w:r w:rsidRPr="00883E68">
          <w:rPr>
            <w:rFonts w:ascii="Times New Roman" w:hAnsi="Times New Roman" w:cs="Times New Roman"/>
            <w:sz w:val="24"/>
            <w:szCs w:val="24"/>
            <w:vertAlign w:val="superscript"/>
          </w:rPr>
          <w:t>9</w:t>
        </w:r>
        <w:r w:rsidRPr="00343A9A">
          <w:rPr>
            <w:rFonts w:ascii="Times New Roman" w:hAnsi="Times New Roman" w:cs="Times New Roman"/>
          </w:rPr>
          <w:t>Sayeda Tamanna Tasnim, Dept. of Anthropology</w:t>
        </w:r>
        <w:r>
          <w:rPr>
            <w:rFonts w:ascii="Times New Roman" w:hAnsi="Times New Roman" w:cs="Times New Roman"/>
          </w:rPr>
          <w:t>,</w:t>
        </w:r>
        <w:r w:rsidRPr="00343A9A">
          <w:rPr>
            <w:rFonts w:ascii="Times New Roman" w:hAnsi="Times New Roman" w:cs="Times New Roman"/>
          </w:rPr>
          <w:t xml:space="preserve"> Chittagong University, Bangladesh.</w:t>
        </w:r>
      </w:ins>
    </w:p>
    <w:p w14:paraId="51B3F265" w14:textId="77777777" w:rsidR="00C94240" w:rsidRDefault="00C94240" w:rsidP="00C94240">
      <w:pPr>
        <w:spacing w:after="120" w:line="240" w:lineRule="auto"/>
        <w:rPr>
          <w:ins w:id="5" w:author="Jahirul Islam [2]" w:date="2024-01-21T15:04:00Z"/>
          <w:rFonts w:ascii="Times New Roman" w:hAnsi="Times New Roman" w:cs="Times New Roman"/>
        </w:rPr>
      </w:pPr>
      <w:ins w:id="6" w:author="Jahirul Islam [2]" w:date="2024-01-21T15:04:00Z">
        <w:r w:rsidRPr="00343A9A">
          <w:rPr>
            <w:rFonts w:ascii="Times New Roman" w:hAnsi="Times New Roman" w:cs="Times New Roman"/>
          </w:rPr>
          <w:t xml:space="preserve">E-mail: </w:t>
        </w:r>
        <w:r>
          <w:fldChar w:fldCharType="begin"/>
        </w:r>
        <w:r>
          <w:instrText>HYPERLINK "mailto:shila.tasnim@gmail.com"</w:instrText>
        </w:r>
        <w:r>
          <w:fldChar w:fldCharType="separate"/>
        </w:r>
        <w:r w:rsidRPr="000B6925">
          <w:rPr>
            <w:rStyle w:val="Hyperlink"/>
            <w:rFonts w:ascii="Times New Roman" w:hAnsi="Times New Roman" w:cs="Times New Roman"/>
          </w:rPr>
          <w:t>shila.tasnim@gmail.com</w:t>
        </w:r>
        <w:r>
          <w:rPr>
            <w:rStyle w:val="Hyperlink"/>
            <w:rFonts w:ascii="Times New Roman" w:hAnsi="Times New Roman" w:cs="Times New Roman"/>
          </w:rPr>
          <w:fldChar w:fldCharType="end"/>
        </w:r>
      </w:ins>
    </w:p>
    <w:p w14:paraId="7F66FAE9" w14:textId="77777777" w:rsidR="00C94240" w:rsidRPr="0091514E" w:rsidRDefault="00C94240" w:rsidP="00C94240">
      <w:pPr>
        <w:rPr>
          <w:ins w:id="7" w:author="Jahirul Islam [2]" w:date="2024-01-21T15:04:00Z"/>
          <w:rFonts w:ascii="Times New Roman" w:hAnsi="Times New Roman" w:cs="Times New Roman"/>
        </w:rPr>
      </w:pPr>
      <w:ins w:id="8" w:author="Jahirul Islam [2]" w:date="2024-01-21T15:04:00Z">
        <w:r w:rsidRPr="00883E68">
          <w:rPr>
            <w:rFonts w:ascii="Times New Roman" w:hAnsi="Times New Roman" w:cs="Times New Roman"/>
            <w:sz w:val="24"/>
            <w:szCs w:val="24"/>
            <w:vertAlign w:val="superscript"/>
          </w:rPr>
          <w:t>10</w:t>
        </w:r>
        <w:r w:rsidRPr="00343A9A">
          <w:rPr>
            <w:rFonts w:ascii="Times New Roman" w:hAnsi="Times New Roman" w:cs="Times New Roman"/>
          </w:rPr>
          <w:t xml:space="preserve">Suraiya Hasna, Medical officer, Ad-din Women Medical College Hospital Dhaka, Bangladesh. E-mail: </w:t>
        </w:r>
        <w:r>
          <w:fldChar w:fldCharType="begin"/>
        </w:r>
        <w:r>
          <w:instrText>HYPERLINK "mailto:suraiyasuha96@gmail.com"</w:instrText>
        </w:r>
        <w:r>
          <w:fldChar w:fldCharType="separate"/>
        </w:r>
        <w:r w:rsidRPr="000B6925">
          <w:rPr>
            <w:rStyle w:val="Hyperlink"/>
            <w:rFonts w:ascii="Times New Roman" w:hAnsi="Times New Roman" w:cs="Times New Roman"/>
          </w:rPr>
          <w:t>suraiyasuha96@gmail.com</w:t>
        </w:r>
        <w:r>
          <w:rPr>
            <w:rStyle w:val="Hyperlink"/>
            <w:rFonts w:ascii="Times New Roman" w:hAnsi="Times New Roman" w:cs="Times New Roman"/>
          </w:rPr>
          <w:fldChar w:fldCharType="end"/>
        </w:r>
      </w:ins>
    </w:p>
    <w:p w14:paraId="0BFE02A0" w14:textId="5271BE5F" w:rsidR="001B39E0" w:rsidRPr="00343A9A" w:rsidDel="00F91374" w:rsidRDefault="001B39E0" w:rsidP="001B39E0">
      <w:pPr>
        <w:rPr>
          <w:del w:id="9" w:author="Jahirul Islam [2]" w:date="2024-01-21T14:48:00Z"/>
          <w:rFonts w:ascii="Times New Roman" w:hAnsi="Times New Roman" w:cs="Times New Roman"/>
        </w:rPr>
      </w:pPr>
      <w:del w:id="10" w:author="Jahirul Islam [2]" w:date="2024-01-21T14:48:00Z">
        <w:r w:rsidRPr="00883E68" w:rsidDel="00F91374">
          <w:rPr>
            <w:rFonts w:ascii="Times New Roman" w:hAnsi="Times New Roman" w:cs="Times New Roman"/>
            <w:sz w:val="24"/>
            <w:szCs w:val="24"/>
            <w:vertAlign w:val="superscript"/>
          </w:rPr>
          <w:delText>9</w:delText>
        </w:r>
        <w:r w:rsidRPr="00343A9A" w:rsidDel="00F91374">
          <w:rPr>
            <w:rFonts w:ascii="Times New Roman" w:hAnsi="Times New Roman" w:cs="Times New Roman"/>
          </w:rPr>
          <w:delText>Sayeda Tamanna Tasnim, Dept. of Anthropology Chittagong University, Bangladesh.</w:delText>
        </w:r>
      </w:del>
    </w:p>
    <w:p w14:paraId="2AB7588B" w14:textId="5F7C36A2" w:rsidR="001B39E0" w:rsidDel="00F91374" w:rsidRDefault="001B39E0" w:rsidP="001B39E0">
      <w:pPr>
        <w:rPr>
          <w:del w:id="11" w:author="Jahirul Islam [2]" w:date="2024-01-21T14:48:00Z"/>
          <w:rFonts w:ascii="Times New Roman" w:hAnsi="Times New Roman" w:cs="Times New Roman"/>
        </w:rPr>
      </w:pPr>
      <w:del w:id="12" w:author="Jahirul Islam [2]" w:date="2024-01-21T14:48:00Z">
        <w:r w:rsidRPr="00343A9A" w:rsidDel="00F91374">
          <w:rPr>
            <w:rFonts w:ascii="Times New Roman" w:hAnsi="Times New Roman" w:cs="Times New Roman"/>
          </w:rPr>
          <w:delText xml:space="preserve">E-mail: </w:delText>
        </w:r>
        <w:r w:rsidR="007B0B3B" w:rsidDel="00F91374">
          <w:fldChar w:fldCharType="begin"/>
        </w:r>
        <w:r w:rsidR="007B0B3B" w:rsidDel="00F91374">
          <w:delInstrText>HYPERLINK "mailto:shila.tasnim@gmail.com"</w:delInstrText>
        </w:r>
        <w:r w:rsidR="007B0B3B" w:rsidDel="00F91374">
          <w:fldChar w:fldCharType="separate"/>
        </w:r>
        <w:r w:rsidRPr="000B6925" w:rsidDel="00F91374">
          <w:rPr>
            <w:rStyle w:val="Hyperlink"/>
            <w:rFonts w:ascii="Times New Roman" w:hAnsi="Times New Roman" w:cs="Times New Roman"/>
          </w:rPr>
          <w:delText>shila.tasnim@gmail.com</w:delText>
        </w:r>
        <w:r w:rsidR="007B0B3B" w:rsidDel="00F91374">
          <w:rPr>
            <w:rStyle w:val="Hyperlink"/>
            <w:rFonts w:ascii="Times New Roman" w:hAnsi="Times New Roman" w:cs="Times New Roman"/>
          </w:rPr>
          <w:fldChar w:fldCharType="end"/>
        </w:r>
      </w:del>
    </w:p>
    <w:p w14:paraId="56CC8A9C" w14:textId="5EBC8C13" w:rsidR="001B39E0" w:rsidDel="00C94240" w:rsidRDefault="001B39E0" w:rsidP="001B39E0">
      <w:pPr>
        <w:rPr>
          <w:del w:id="13" w:author="Jahirul Islam [2]" w:date="2024-01-21T15:04:00Z"/>
          <w:rFonts w:ascii="Times New Roman" w:hAnsi="Times New Roman" w:cs="Times New Roman"/>
        </w:rPr>
      </w:pPr>
      <w:del w:id="14" w:author="Jahirul Islam [2]" w:date="2024-01-21T14:48:00Z">
        <w:r w:rsidRPr="00883E68" w:rsidDel="00F91374">
          <w:rPr>
            <w:rFonts w:ascii="Times New Roman" w:hAnsi="Times New Roman" w:cs="Times New Roman"/>
            <w:sz w:val="24"/>
            <w:szCs w:val="24"/>
            <w:vertAlign w:val="superscript"/>
          </w:rPr>
          <w:delText>10</w:delText>
        </w:r>
      </w:del>
      <w:del w:id="15" w:author="Jahirul Islam [2]" w:date="2024-01-21T15:04:00Z">
        <w:r w:rsidRPr="00343A9A" w:rsidDel="00C94240">
          <w:rPr>
            <w:rFonts w:ascii="Times New Roman" w:hAnsi="Times New Roman" w:cs="Times New Roman"/>
          </w:rPr>
          <w:delText xml:space="preserve">Suraiya Hasna, Medical officer, Ad-din Women Medical College Hospital Dhaka, Bangladesh. E-mail: </w:delText>
        </w:r>
        <w:r w:rsidR="00F20781" w:rsidDel="00C94240">
          <w:fldChar w:fldCharType="begin"/>
        </w:r>
        <w:r w:rsidR="00F20781" w:rsidDel="00C94240">
          <w:delInstrText>HYPERLINK "mailto:suraiyasuha96@gmail.com"</w:delInstrText>
        </w:r>
        <w:r w:rsidR="00F20781" w:rsidDel="00C94240">
          <w:fldChar w:fldCharType="separate"/>
        </w:r>
        <w:r w:rsidRPr="000B6925" w:rsidDel="00C94240">
          <w:rPr>
            <w:rStyle w:val="Hyperlink"/>
            <w:rFonts w:ascii="Times New Roman" w:hAnsi="Times New Roman" w:cs="Times New Roman"/>
          </w:rPr>
          <w:delText>suraiyasuha96@gmail.com</w:delText>
        </w:r>
        <w:r w:rsidR="00F20781" w:rsidDel="00C94240">
          <w:rPr>
            <w:rStyle w:val="Hyperlink"/>
            <w:rFonts w:ascii="Times New Roman" w:hAnsi="Times New Roman" w:cs="Times New Roman"/>
          </w:rPr>
          <w:fldChar w:fldCharType="end"/>
        </w:r>
      </w:del>
    </w:p>
    <w:p w14:paraId="7FEE72C3" w14:textId="77777777" w:rsidR="001B39E0" w:rsidRPr="00485067" w:rsidRDefault="001B39E0" w:rsidP="001B39E0">
      <w:pPr>
        <w:rPr>
          <w:rFonts w:ascii="Times New Roman" w:hAnsi="Times New Roman" w:cs="Times New Roman"/>
          <w:sz w:val="24"/>
          <w:szCs w:val="24"/>
        </w:rPr>
      </w:pPr>
    </w:p>
    <w:p w14:paraId="79B598D9" w14:textId="77777777" w:rsidR="001B39E0" w:rsidRDefault="001B39E0" w:rsidP="001B39E0">
      <w:pPr>
        <w:spacing w:after="120" w:line="360" w:lineRule="auto"/>
        <w:rPr>
          <w:rFonts w:ascii="Times New Roman" w:hAnsi="Times New Roman" w:cs="Times New Roman"/>
          <w:b/>
          <w:sz w:val="24"/>
          <w:szCs w:val="24"/>
        </w:rPr>
      </w:pPr>
      <w:r>
        <w:rPr>
          <w:rFonts w:ascii="Times New Roman" w:hAnsi="Times New Roman" w:cs="Times New Roman"/>
          <w:b/>
          <w:sz w:val="24"/>
          <w:szCs w:val="24"/>
        </w:rPr>
        <w:t>Corresponding author:</w:t>
      </w:r>
    </w:p>
    <w:p w14:paraId="46B5C055" w14:textId="77777777" w:rsidR="001B39E0" w:rsidRPr="00E94683" w:rsidRDefault="001B39E0" w:rsidP="001B39E0">
      <w:pPr>
        <w:spacing w:after="120" w:line="360" w:lineRule="auto"/>
        <w:jc w:val="both"/>
        <w:rPr>
          <w:rFonts w:ascii="Times New Roman" w:hAnsi="Times New Roman" w:cs="Times New Roman"/>
          <w:b/>
          <w:sz w:val="24"/>
          <w:szCs w:val="24"/>
        </w:rPr>
      </w:pPr>
      <w:r w:rsidRPr="00340A0A">
        <w:rPr>
          <w:rFonts w:ascii="Times New Roman" w:eastAsia="Times New Roman" w:hAnsi="Times New Roman" w:cs="Times New Roman"/>
          <w:color w:val="0D0D0D" w:themeColor="text1" w:themeTint="F2"/>
          <w:sz w:val="24"/>
          <w:szCs w:val="24"/>
        </w:rPr>
        <w:t xml:space="preserve">Md. Ahasan Ali, Dept. of Pathology and Pathophysiology, </w:t>
      </w:r>
      <w:r w:rsidRPr="00066CA7">
        <w:rPr>
          <w:rFonts w:ascii="Times New Roman" w:hAnsi="Times New Roman" w:cs="Times New Roman"/>
          <w:sz w:val="24"/>
          <w:szCs w:val="24"/>
        </w:rPr>
        <w:t>Xi’an Jiaotong University, Shaanxi, China.</w:t>
      </w:r>
      <w:r>
        <w:rPr>
          <w:rFonts w:ascii="Times New Roman" w:eastAsia="SimSun" w:hAnsi="Times New Roman" w:cs="Times New Roman"/>
          <w:sz w:val="24"/>
          <w:szCs w:val="24"/>
        </w:rPr>
        <w:t xml:space="preserve"> </w:t>
      </w:r>
      <w:r w:rsidRPr="00066CA7">
        <w:rPr>
          <w:rFonts w:ascii="Times New Roman" w:hAnsi="Times New Roman" w:cs="Times New Roman"/>
          <w:sz w:val="24"/>
          <w:szCs w:val="24"/>
        </w:rPr>
        <w:t>(E-mail:</w:t>
      </w:r>
      <w:r>
        <w:rPr>
          <w:rFonts w:ascii="Times New Roman" w:hAnsi="Times New Roman" w:cs="Times New Roman"/>
          <w:b/>
          <w:sz w:val="24"/>
          <w:szCs w:val="24"/>
        </w:rPr>
        <w:t xml:space="preserve"> </w:t>
      </w:r>
      <w:hyperlink r:id="rId13" w:history="1">
        <w:r w:rsidRPr="00767F44">
          <w:rPr>
            <w:rStyle w:val="Hyperlink"/>
            <w:rFonts w:ascii="Times New Roman" w:hAnsi="Times New Roman" w:cs="Times New Roman"/>
            <w:sz w:val="24"/>
            <w:szCs w:val="24"/>
          </w:rPr>
          <w:t>mr_ahsanhabib@yahoo.com</w:t>
        </w:r>
      </w:hyperlink>
      <w:r>
        <w:rPr>
          <w:rFonts w:ascii="Times New Roman" w:hAnsi="Times New Roman" w:cs="Times New Roman"/>
          <w:sz w:val="24"/>
          <w:szCs w:val="24"/>
        </w:rPr>
        <w:t>).</w:t>
      </w:r>
    </w:p>
    <w:p w14:paraId="47033AC3" w14:textId="77777777" w:rsidR="001D3EEF" w:rsidRPr="00D34B74" w:rsidRDefault="001D3EEF" w:rsidP="00C8427F">
      <w:pPr>
        <w:spacing w:before="120" w:after="120" w:line="240" w:lineRule="auto"/>
        <w:rPr>
          <w:rFonts w:ascii="Times New Roman" w:hAnsi="Times New Roman" w:cs="Times New Roman"/>
          <w:b/>
          <w:bCs/>
          <w:sz w:val="24"/>
          <w:szCs w:val="24"/>
        </w:rPr>
      </w:pPr>
    </w:p>
    <w:p w14:paraId="47033AC4" w14:textId="77777777" w:rsidR="008717FD" w:rsidRPr="00D34B74" w:rsidRDefault="008717FD" w:rsidP="00C8427F">
      <w:pPr>
        <w:spacing w:before="120" w:after="120" w:line="240" w:lineRule="auto"/>
        <w:rPr>
          <w:rFonts w:ascii="Times New Roman" w:hAnsi="Times New Roman" w:cs="Times New Roman"/>
          <w:b/>
          <w:bCs/>
          <w:sz w:val="24"/>
          <w:szCs w:val="24"/>
        </w:rPr>
      </w:pPr>
      <w:r w:rsidRPr="00D34B74">
        <w:rPr>
          <w:rFonts w:ascii="Times New Roman" w:hAnsi="Times New Roman" w:cs="Times New Roman"/>
          <w:b/>
          <w:bCs/>
          <w:sz w:val="24"/>
          <w:szCs w:val="24"/>
        </w:rPr>
        <w:lastRenderedPageBreak/>
        <w:t>ABSTRACT</w:t>
      </w:r>
    </w:p>
    <w:p w14:paraId="47033AC6" w14:textId="38CC08A0" w:rsidR="008717FD" w:rsidRPr="00D34B74" w:rsidRDefault="008717FD" w:rsidP="00C8427F">
      <w:pPr>
        <w:spacing w:before="120" w:after="120" w:line="240" w:lineRule="auto"/>
        <w:jc w:val="both"/>
        <w:rPr>
          <w:rFonts w:ascii="Times New Roman" w:hAnsi="Times New Roman" w:cs="Times New Roman"/>
          <w:bCs/>
          <w:sz w:val="24"/>
          <w:szCs w:val="24"/>
        </w:rPr>
      </w:pPr>
      <w:r w:rsidRPr="00D34B74">
        <w:rPr>
          <w:rFonts w:ascii="Times New Roman" w:hAnsi="Times New Roman" w:cs="Times New Roman"/>
          <w:b/>
          <w:sz w:val="24"/>
          <w:szCs w:val="24"/>
        </w:rPr>
        <w:t>Background:</w:t>
      </w:r>
      <w:r w:rsidRPr="00D34B74">
        <w:rPr>
          <w:rFonts w:ascii="Times New Roman" w:hAnsi="Times New Roman" w:cs="Times New Roman"/>
          <w:bCs/>
          <w:sz w:val="24"/>
          <w:szCs w:val="24"/>
        </w:rPr>
        <w:t xml:space="preserve"> </w:t>
      </w:r>
      <w:r w:rsidRPr="00D34B74">
        <w:rPr>
          <w:rFonts w:ascii="Times New Roman" w:eastAsia="SimSun" w:hAnsi="Times New Roman" w:cs="Times New Roman"/>
          <w:bCs/>
          <w:sz w:val="24"/>
          <w:szCs w:val="24"/>
        </w:rPr>
        <w:t>Anaemia</w:t>
      </w:r>
      <w:r w:rsidRPr="00D34B74">
        <w:rPr>
          <w:rFonts w:ascii="Times New Roman" w:hAnsi="Times New Roman" w:cs="Times New Roman"/>
          <w:bCs/>
          <w:sz w:val="24"/>
          <w:szCs w:val="24"/>
        </w:rPr>
        <w:t xml:space="preserve"> </w:t>
      </w:r>
      <w:del w:id="16" w:author="Jahirul Islam" w:date="2023-11-25T18:41:00Z">
        <w:r w:rsidRPr="00D34B74" w:rsidDel="00711F76">
          <w:rPr>
            <w:rFonts w:ascii="Times New Roman" w:hAnsi="Times New Roman" w:cs="Times New Roman"/>
            <w:bCs/>
            <w:sz w:val="24"/>
            <w:szCs w:val="24"/>
          </w:rPr>
          <w:delText xml:space="preserve">is </w:delText>
        </w:r>
      </w:del>
      <w:r w:rsidRPr="00D34B74">
        <w:rPr>
          <w:rFonts w:ascii="Times New Roman" w:hAnsi="Times New Roman" w:cs="Times New Roman"/>
          <w:bCs/>
          <w:sz w:val="24"/>
          <w:szCs w:val="24"/>
        </w:rPr>
        <w:t xml:space="preserve">among </w:t>
      </w:r>
      <w:ins w:id="17" w:author="Jahirul Islam" w:date="2023-11-25T18:42:00Z">
        <w:r w:rsidR="00711F76">
          <w:rPr>
            <w:rFonts w:ascii="Times New Roman" w:hAnsi="Times New Roman" w:cs="Times New Roman"/>
            <w:bCs/>
            <w:sz w:val="24"/>
            <w:szCs w:val="24"/>
          </w:rPr>
          <w:t xml:space="preserve">the </w:t>
        </w:r>
      </w:ins>
      <w:r w:rsidRPr="00D34B74">
        <w:rPr>
          <w:rFonts w:ascii="Times New Roman" w:hAnsi="Times New Roman" w:cs="Times New Roman"/>
          <w:bCs/>
          <w:sz w:val="24"/>
          <w:szCs w:val="24"/>
        </w:rPr>
        <w:t>preeclamptic women</w:t>
      </w:r>
      <w:del w:id="18" w:author="Jahirul Islam" w:date="2023-11-25T18:42:00Z">
        <w:r w:rsidRPr="00D34B74" w:rsidDel="00711F76">
          <w:rPr>
            <w:rFonts w:ascii="Times New Roman" w:hAnsi="Times New Roman" w:cs="Times New Roman"/>
            <w:bCs/>
            <w:sz w:val="24"/>
            <w:szCs w:val="24"/>
          </w:rPr>
          <w:delText>'s</w:delText>
        </w:r>
      </w:del>
      <w:r w:rsidRPr="00D34B74">
        <w:rPr>
          <w:rFonts w:ascii="Times New Roman" w:hAnsi="Times New Roman" w:cs="Times New Roman"/>
          <w:bCs/>
          <w:sz w:val="24"/>
          <w:szCs w:val="24"/>
        </w:rPr>
        <w:t xml:space="preserve"> </w:t>
      </w:r>
      <w:ins w:id="19" w:author="Jahirul Islam" w:date="2023-11-25T18:42:00Z">
        <w:r w:rsidR="00711F76">
          <w:rPr>
            <w:rFonts w:ascii="Times New Roman" w:hAnsi="Times New Roman" w:cs="Times New Roman"/>
            <w:bCs/>
            <w:sz w:val="24"/>
            <w:szCs w:val="24"/>
          </w:rPr>
          <w:t xml:space="preserve">is </w:t>
        </w:r>
        <w:r w:rsidR="001106B3">
          <w:rPr>
            <w:rFonts w:ascii="Times New Roman" w:hAnsi="Times New Roman" w:cs="Times New Roman"/>
            <w:bCs/>
            <w:sz w:val="24"/>
            <w:szCs w:val="24"/>
          </w:rPr>
          <w:t>a significant</w:t>
        </w:r>
      </w:ins>
      <w:del w:id="20" w:author="Jahirul Islam" w:date="2023-11-25T18:42:00Z">
        <w:r w:rsidRPr="00D34B74" w:rsidDel="001106B3">
          <w:rPr>
            <w:rFonts w:ascii="Times New Roman" w:hAnsi="Times New Roman" w:cs="Times New Roman"/>
            <w:bCs/>
            <w:sz w:val="24"/>
            <w:szCs w:val="24"/>
          </w:rPr>
          <w:delText>main</w:delText>
        </w:r>
      </w:del>
      <w:r w:rsidRPr="00D34B74">
        <w:rPr>
          <w:rFonts w:ascii="Times New Roman" w:hAnsi="Times New Roman" w:cs="Times New Roman"/>
          <w:bCs/>
          <w:sz w:val="24"/>
          <w:szCs w:val="24"/>
        </w:rPr>
        <w:t xml:space="preserve"> health </w:t>
      </w:r>
      <w:ins w:id="21" w:author="Jahirul Islam" w:date="2023-11-25T18:42:00Z">
        <w:r w:rsidR="001106B3">
          <w:rPr>
            <w:rFonts w:ascii="Times New Roman" w:hAnsi="Times New Roman" w:cs="Times New Roman"/>
            <w:bCs/>
            <w:sz w:val="24"/>
            <w:szCs w:val="24"/>
          </w:rPr>
          <w:t>issue</w:t>
        </w:r>
      </w:ins>
      <w:del w:id="22" w:author="Jahirul Islam" w:date="2023-11-25T18:42:00Z">
        <w:r w:rsidRPr="00D34B74" w:rsidDel="001106B3">
          <w:rPr>
            <w:rFonts w:ascii="Times New Roman" w:hAnsi="Times New Roman" w:cs="Times New Roman"/>
            <w:bCs/>
            <w:sz w:val="24"/>
            <w:szCs w:val="24"/>
          </w:rPr>
          <w:delText>problems</w:delText>
        </w:r>
      </w:del>
      <w:r w:rsidRPr="00D34B74">
        <w:rPr>
          <w:rFonts w:ascii="Times New Roman" w:hAnsi="Times New Roman" w:cs="Times New Roman"/>
          <w:bCs/>
          <w:sz w:val="24"/>
          <w:szCs w:val="24"/>
        </w:rPr>
        <w:t xml:space="preserve"> in Bangladesh. </w:t>
      </w:r>
      <w:ins w:id="23" w:author="Jahirul Islam" w:date="2023-11-25T18:42:00Z">
        <w:r w:rsidR="001106B3">
          <w:rPr>
            <w:rFonts w:ascii="Times New Roman" w:hAnsi="Times New Roman" w:cs="Times New Roman"/>
            <w:bCs/>
            <w:sz w:val="24"/>
            <w:szCs w:val="24"/>
          </w:rPr>
          <w:t>It</w:t>
        </w:r>
      </w:ins>
      <w:del w:id="24" w:author="Jahirul Islam" w:date="2023-11-25T18:42:00Z">
        <w:r w:rsidRPr="00D34B74" w:rsidDel="001106B3">
          <w:rPr>
            <w:rFonts w:ascii="Times New Roman" w:hAnsi="Times New Roman" w:cs="Times New Roman"/>
            <w:bCs/>
            <w:sz w:val="24"/>
            <w:szCs w:val="24"/>
          </w:rPr>
          <w:delText>Aneamia</w:delText>
        </w:r>
      </w:del>
      <w:r w:rsidRPr="00D34B74">
        <w:rPr>
          <w:rFonts w:ascii="Times New Roman" w:hAnsi="Times New Roman" w:cs="Times New Roman"/>
          <w:bCs/>
          <w:sz w:val="24"/>
          <w:szCs w:val="24"/>
        </w:rPr>
        <w:t xml:space="preserve"> affects pregnant women and women of reproductive age who have </w:t>
      </w:r>
      <w:del w:id="25" w:author="Jahirul Islam" w:date="2023-11-25T18:30:00Z">
        <w:r w:rsidRPr="00D34B74" w:rsidDel="008A6EF8">
          <w:rPr>
            <w:rFonts w:ascii="Times New Roman" w:hAnsi="Times New Roman" w:cs="Times New Roman"/>
            <w:bCs/>
            <w:sz w:val="24"/>
            <w:szCs w:val="24"/>
          </w:rPr>
          <w:delText>hemoglobin</w:delText>
        </w:r>
      </w:del>
      <w:ins w:id="26" w:author="Jahirul Islam" w:date="2023-11-25T18:30:00Z">
        <w:r w:rsidR="008A6EF8" w:rsidRPr="00D34B74">
          <w:rPr>
            <w:rFonts w:ascii="Times New Roman" w:hAnsi="Times New Roman" w:cs="Times New Roman"/>
            <w:bCs/>
            <w:sz w:val="24"/>
            <w:szCs w:val="24"/>
          </w:rPr>
          <w:t>haemoglobin</w:t>
        </w:r>
      </w:ins>
      <w:r w:rsidRPr="00D34B74">
        <w:rPr>
          <w:rFonts w:ascii="Times New Roman" w:hAnsi="Times New Roman" w:cs="Times New Roman"/>
          <w:bCs/>
          <w:sz w:val="24"/>
          <w:szCs w:val="24"/>
        </w:rPr>
        <w:t xml:space="preserve"> levels below 11.0 g/dl. </w:t>
      </w:r>
      <w:ins w:id="27" w:author="Jahirul Islam" w:date="2023-11-25T18:43:00Z">
        <w:r w:rsidR="00D77AE4">
          <w:rPr>
            <w:rFonts w:ascii="Times New Roman" w:hAnsi="Times New Roman" w:cs="Times New Roman"/>
            <w:bCs/>
            <w:sz w:val="24"/>
            <w:szCs w:val="24"/>
          </w:rPr>
          <w:t xml:space="preserve">We explored the </w:t>
        </w:r>
        <w:r w:rsidR="001B6FA7">
          <w:rPr>
            <w:rFonts w:ascii="Times New Roman" w:hAnsi="Times New Roman" w:cs="Times New Roman"/>
            <w:bCs/>
            <w:sz w:val="24"/>
            <w:szCs w:val="24"/>
          </w:rPr>
          <w:t>soci</w:t>
        </w:r>
      </w:ins>
      <w:ins w:id="28" w:author="Jahirul Islam" w:date="2023-11-25T18:44:00Z">
        <w:r w:rsidR="001B6FA7">
          <w:rPr>
            <w:rFonts w:ascii="Times New Roman" w:hAnsi="Times New Roman" w:cs="Times New Roman"/>
            <w:bCs/>
            <w:sz w:val="24"/>
            <w:szCs w:val="24"/>
          </w:rPr>
          <w:t>o</w:t>
        </w:r>
        <w:r w:rsidR="006C232C">
          <w:rPr>
            <w:rFonts w:ascii="Times New Roman" w:hAnsi="Times New Roman" w:cs="Times New Roman"/>
            <w:bCs/>
            <w:sz w:val="24"/>
            <w:szCs w:val="24"/>
          </w:rPr>
          <w:t xml:space="preserve">-demographic </w:t>
        </w:r>
      </w:ins>
      <w:ins w:id="29" w:author="Jahirul Islam" w:date="2023-11-25T18:43:00Z">
        <w:r w:rsidR="00D77AE4">
          <w:rPr>
            <w:rFonts w:ascii="Times New Roman" w:hAnsi="Times New Roman" w:cs="Times New Roman"/>
            <w:bCs/>
            <w:sz w:val="24"/>
            <w:szCs w:val="24"/>
          </w:rPr>
          <w:t>risk factor</w:t>
        </w:r>
      </w:ins>
      <w:ins w:id="30" w:author="Jahirul Islam" w:date="2023-11-25T18:44:00Z">
        <w:r w:rsidR="006C232C">
          <w:rPr>
            <w:rFonts w:ascii="Times New Roman" w:hAnsi="Times New Roman" w:cs="Times New Roman"/>
            <w:bCs/>
            <w:sz w:val="24"/>
            <w:szCs w:val="24"/>
          </w:rPr>
          <w:t xml:space="preserve"> of anaemia</w:t>
        </w:r>
      </w:ins>
      <w:ins w:id="31" w:author="Jahirul Islam" w:date="2023-11-25T18:43:00Z">
        <w:r w:rsidR="00D77AE4">
          <w:rPr>
            <w:rFonts w:ascii="Times New Roman" w:hAnsi="Times New Roman" w:cs="Times New Roman"/>
            <w:bCs/>
            <w:sz w:val="24"/>
            <w:szCs w:val="24"/>
          </w:rPr>
          <w:t xml:space="preserve">, and mapped the regional </w:t>
        </w:r>
        <w:r w:rsidR="001B6FA7">
          <w:rPr>
            <w:rFonts w:ascii="Times New Roman" w:hAnsi="Times New Roman" w:cs="Times New Roman"/>
            <w:bCs/>
            <w:sz w:val="24"/>
            <w:szCs w:val="24"/>
          </w:rPr>
          <w:t>risk of anaemia to understand the geographical inequalities.</w:t>
        </w:r>
      </w:ins>
      <w:del w:id="32" w:author="Jahirul Islam" w:date="2023-11-25T18:43:00Z">
        <w:r w:rsidRPr="00D34B74" w:rsidDel="00D77AE4">
          <w:rPr>
            <w:rFonts w:ascii="Times New Roman" w:hAnsi="Times New Roman" w:cs="Times New Roman"/>
            <w:bCs/>
            <w:sz w:val="24"/>
            <w:szCs w:val="24"/>
          </w:rPr>
          <w:delText>In Bangladesh, the prevalence of aneamia among pregnant women is 42.2%, compared to a global incidence of 38.2%</w:delText>
        </w:r>
        <w:r w:rsidRPr="00D34B74" w:rsidDel="00D77AE4">
          <w:rPr>
            <w:rFonts w:ascii="Times New Roman" w:eastAsia="SimSun" w:hAnsi="Times New Roman" w:cs="Times New Roman"/>
            <w:bCs/>
            <w:sz w:val="24"/>
            <w:szCs w:val="24"/>
          </w:rPr>
          <w:delText>,</w:delText>
        </w:r>
        <w:r w:rsidRPr="00D34B74" w:rsidDel="00D77AE4">
          <w:rPr>
            <w:rFonts w:ascii="Times New Roman" w:hAnsi="Times New Roman" w:cs="Times New Roman"/>
            <w:bCs/>
            <w:sz w:val="24"/>
            <w:szCs w:val="24"/>
          </w:rPr>
          <w:delText xml:space="preserve"> which </w:delText>
        </w:r>
        <w:r w:rsidRPr="00D34B74" w:rsidDel="00D77AE4">
          <w:rPr>
            <w:rFonts w:ascii="Times New Roman" w:eastAsia="SimSun" w:hAnsi="Times New Roman" w:cs="Times New Roman"/>
            <w:bCs/>
            <w:sz w:val="24"/>
            <w:szCs w:val="24"/>
          </w:rPr>
          <w:delText>raises</w:delText>
        </w:r>
        <w:r w:rsidRPr="00D34B74" w:rsidDel="00D77AE4">
          <w:rPr>
            <w:rFonts w:ascii="Times New Roman" w:hAnsi="Times New Roman" w:cs="Times New Roman"/>
            <w:bCs/>
            <w:sz w:val="24"/>
            <w:szCs w:val="24"/>
          </w:rPr>
          <w:delText xml:space="preserve"> a major public health concern.</w:delText>
        </w:r>
      </w:del>
    </w:p>
    <w:p w14:paraId="47033AC8" w14:textId="07155DC5" w:rsidR="008717FD" w:rsidRPr="00D34B74" w:rsidRDefault="008717FD" w:rsidP="00C8427F">
      <w:pPr>
        <w:spacing w:before="120" w:after="120" w:line="240" w:lineRule="auto"/>
        <w:jc w:val="both"/>
        <w:rPr>
          <w:rFonts w:ascii="Times New Roman" w:hAnsi="Times New Roman" w:cs="Times New Roman"/>
          <w:bCs/>
          <w:sz w:val="24"/>
          <w:szCs w:val="24"/>
        </w:rPr>
      </w:pPr>
      <w:r w:rsidRPr="00D34B74">
        <w:rPr>
          <w:rFonts w:ascii="Times New Roman" w:hAnsi="Times New Roman" w:cs="Times New Roman"/>
          <w:b/>
          <w:sz w:val="24"/>
          <w:szCs w:val="24"/>
        </w:rPr>
        <w:t>Methods:</w:t>
      </w:r>
      <w:r w:rsidRPr="00D34B74">
        <w:rPr>
          <w:rFonts w:ascii="Times New Roman" w:hAnsi="Times New Roman" w:cs="Times New Roman"/>
          <w:bCs/>
          <w:sz w:val="24"/>
          <w:szCs w:val="24"/>
        </w:rPr>
        <w:t xml:space="preserve"> </w:t>
      </w:r>
      <w:r w:rsidRPr="00D34B74">
        <w:rPr>
          <w:rFonts w:ascii="Times New Roman" w:eastAsia="SimSun" w:hAnsi="Times New Roman" w:cs="Times New Roman"/>
          <w:bCs/>
          <w:sz w:val="24"/>
          <w:szCs w:val="24"/>
        </w:rPr>
        <w:t xml:space="preserve">Information from 180 respondents </w:t>
      </w:r>
      <w:r w:rsidRPr="00D34B74">
        <w:rPr>
          <w:rFonts w:ascii="Times New Roman" w:hAnsi="Times New Roman" w:cs="Times New Roman"/>
          <w:bCs/>
          <w:sz w:val="24"/>
          <w:szCs w:val="24"/>
        </w:rPr>
        <w:t xml:space="preserve">was gathered from the Department of </w:t>
      </w:r>
      <w:del w:id="33" w:author="Jahirul Islam" w:date="2023-11-25T18:30:00Z">
        <w:r w:rsidRPr="00D34B74" w:rsidDel="008A6EF8">
          <w:rPr>
            <w:rFonts w:ascii="Times New Roman" w:hAnsi="Times New Roman" w:cs="Times New Roman"/>
            <w:bCs/>
            <w:sz w:val="24"/>
            <w:szCs w:val="24"/>
          </w:rPr>
          <w:delText>Gynecology</w:delText>
        </w:r>
      </w:del>
      <w:ins w:id="34" w:author="Jahirul Islam" w:date="2023-11-25T18:30:00Z">
        <w:r w:rsidR="008A6EF8" w:rsidRPr="00D34B74">
          <w:rPr>
            <w:rFonts w:ascii="Times New Roman" w:hAnsi="Times New Roman" w:cs="Times New Roman"/>
            <w:bCs/>
            <w:sz w:val="24"/>
            <w:szCs w:val="24"/>
          </w:rPr>
          <w:t>Gynaecology</w:t>
        </w:r>
      </w:ins>
      <w:r w:rsidRPr="00D34B74">
        <w:rPr>
          <w:rFonts w:ascii="Times New Roman" w:hAnsi="Times New Roman" w:cs="Times New Roman"/>
          <w:bCs/>
          <w:sz w:val="24"/>
          <w:szCs w:val="24"/>
        </w:rPr>
        <w:t xml:space="preserve"> and Obstetrics, Preeclampsia (PE) ward at Dhaka Medical College Hospital (DMCH), Dhaka, Bangladesh, between September 2021 and August 2022 [Ethical approval Ref</w:t>
      </w:r>
      <w:r w:rsidRPr="00D34B74">
        <w:rPr>
          <w:rFonts w:ascii="Times New Roman" w:eastAsia="MinionPro-Regular" w:hAnsi="Times New Roman" w:cs="Times New Roman"/>
          <w:sz w:val="24"/>
          <w:szCs w:val="24"/>
          <w:lang w:bidi="ar-SA"/>
        </w:rPr>
        <w:t>: Memo No. ERC-DMC/ECC/2022/31]</w:t>
      </w:r>
      <w:r w:rsidRPr="00D34B74">
        <w:rPr>
          <w:rFonts w:ascii="Times New Roman" w:hAnsi="Times New Roman" w:cs="Times New Roman"/>
          <w:bCs/>
          <w:sz w:val="24"/>
          <w:szCs w:val="24"/>
        </w:rPr>
        <w:t xml:space="preserve">. Factors associated with aneamia were explored using the </w:t>
      </w:r>
      <w:r w:rsidRPr="00D34B74">
        <w:rPr>
          <w:rFonts w:ascii="Times New Roman" w:eastAsia="SimSun" w:hAnsi="Times New Roman" w:cs="Times New Roman"/>
          <w:bCs/>
          <w:sz w:val="24"/>
          <w:szCs w:val="24"/>
        </w:rPr>
        <w:t>chi</w:t>
      </w:r>
      <w:r w:rsidRPr="00D34B74">
        <w:rPr>
          <w:rFonts w:ascii="Times New Roman" w:hAnsi="Times New Roman" w:cs="Times New Roman"/>
          <w:bCs/>
          <w:sz w:val="24"/>
          <w:szCs w:val="24"/>
        </w:rPr>
        <w:t>-square test</w:t>
      </w:r>
      <w:r w:rsidRPr="00D34B74">
        <w:rPr>
          <w:rFonts w:ascii="Times New Roman" w:eastAsia="SimSun" w:hAnsi="Times New Roman" w:cs="Times New Roman"/>
          <w:bCs/>
          <w:sz w:val="24"/>
          <w:szCs w:val="24"/>
        </w:rPr>
        <w:t>,</w:t>
      </w:r>
      <w:r w:rsidRPr="00D34B74">
        <w:rPr>
          <w:rFonts w:ascii="Times New Roman" w:hAnsi="Times New Roman" w:cs="Times New Roman"/>
          <w:bCs/>
          <w:sz w:val="24"/>
          <w:szCs w:val="24"/>
        </w:rPr>
        <w:t xml:space="preserve"> and then we performed</w:t>
      </w:r>
      <w:del w:id="35" w:author="Jahirul Islam" w:date="2023-11-25T18:44:00Z">
        <w:r w:rsidRPr="00D34B74" w:rsidDel="006C232C">
          <w:rPr>
            <w:rFonts w:ascii="Times New Roman" w:hAnsi="Times New Roman" w:cs="Times New Roman"/>
            <w:bCs/>
            <w:sz w:val="24"/>
            <w:szCs w:val="24"/>
          </w:rPr>
          <w:delText xml:space="preserve"> </w:delText>
        </w:r>
        <w:r w:rsidRPr="00D34B74" w:rsidDel="006C232C">
          <w:rPr>
            <w:rFonts w:ascii="Times New Roman" w:eastAsia="SimSun" w:hAnsi="Times New Roman" w:cs="Times New Roman"/>
            <w:bCs/>
            <w:sz w:val="24"/>
            <w:szCs w:val="24"/>
          </w:rPr>
          <w:delText>multinomial</w:delText>
        </w:r>
      </w:del>
      <w:r w:rsidRPr="00D34B74">
        <w:rPr>
          <w:rFonts w:ascii="Times New Roman" w:eastAsia="SimSun" w:hAnsi="Times New Roman" w:cs="Times New Roman"/>
          <w:bCs/>
          <w:sz w:val="24"/>
          <w:szCs w:val="24"/>
        </w:rPr>
        <w:t xml:space="preserve"> logistic regression</w:t>
      </w:r>
      <w:r w:rsidRPr="00D34B74">
        <w:rPr>
          <w:rFonts w:ascii="Times New Roman" w:hAnsi="Times New Roman" w:cs="Times New Roman"/>
          <w:bCs/>
          <w:sz w:val="24"/>
          <w:szCs w:val="24"/>
        </w:rPr>
        <w:t xml:space="preserve"> (</w:t>
      </w:r>
      <w:del w:id="36" w:author="Jahirul Islam" w:date="2023-11-25T18:30:00Z">
        <w:r w:rsidRPr="00D34B74" w:rsidDel="008A6EF8">
          <w:rPr>
            <w:rFonts w:ascii="Times New Roman" w:hAnsi="Times New Roman" w:cs="Times New Roman"/>
            <w:bCs/>
            <w:sz w:val="24"/>
            <w:szCs w:val="24"/>
          </w:rPr>
          <w:delText>M</w:delText>
        </w:r>
      </w:del>
      <w:r w:rsidRPr="00D34B74">
        <w:rPr>
          <w:rFonts w:ascii="Times New Roman" w:hAnsi="Times New Roman" w:cs="Times New Roman"/>
          <w:bCs/>
          <w:sz w:val="24"/>
          <w:szCs w:val="24"/>
        </w:rPr>
        <w:t xml:space="preserve">LR) to determine the level of association with the risk factors. </w:t>
      </w:r>
      <w:del w:id="37" w:author="Jahirul Islam" w:date="2023-11-25T18:30:00Z">
        <w:r w:rsidRPr="00D34B74" w:rsidDel="008A6EF8">
          <w:rPr>
            <w:rFonts w:ascii="Times New Roman" w:hAnsi="Times New Roman" w:cs="Times New Roman"/>
            <w:bCs/>
            <w:sz w:val="24"/>
            <w:szCs w:val="24"/>
          </w:rPr>
          <w:delText xml:space="preserve">We further conducted cluster analysis, Global </w:delText>
        </w:r>
        <w:r w:rsidRPr="00D34B74" w:rsidDel="008A6EF8">
          <w:rPr>
            <w:rFonts w:ascii="Times New Roman" w:hAnsi="Times New Roman" w:cs="Times New Roman"/>
            <w:bCs/>
            <w:i/>
            <w:iCs/>
            <w:sz w:val="24"/>
            <w:szCs w:val="24"/>
          </w:rPr>
          <w:delText>Moran’s I</w:delText>
        </w:r>
        <w:r w:rsidRPr="00D34B74" w:rsidDel="008A6EF8">
          <w:rPr>
            <w:rFonts w:ascii="Times New Roman" w:hAnsi="Times New Roman" w:cs="Times New Roman"/>
            <w:bCs/>
            <w:sz w:val="24"/>
            <w:szCs w:val="24"/>
          </w:rPr>
          <w:delText xml:space="preserve">, </w:delText>
        </w:r>
        <w:r w:rsidRPr="00D34B74" w:rsidDel="008A6EF8">
          <w:rPr>
            <w:rFonts w:ascii="Times New Roman" w:eastAsia="SimSun" w:hAnsi="Times New Roman" w:cs="Times New Roman"/>
            <w:bCs/>
            <w:sz w:val="24"/>
            <w:szCs w:val="24"/>
          </w:rPr>
          <w:delText xml:space="preserve">and </w:delText>
        </w:r>
        <w:r w:rsidRPr="00D34B74" w:rsidDel="008A6EF8">
          <w:rPr>
            <w:rFonts w:ascii="Times New Roman" w:hAnsi="Times New Roman" w:cs="Times New Roman"/>
            <w:bCs/>
            <w:sz w:val="24"/>
            <w:szCs w:val="24"/>
          </w:rPr>
          <w:delText xml:space="preserve">Anselin local </w:delText>
        </w:r>
        <w:r w:rsidRPr="00D34B74" w:rsidDel="008A6EF8">
          <w:rPr>
            <w:rFonts w:ascii="Times New Roman" w:hAnsi="Times New Roman" w:cs="Times New Roman"/>
            <w:bCs/>
            <w:i/>
            <w:iCs/>
            <w:sz w:val="24"/>
            <w:szCs w:val="24"/>
          </w:rPr>
          <w:delText>Moran’s I</w:delText>
        </w:r>
        <w:r w:rsidRPr="00D34B74" w:rsidDel="008A6EF8">
          <w:rPr>
            <w:rFonts w:ascii="Times New Roman" w:hAnsi="Times New Roman" w:cs="Times New Roman"/>
            <w:bCs/>
            <w:sz w:val="24"/>
            <w:szCs w:val="24"/>
          </w:rPr>
          <w:delText xml:space="preserve"> to check the geographical distribution of anaemia cases </w:delText>
        </w:r>
        <w:r w:rsidRPr="00D34B74" w:rsidDel="008A6EF8">
          <w:rPr>
            <w:rFonts w:ascii="Times New Roman" w:eastAsia="SimSun" w:hAnsi="Times New Roman" w:cs="Times New Roman"/>
            <w:bCs/>
            <w:sz w:val="24"/>
            <w:szCs w:val="24"/>
          </w:rPr>
          <w:delText>from</w:delText>
        </w:r>
        <w:r w:rsidRPr="00D34B74" w:rsidDel="008A6EF8">
          <w:rPr>
            <w:rFonts w:ascii="Times New Roman" w:hAnsi="Times New Roman" w:cs="Times New Roman"/>
            <w:bCs/>
            <w:sz w:val="24"/>
            <w:szCs w:val="24"/>
          </w:rPr>
          <w:delText xml:space="preserve"> our sample.</w:delText>
        </w:r>
      </w:del>
    </w:p>
    <w:p w14:paraId="47033ACA" w14:textId="3ECE7914" w:rsidR="008717FD" w:rsidRPr="00D34B74" w:rsidDel="00846804" w:rsidRDefault="008717FD" w:rsidP="00C8427F">
      <w:pPr>
        <w:spacing w:before="120" w:after="120" w:line="240" w:lineRule="auto"/>
        <w:jc w:val="both"/>
        <w:rPr>
          <w:del w:id="38" w:author="Jahirul Islam" w:date="2023-11-25T18:19:00Z"/>
          <w:rFonts w:ascii="Times New Roman" w:hAnsi="Times New Roman" w:cs="Times New Roman"/>
          <w:sz w:val="24"/>
          <w:szCs w:val="24"/>
        </w:rPr>
      </w:pPr>
      <w:r w:rsidRPr="00D34B74">
        <w:rPr>
          <w:rFonts w:ascii="Times New Roman" w:hAnsi="Times New Roman" w:cs="Times New Roman"/>
          <w:b/>
          <w:bCs/>
          <w:sz w:val="24"/>
          <w:szCs w:val="24"/>
        </w:rPr>
        <w:t xml:space="preserve">Results: </w:t>
      </w:r>
      <w:r w:rsidRPr="00D34B74">
        <w:rPr>
          <w:rFonts w:ascii="Times New Roman" w:hAnsi="Times New Roman" w:cs="Times New Roman"/>
          <w:sz w:val="24"/>
          <w:szCs w:val="24"/>
        </w:rPr>
        <w:t xml:space="preserve">Early and late PE onset were recorded and classified into two categories; 28.9% of respondents reported an early onset of PE, while 71.1% reported a late onset of PE. </w:t>
      </w:r>
      <w:r w:rsidRPr="00D34B74">
        <w:rPr>
          <w:rFonts w:ascii="Times New Roman" w:eastAsia="SimSun" w:hAnsi="Times New Roman" w:cs="Times New Roman"/>
          <w:sz w:val="24"/>
          <w:szCs w:val="24"/>
        </w:rPr>
        <w:t xml:space="preserve">A total of </w:t>
      </w:r>
      <w:r w:rsidRPr="00D34B74">
        <w:rPr>
          <w:rFonts w:ascii="Times New Roman" w:hAnsi="Times New Roman" w:cs="Times New Roman"/>
          <w:sz w:val="24"/>
          <w:szCs w:val="24"/>
        </w:rPr>
        <w:t xml:space="preserve">38.9% of subjects had normal hemoglobin counts, whereas 38.3% had mild aneamia. </w:t>
      </w:r>
      <w:r w:rsidRPr="00D34B74">
        <w:rPr>
          <w:rFonts w:ascii="Times New Roman" w:eastAsia="SimSun" w:hAnsi="Times New Roman" w:cs="Times New Roman"/>
          <w:sz w:val="24"/>
          <w:szCs w:val="24"/>
        </w:rPr>
        <w:t xml:space="preserve">A total of </w:t>
      </w:r>
      <w:r w:rsidRPr="00D34B74">
        <w:rPr>
          <w:rFonts w:ascii="Times New Roman" w:hAnsi="Times New Roman" w:cs="Times New Roman"/>
          <w:sz w:val="24"/>
          <w:szCs w:val="24"/>
        </w:rPr>
        <w:t xml:space="preserve">17.8% had moderate aneamia, and 5.0% had severe aneamia. By performing </w:t>
      </w:r>
      <w:del w:id="39" w:author="Jahirul Islam" w:date="2023-11-25T18:19:00Z">
        <w:r w:rsidRPr="00D34B74" w:rsidDel="00054024">
          <w:rPr>
            <w:rFonts w:ascii="Times New Roman" w:hAnsi="Times New Roman" w:cs="Times New Roman"/>
            <w:sz w:val="24"/>
            <w:szCs w:val="24"/>
          </w:rPr>
          <w:delText>M</w:delText>
        </w:r>
      </w:del>
      <w:r w:rsidRPr="00D34B74">
        <w:rPr>
          <w:rFonts w:ascii="Times New Roman" w:hAnsi="Times New Roman" w:cs="Times New Roman"/>
          <w:sz w:val="24"/>
          <w:szCs w:val="24"/>
        </w:rPr>
        <w:t xml:space="preserve">LR, </w:t>
      </w:r>
      <w:ins w:id="40" w:author="Jahirul Islam" w:date="2023-11-25T18:24:00Z">
        <w:r w:rsidR="00EF4AF8">
          <w:rPr>
            <w:rFonts w:ascii="Times New Roman" w:hAnsi="Times New Roman" w:cs="Times New Roman"/>
            <w:sz w:val="24"/>
            <w:szCs w:val="24"/>
          </w:rPr>
          <w:t xml:space="preserve">several risk factors were identified including </w:t>
        </w:r>
        <w:r w:rsidR="0065183B">
          <w:rPr>
            <w:rFonts w:ascii="Times New Roman" w:hAnsi="Times New Roman" w:cs="Times New Roman"/>
            <w:sz w:val="24"/>
            <w:szCs w:val="24"/>
          </w:rPr>
          <w:t xml:space="preserve">age ranged </w:t>
        </w:r>
      </w:ins>
      <w:ins w:id="41" w:author="Jahirul Islam" w:date="2023-11-25T18:25:00Z">
        <w:r w:rsidR="0065183B">
          <w:rPr>
            <w:rFonts w:ascii="Times New Roman" w:hAnsi="Times New Roman" w:cs="Times New Roman"/>
            <w:sz w:val="24"/>
            <w:szCs w:val="24"/>
          </w:rPr>
          <w:t xml:space="preserve">25-34 (OR: </w:t>
        </w:r>
        <w:r w:rsidR="006072C6">
          <w:rPr>
            <w:rFonts w:ascii="Times New Roman" w:hAnsi="Times New Roman" w:cs="Times New Roman"/>
            <w:sz w:val="24"/>
            <w:szCs w:val="24"/>
          </w:rPr>
          <w:t xml:space="preserve">0.169, </w:t>
        </w:r>
        <w:r w:rsidR="006072C6" w:rsidRPr="000D2BF0">
          <w:rPr>
            <w:rFonts w:ascii="Times New Roman" w:hAnsi="Times New Roman" w:cs="Times New Roman"/>
            <w:i/>
            <w:iCs/>
            <w:sz w:val="24"/>
            <w:szCs w:val="24"/>
          </w:rPr>
          <w:t>p</w:t>
        </w:r>
        <w:r w:rsidR="000D2BF0">
          <w:rPr>
            <w:rFonts w:ascii="Times New Roman" w:hAnsi="Times New Roman" w:cs="Times New Roman"/>
            <w:i/>
            <w:iCs/>
            <w:sz w:val="24"/>
            <w:szCs w:val="24"/>
          </w:rPr>
          <w:t xml:space="preserve"> </w:t>
        </w:r>
        <w:r w:rsidR="000D2BF0">
          <w:rPr>
            <w:rFonts w:ascii="Times New Roman" w:hAnsi="Times New Roman" w:cs="Times New Roman"/>
            <w:sz w:val="24"/>
            <w:szCs w:val="24"/>
          </w:rPr>
          <w:t>&lt;0.05),</w:t>
        </w:r>
      </w:ins>
      <w:ins w:id="42" w:author="Jahirul Islam" w:date="2023-11-25T18:26:00Z">
        <w:r w:rsidR="000D2BF0">
          <w:rPr>
            <w:rFonts w:ascii="Times New Roman" w:hAnsi="Times New Roman" w:cs="Times New Roman"/>
            <w:sz w:val="24"/>
            <w:szCs w:val="24"/>
          </w:rPr>
          <w:t xml:space="preserve"> lower education level </w:t>
        </w:r>
        <w:r w:rsidR="00186D43">
          <w:rPr>
            <w:rFonts w:ascii="Times New Roman" w:hAnsi="Times New Roman" w:cs="Times New Roman"/>
            <w:sz w:val="24"/>
            <w:szCs w:val="24"/>
          </w:rPr>
          <w:t xml:space="preserve">(OR: 3.106, </w:t>
        </w:r>
        <w:r w:rsidR="00186D43" w:rsidRPr="000D2BF0">
          <w:rPr>
            <w:rFonts w:ascii="Times New Roman" w:hAnsi="Times New Roman" w:cs="Times New Roman"/>
            <w:i/>
            <w:iCs/>
            <w:sz w:val="24"/>
            <w:szCs w:val="24"/>
          </w:rPr>
          <w:t>p</w:t>
        </w:r>
        <w:r w:rsidR="00186D43">
          <w:rPr>
            <w:rFonts w:ascii="Times New Roman" w:hAnsi="Times New Roman" w:cs="Times New Roman"/>
            <w:i/>
            <w:iCs/>
            <w:sz w:val="24"/>
            <w:szCs w:val="24"/>
          </w:rPr>
          <w:t xml:space="preserve"> </w:t>
        </w:r>
        <w:r w:rsidR="00186D43">
          <w:rPr>
            <w:rFonts w:ascii="Times New Roman" w:hAnsi="Times New Roman" w:cs="Times New Roman"/>
            <w:sz w:val="24"/>
            <w:szCs w:val="24"/>
          </w:rPr>
          <w:t xml:space="preserve">&lt;0.05), </w:t>
        </w:r>
      </w:ins>
      <w:ins w:id="43" w:author="Jahirul Islam" w:date="2023-11-25T18:27:00Z">
        <w:r w:rsidR="008D270C">
          <w:rPr>
            <w:rFonts w:ascii="Times New Roman" w:hAnsi="Times New Roman" w:cs="Times New Roman"/>
            <w:sz w:val="24"/>
            <w:szCs w:val="24"/>
          </w:rPr>
          <w:t>service holder mothers (OR: 0.</w:t>
        </w:r>
        <w:r w:rsidR="002B5258">
          <w:rPr>
            <w:rFonts w:ascii="Times New Roman" w:hAnsi="Times New Roman" w:cs="Times New Roman"/>
            <w:sz w:val="24"/>
            <w:szCs w:val="24"/>
          </w:rPr>
          <w:t>604</w:t>
        </w:r>
        <w:r w:rsidR="008D270C">
          <w:rPr>
            <w:rFonts w:ascii="Times New Roman" w:hAnsi="Times New Roman" w:cs="Times New Roman"/>
            <w:sz w:val="24"/>
            <w:szCs w:val="24"/>
          </w:rPr>
          <w:t xml:space="preserve">, </w:t>
        </w:r>
        <w:r w:rsidR="008D270C" w:rsidRPr="000D2BF0">
          <w:rPr>
            <w:rFonts w:ascii="Times New Roman" w:hAnsi="Times New Roman" w:cs="Times New Roman"/>
            <w:i/>
            <w:iCs/>
            <w:sz w:val="24"/>
            <w:szCs w:val="24"/>
          </w:rPr>
          <w:t>p</w:t>
        </w:r>
        <w:r w:rsidR="008D270C">
          <w:rPr>
            <w:rFonts w:ascii="Times New Roman" w:hAnsi="Times New Roman" w:cs="Times New Roman"/>
            <w:i/>
            <w:iCs/>
            <w:sz w:val="24"/>
            <w:szCs w:val="24"/>
          </w:rPr>
          <w:t xml:space="preserve"> </w:t>
        </w:r>
        <w:r w:rsidR="008D270C">
          <w:rPr>
            <w:rFonts w:ascii="Times New Roman" w:hAnsi="Times New Roman" w:cs="Times New Roman"/>
            <w:sz w:val="24"/>
            <w:szCs w:val="24"/>
          </w:rPr>
          <w:t>&lt;0.05)</w:t>
        </w:r>
        <w:r w:rsidR="002B5258">
          <w:rPr>
            <w:rFonts w:ascii="Times New Roman" w:hAnsi="Times New Roman" w:cs="Times New Roman"/>
            <w:sz w:val="24"/>
            <w:szCs w:val="24"/>
          </w:rPr>
          <w:t xml:space="preserve">, doing exercise </w:t>
        </w:r>
      </w:ins>
      <w:ins w:id="44" w:author="Jahirul Islam" w:date="2023-11-25T18:28:00Z">
        <w:r w:rsidR="00B6184A">
          <w:rPr>
            <w:rFonts w:ascii="Times New Roman" w:hAnsi="Times New Roman" w:cs="Times New Roman"/>
            <w:sz w:val="24"/>
            <w:szCs w:val="24"/>
          </w:rPr>
          <w:t xml:space="preserve">(OR: 0.414, </w:t>
        </w:r>
        <w:r w:rsidR="00B6184A" w:rsidRPr="000D2BF0">
          <w:rPr>
            <w:rFonts w:ascii="Times New Roman" w:hAnsi="Times New Roman" w:cs="Times New Roman"/>
            <w:i/>
            <w:iCs/>
            <w:sz w:val="24"/>
            <w:szCs w:val="24"/>
          </w:rPr>
          <w:t>p</w:t>
        </w:r>
        <w:r w:rsidR="00B6184A">
          <w:rPr>
            <w:rFonts w:ascii="Times New Roman" w:hAnsi="Times New Roman" w:cs="Times New Roman"/>
            <w:i/>
            <w:iCs/>
            <w:sz w:val="24"/>
            <w:szCs w:val="24"/>
          </w:rPr>
          <w:t xml:space="preserve"> </w:t>
        </w:r>
        <w:r w:rsidR="00B6184A">
          <w:rPr>
            <w:rFonts w:ascii="Times New Roman" w:hAnsi="Times New Roman" w:cs="Times New Roman"/>
            <w:sz w:val="24"/>
            <w:szCs w:val="24"/>
          </w:rPr>
          <w:t xml:space="preserve">&lt;0.05), </w:t>
        </w:r>
        <w:r w:rsidR="009C40E3">
          <w:rPr>
            <w:rFonts w:ascii="Times New Roman" w:hAnsi="Times New Roman" w:cs="Times New Roman"/>
            <w:sz w:val="24"/>
            <w:szCs w:val="24"/>
          </w:rPr>
          <w:t xml:space="preserve">interval in pregnancy by less than 24 months </w:t>
        </w:r>
      </w:ins>
      <w:ins w:id="45" w:author="Jahirul Islam" w:date="2023-11-25T18:29:00Z">
        <w:r w:rsidR="009C40E3">
          <w:rPr>
            <w:rFonts w:ascii="Times New Roman" w:hAnsi="Times New Roman" w:cs="Times New Roman"/>
            <w:sz w:val="24"/>
            <w:szCs w:val="24"/>
          </w:rPr>
          <w:t xml:space="preserve">(OR: </w:t>
        </w:r>
        <w:r w:rsidR="00C86AF5">
          <w:rPr>
            <w:rFonts w:ascii="Times New Roman" w:hAnsi="Times New Roman" w:cs="Times New Roman"/>
            <w:sz w:val="24"/>
            <w:szCs w:val="24"/>
          </w:rPr>
          <w:t>4.646</w:t>
        </w:r>
        <w:r w:rsidR="009C40E3">
          <w:rPr>
            <w:rFonts w:ascii="Times New Roman" w:hAnsi="Times New Roman" w:cs="Times New Roman"/>
            <w:sz w:val="24"/>
            <w:szCs w:val="24"/>
          </w:rPr>
          <w:t xml:space="preserve">, </w:t>
        </w:r>
        <w:r w:rsidR="009C40E3" w:rsidRPr="000D2BF0">
          <w:rPr>
            <w:rFonts w:ascii="Times New Roman" w:hAnsi="Times New Roman" w:cs="Times New Roman"/>
            <w:i/>
            <w:iCs/>
            <w:sz w:val="24"/>
            <w:szCs w:val="24"/>
          </w:rPr>
          <w:t>p</w:t>
        </w:r>
        <w:r w:rsidR="009C40E3">
          <w:rPr>
            <w:rFonts w:ascii="Times New Roman" w:hAnsi="Times New Roman" w:cs="Times New Roman"/>
            <w:i/>
            <w:iCs/>
            <w:sz w:val="24"/>
            <w:szCs w:val="24"/>
          </w:rPr>
          <w:t xml:space="preserve"> </w:t>
        </w:r>
        <w:r w:rsidR="009C40E3">
          <w:rPr>
            <w:rFonts w:ascii="Times New Roman" w:hAnsi="Times New Roman" w:cs="Times New Roman"/>
            <w:sz w:val="24"/>
            <w:szCs w:val="24"/>
          </w:rPr>
          <w:t>&lt;0.05)</w:t>
        </w:r>
        <w:r w:rsidR="00C86AF5">
          <w:rPr>
            <w:rFonts w:ascii="Times New Roman" w:hAnsi="Times New Roman" w:cs="Times New Roman"/>
            <w:sz w:val="24"/>
            <w:szCs w:val="24"/>
          </w:rPr>
          <w:t xml:space="preserve">, and gestational </w:t>
        </w:r>
        <w:r w:rsidR="005D6AF8">
          <w:rPr>
            <w:rFonts w:ascii="Times New Roman" w:hAnsi="Times New Roman" w:cs="Times New Roman"/>
            <w:sz w:val="24"/>
            <w:szCs w:val="24"/>
          </w:rPr>
          <w:t xml:space="preserve">diabetes mellitus (OR: 2.702, </w:t>
        </w:r>
        <w:r w:rsidR="005D6AF8" w:rsidRPr="000D2BF0">
          <w:rPr>
            <w:rFonts w:ascii="Times New Roman" w:hAnsi="Times New Roman" w:cs="Times New Roman"/>
            <w:i/>
            <w:iCs/>
            <w:sz w:val="24"/>
            <w:szCs w:val="24"/>
          </w:rPr>
          <w:t>p</w:t>
        </w:r>
        <w:r w:rsidR="005D6AF8">
          <w:rPr>
            <w:rFonts w:ascii="Times New Roman" w:hAnsi="Times New Roman" w:cs="Times New Roman"/>
            <w:i/>
            <w:iCs/>
            <w:sz w:val="24"/>
            <w:szCs w:val="24"/>
          </w:rPr>
          <w:t xml:space="preserve"> </w:t>
        </w:r>
        <w:r w:rsidR="005D6AF8">
          <w:rPr>
            <w:rFonts w:ascii="Times New Roman" w:hAnsi="Times New Roman" w:cs="Times New Roman"/>
            <w:sz w:val="24"/>
            <w:szCs w:val="24"/>
          </w:rPr>
          <w:t>&lt;0.05)</w:t>
        </w:r>
      </w:ins>
      <w:del w:id="46" w:author="Jahirul Islam" w:date="2023-11-25T18:24:00Z">
        <w:r w:rsidRPr="000D2BF0" w:rsidDel="00EF4AF8">
          <w:rPr>
            <w:rFonts w:ascii="Times New Roman" w:hAnsi="Times New Roman" w:cs="Times New Roman"/>
            <w:i/>
            <w:iCs/>
            <w:sz w:val="24"/>
            <w:szCs w:val="24"/>
            <w:rPrChange w:id="47" w:author="Jahirul Islam" w:date="2023-11-25T18:25:00Z">
              <w:rPr>
                <w:rFonts w:ascii="Times New Roman" w:hAnsi="Times New Roman" w:cs="Times New Roman"/>
                <w:sz w:val="24"/>
                <w:szCs w:val="24"/>
              </w:rPr>
            </w:rPrChange>
          </w:rPr>
          <w:delText>anaemia</w:delText>
        </w:r>
        <w:r w:rsidRPr="00D34B74" w:rsidDel="00EF4AF8">
          <w:rPr>
            <w:rFonts w:ascii="Times New Roman" w:hAnsi="Times New Roman" w:cs="Times New Roman"/>
            <w:sz w:val="24"/>
            <w:szCs w:val="24"/>
          </w:rPr>
          <w:delText xml:space="preserve"> had a statistically significant association with several underlying factors</w:delText>
        </w:r>
        <w:r w:rsidRPr="00D34B74" w:rsidDel="0065183B">
          <w:rPr>
            <w:rFonts w:ascii="Times New Roman" w:eastAsia="SimSun" w:hAnsi="Times New Roman" w:cs="Times New Roman"/>
            <w:sz w:val="24"/>
            <w:szCs w:val="24"/>
          </w:rPr>
          <w:delText>,</w:delText>
        </w:r>
        <w:r w:rsidRPr="00D34B74" w:rsidDel="0065183B">
          <w:rPr>
            <w:rFonts w:ascii="Times New Roman" w:hAnsi="Times New Roman" w:cs="Times New Roman"/>
            <w:sz w:val="24"/>
            <w:szCs w:val="24"/>
          </w:rPr>
          <w:delText xml:space="preserve"> e.g., </w:delText>
        </w:r>
        <w:r w:rsidRPr="00D34B74" w:rsidDel="0065183B">
          <w:rPr>
            <w:rFonts w:ascii="Times New Roman" w:hAnsi="Times New Roman" w:cs="Times New Roman"/>
            <w:color w:val="1D1B11" w:themeColor="background2" w:themeShade="1A"/>
            <w:sz w:val="24"/>
            <w:szCs w:val="24"/>
          </w:rPr>
          <w:delText xml:space="preserve">recreational substance use (RR= </w:delText>
        </w:r>
        <w:r w:rsidRPr="00D34B74" w:rsidDel="0065183B">
          <w:rPr>
            <w:rFonts w:ascii="Times New Roman" w:hAnsi="Times New Roman" w:cs="Times New Roman"/>
            <w:sz w:val="24"/>
            <w:szCs w:val="24"/>
          </w:rPr>
          <w:delText xml:space="preserve">83.093, </w:delText>
        </w:r>
        <w:r w:rsidRPr="00D34B74" w:rsidDel="0065183B">
          <w:rPr>
            <w:rFonts w:ascii="Times New Roman" w:hAnsi="Times New Roman" w:cs="Times New Roman"/>
            <w:color w:val="1D1B11" w:themeColor="background2" w:themeShade="1A"/>
            <w:sz w:val="24"/>
            <w:szCs w:val="24"/>
          </w:rPr>
          <w:delText>95% CI- 3.351 to 2060.315)</w:delText>
        </w:r>
        <w:r w:rsidRPr="00D34B74" w:rsidDel="0065183B">
          <w:rPr>
            <w:rFonts w:ascii="Times New Roman" w:hAnsi="Times New Roman" w:cs="Times New Roman"/>
            <w:sz w:val="24"/>
            <w:szCs w:val="24"/>
          </w:rPr>
          <w:delText xml:space="preserve">, </w:delText>
        </w:r>
        <w:r w:rsidRPr="00D34B74" w:rsidDel="0065183B">
          <w:rPr>
            <w:rFonts w:ascii="Times New Roman" w:hAnsi="Times New Roman" w:cs="Times New Roman"/>
            <w:color w:val="1D1B11" w:themeColor="background2" w:themeShade="1A"/>
            <w:sz w:val="24"/>
            <w:szCs w:val="24"/>
          </w:rPr>
          <w:delText>gestational age (RR= 10.235, 95% CI- 1.478 to 70.879),</w:delText>
        </w:r>
        <w:r w:rsidRPr="00D34B74" w:rsidDel="0065183B">
          <w:rPr>
            <w:rFonts w:ascii="Times New Roman" w:hAnsi="Times New Roman" w:cs="Times New Roman"/>
            <w:sz w:val="24"/>
            <w:szCs w:val="24"/>
          </w:rPr>
          <w:delText xml:space="preserve"> </w:delText>
        </w:r>
        <w:r w:rsidRPr="00D34B74" w:rsidDel="0065183B">
          <w:rPr>
            <w:rFonts w:ascii="Times New Roman" w:hAnsi="Times New Roman" w:cs="Times New Roman"/>
            <w:color w:val="1D1B11" w:themeColor="background2" w:themeShade="1A"/>
            <w:sz w:val="24"/>
            <w:szCs w:val="24"/>
          </w:rPr>
          <w:delText xml:space="preserve">gestational diabetes mellitus (RR= 4.906, 95% CI- 1.920 to 12.532), pregnancy interval (RR= 4.374, 95% CI- 1.338 to 4.303), education (RR=3.448, 95% CI- 1.542 to 7.709), profession (RR= 0.263, 95% CI- 0.109 to 0.635), parity (RR= 0.117, 95% CI- 0.026 to 0.529), and </w:delText>
        </w:r>
        <w:r w:rsidRPr="00D34B74" w:rsidDel="0065183B">
          <w:rPr>
            <w:rFonts w:ascii="Times New Roman" w:eastAsia="SimSun" w:hAnsi="Times New Roman" w:cs="Times New Roman"/>
            <w:sz w:val="24"/>
            <w:szCs w:val="24"/>
          </w:rPr>
          <w:delText>respondent</w:delText>
        </w:r>
        <w:r w:rsidRPr="00D34B74" w:rsidDel="0065183B">
          <w:rPr>
            <w:rFonts w:ascii="Times New Roman" w:hAnsi="Times New Roman" w:cs="Times New Roman"/>
            <w:sz w:val="24"/>
            <w:szCs w:val="24"/>
          </w:rPr>
          <w:delText xml:space="preserve"> age (RR=0.160, 95% CI- 0.032 to 0.802)</w:delText>
        </w:r>
      </w:del>
      <w:r w:rsidRPr="00D34B74">
        <w:rPr>
          <w:rFonts w:ascii="Times New Roman" w:hAnsi="Times New Roman" w:cs="Times New Roman"/>
          <w:sz w:val="24"/>
          <w:szCs w:val="24"/>
        </w:rPr>
        <w:t xml:space="preserve">. </w:t>
      </w:r>
      <w:r w:rsidRPr="00D34B74">
        <w:rPr>
          <w:rFonts w:ascii="Times New Roman" w:eastAsia="SimSun" w:hAnsi="Times New Roman" w:cs="Times New Roman"/>
          <w:sz w:val="24"/>
          <w:szCs w:val="24"/>
        </w:rPr>
        <w:t>Higher</w:t>
      </w:r>
      <w:r w:rsidRPr="00D34B74">
        <w:rPr>
          <w:rFonts w:ascii="Times New Roman" w:hAnsi="Times New Roman" w:cs="Times New Roman"/>
          <w:sz w:val="24"/>
          <w:szCs w:val="24"/>
        </w:rPr>
        <w:t xml:space="preserve"> incidence </w:t>
      </w:r>
      <w:r w:rsidRPr="00D34B74">
        <w:rPr>
          <w:rFonts w:ascii="Times New Roman" w:eastAsia="SimSun" w:hAnsi="Times New Roman" w:cs="Times New Roman"/>
          <w:sz w:val="24"/>
          <w:szCs w:val="24"/>
        </w:rPr>
        <w:t>rates</w:t>
      </w:r>
      <w:r w:rsidRPr="00D34B74">
        <w:rPr>
          <w:rFonts w:ascii="Times New Roman" w:hAnsi="Times New Roman" w:cs="Times New Roman"/>
          <w:sz w:val="24"/>
          <w:szCs w:val="24"/>
        </w:rPr>
        <w:t xml:space="preserve"> </w:t>
      </w:r>
      <w:ins w:id="48" w:author="Jahirul Islam" w:date="2023-11-25T18:18:00Z">
        <w:r w:rsidR="00D52269">
          <w:rPr>
            <w:rFonts w:ascii="Times New Roman" w:hAnsi="Times New Roman" w:cs="Times New Roman"/>
            <w:sz w:val="24"/>
            <w:szCs w:val="24"/>
          </w:rPr>
          <w:t>the total case</w:t>
        </w:r>
      </w:ins>
      <w:del w:id="49" w:author="Jahirul Islam" w:date="2023-11-25T18:18:00Z">
        <w:r w:rsidRPr="00D34B74" w:rsidDel="00846804">
          <w:rPr>
            <w:rFonts w:ascii="Times New Roman" w:hAnsi="Times New Roman" w:cs="Times New Roman"/>
            <w:sz w:val="24"/>
            <w:szCs w:val="24"/>
          </w:rPr>
          <w:delText>for all kinds of aneamia</w:delText>
        </w:r>
      </w:del>
      <w:r w:rsidRPr="00D34B74">
        <w:rPr>
          <w:rFonts w:ascii="Times New Roman" w:hAnsi="Times New Roman" w:cs="Times New Roman"/>
          <w:sz w:val="24"/>
          <w:szCs w:val="24"/>
        </w:rPr>
        <w:t xml:space="preserve"> </w:t>
      </w:r>
      <w:r w:rsidRPr="00D34B74">
        <w:rPr>
          <w:rFonts w:ascii="Times New Roman" w:eastAsia="SimSun" w:hAnsi="Times New Roman" w:cs="Times New Roman"/>
          <w:sz w:val="24"/>
          <w:szCs w:val="24"/>
        </w:rPr>
        <w:t>were</w:t>
      </w:r>
      <w:r w:rsidRPr="00D34B74">
        <w:rPr>
          <w:rFonts w:ascii="Times New Roman" w:hAnsi="Times New Roman" w:cs="Times New Roman"/>
          <w:sz w:val="24"/>
          <w:szCs w:val="24"/>
        </w:rPr>
        <w:t xml:space="preserve"> observed in </w:t>
      </w:r>
      <w:r w:rsidRPr="00D34B74">
        <w:rPr>
          <w:rFonts w:ascii="Times New Roman" w:eastAsia="SimSun" w:hAnsi="Times New Roman" w:cs="Times New Roman"/>
          <w:sz w:val="24"/>
          <w:szCs w:val="24"/>
        </w:rPr>
        <w:t xml:space="preserve">the </w:t>
      </w:r>
      <w:r w:rsidRPr="00D34B74">
        <w:rPr>
          <w:rFonts w:ascii="Times New Roman" w:hAnsi="Times New Roman" w:cs="Times New Roman"/>
          <w:sz w:val="24"/>
          <w:szCs w:val="24"/>
        </w:rPr>
        <w:t>Dhaka</w:t>
      </w:r>
      <w:ins w:id="50" w:author="Jahirul Islam" w:date="2023-11-25T18:30:00Z">
        <w:r w:rsidR="008A6EF8">
          <w:rPr>
            <w:rFonts w:ascii="Times New Roman" w:hAnsi="Times New Roman" w:cs="Times New Roman"/>
            <w:sz w:val="24"/>
            <w:szCs w:val="24"/>
          </w:rPr>
          <w:t xml:space="preserve"> district</w:t>
        </w:r>
      </w:ins>
      <w:ins w:id="51" w:author="Jahirul Islam" w:date="2023-11-25T18:18:00Z">
        <w:r w:rsidR="00846804">
          <w:rPr>
            <w:rFonts w:ascii="Times New Roman" w:hAnsi="Times New Roman" w:cs="Times New Roman"/>
            <w:sz w:val="24"/>
            <w:szCs w:val="24"/>
          </w:rPr>
          <w:t xml:space="preserve"> </w:t>
        </w:r>
      </w:ins>
      <w:ins w:id="52" w:author="Jahirul Islam" w:date="2023-11-25T18:19:00Z">
        <w:r w:rsidR="00846804" w:rsidRPr="00D34B74">
          <w:rPr>
            <w:rFonts w:ascii="Times New Roman" w:hAnsi="Times New Roman" w:cs="Times New Roman"/>
            <w:sz w:val="24"/>
            <w:szCs w:val="24"/>
          </w:rPr>
          <w:t xml:space="preserve">(IR: </w:t>
        </w:r>
        <w:r w:rsidR="00846804">
          <w:rPr>
            <w:rFonts w:ascii="Times New Roman" w:hAnsi="Times New Roman" w:cs="Times New Roman"/>
            <w:sz w:val="24"/>
            <w:szCs w:val="24"/>
          </w:rPr>
          <w:t>1.46</w:t>
        </w:r>
        <w:r w:rsidR="00846804" w:rsidRPr="00D34B74">
          <w:rPr>
            <w:rFonts w:ascii="Times New Roman" w:hAnsi="Times New Roman" w:cs="Times New Roman"/>
            <w:sz w:val="24"/>
            <w:szCs w:val="24"/>
          </w:rPr>
          <w:t xml:space="preserve">), Narayanganj </w:t>
        </w:r>
      </w:ins>
      <w:ins w:id="53" w:author="Jahirul Islam" w:date="2023-11-25T18:30:00Z">
        <w:r w:rsidR="008A6EF8">
          <w:rPr>
            <w:rFonts w:ascii="Times New Roman" w:hAnsi="Times New Roman" w:cs="Times New Roman"/>
            <w:sz w:val="24"/>
            <w:szCs w:val="24"/>
          </w:rPr>
          <w:t xml:space="preserve">district </w:t>
        </w:r>
      </w:ins>
      <w:ins w:id="54" w:author="Jahirul Islam" w:date="2023-11-25T18:19:00Z">
        <w:r w:rsidR="00846804" w:rsidRPr="00D34B74">
          <w:rPr>
            <w:rFonts w:ascii="Times New Roman" w:hAnsi="Times New Roman" w:cs="Times New Roman"/>
            <w:sz w:val="24"/>
            <w:szCs w:val="24"/>
          </w:rPr>
          <w:t xml:space="preserve">(IR: </w:t>
        </w:r>
        <w:r w:rsidR="00846804">
          <w:rPr>
            <w:rFonts w:ascii="Times New Roman" w:hAnsi="Times New Roman" w:cs="Times New Roman"/>
            <w:sz w:val="24"/>
            <w:szCs w:val="24"/>
          </w:rPr>
          <w:t>1.11</w:t>
        </w:r>
        <w:r w:rsidR="00846804" w:rsidRPr="00D34B74">
          <w:rPr>
            <w:rFonts w:ascii="Times New Roman" w:hAnsi="Times New Roman" w:cs="Times New Roman"/>
            <w:sz w:val="24"/>
            <w:szCs w:val="24"/>
          </w:rPr>
          <w:t xml:space="preserve">), </w:t>
        </w:r>
        <w:r w:rsidR="00846804">
          <w:rPr>
            <w:rFonts w:ascii="Times New Roman" w:hAnsi="Times New Roman" w:cs="Times New Roman"/>
            <w:sz w:val="24"/>
            <w:szCs w:val="24"/>
          </w:rPr>
          <w:t xml:space="preserve">and </w:t>
        </w:r>
        <w:r w:rsidR="00846804" w:rsidRPr="00D34B74">
          <w:rPr>
            <w:rFonts w:ascii="Times New Roman" w:hAnsi="Times New Roman" w:cs="Times New Roman"/>
            <w:sz w:val="24"/>
            <w:szCs w:val="24"/>
          </w:rPr>
          <w:t xml:space="preserve">Munshiganj </w:t>
        </w:r>
      </w:ins>
      <w:ins w:id="55" w:author="Jahirul Islam" w:date="2023-11-25T18:30:00Z">
        <w:r w:rsidR="008A6EF8">
          <w:rPr>
            <w:rFonts w:ascii="Times New Roman" w:hAnsi="Times New Roman" w:cs="Times New Roman"/>
            <w:sz w:val="24"/>
            <w:szCs w:val="24"/>
          </w:rPr>
          <w:t xml:space="preserve">district </w:t>
        </w:r>
      </w:ins>
      <w:ins w:id="56" w:author="Jahirul Islam" w:date="2023-11-25T18:19:00Z">
        <w:r w:rsidR="00846804" w:rsidRPr="00D34B74">
          <w:rPr>
            <w:rFonts w:ascii="Times New Roman" w:hAnsi="Times New Roman" w:cs="Times New Roman"/>
            <w:sz w:val="24"/>
            <w:szCs w:val="24"/>
          </w:rPr>
          <w:t xml:space="preserve">(IR: </w:t>
        </w:r>
        <w:r w:rsidR="00846804">
          <w:rPr>
            <w:rFonts w:ascii="Times New Roman" w:hAnsi="Times New Roman" w:cs="Times New Roman"/>
            <w:sz w:val="24"/>
            <w:szCs w:val="24"/>
          </w:rPr>
          <w:t>0.96).</w:t>
        </w:r>
      </w:ins>
      <w:del w:id="57" w:author="Jahirul Islam" w:date="2023-11-25T18:19:00Z">
        <w:r w:rsidRPr="00D34B74" w:rsidDel="00846804">
          <w:rPr>
            <w:rFonts w:ascii="Times New Roman" w:hAnsi="Times New Roman" w:cs="Times New Roman"/>
            <w:sz w:val="24"/>
            <w:szCs w:val="24"/>
          </w:rPr>
          <w:delText xml:space="preserve">, Narayanganj, and Munshiganj </w:delText>
        </w:r>
        <w:r w:rsidRPr="00D34B74" w:rsidDel="00846804">
          <w:rPr>
            <w:rFonts w:ascii="Times New Roman" w:eastAsia="SimSun" w:hAnsi="Times New Roman" w:cs="Times New Roman"/>
            <w:sz w:val="24"/>
            <w:szCs w:val="24"/>
          </w:rPr>
          <w:delText>districts. The global</w:delText>
        </w:r>
        <w:r w:rsidRPr="00D34B74" w:rsidDel="00846804">
          <w:rPr>
            <w:rFonts w:ascii="Times New Roman" w:hAnsi="Times New Roman" w:cs="Times New Roman"/>
            <w:sz w:val="24"/>
            <w:szCs w:val="24"/>
          </w:rPr>
          <w:delText xml:space="preserve"> </w:delText>
        </w:r>
        <w:r w:rsidRPr="00D34B74" w:rsidDel="00846804">
          <w:rPr>
            <w:rFonts w:ascii="Times New Roman" w:hAnsi="Times New Roman" w:cs="Times New Roman"/>
            <w:i/>
            <w:iCs/>
            <w:sz w:val="24"/>
            <w:szCs w:val="24"/>
          </w:rPr>
          <w:delText>Moran’s I</w:delText>
        </w:r>
        <w:r w:rsidRPr="00D34B74" w:rsidDel="00846804">
          <w:rPr>
            <w:rFonts w:ascii="Times New Roman" w:hAnsi="Times New Roman" w:cs="Times New Roman"/>
            <w:sz w:val="24"/>
            <w:szCs w:val="24"/>
          </w:rPr>
          <w:delText xml:space="preserve"> value ranged from 0.14 to 0.44, and high-high cluster regions were detected in the central region.</w:delText>
        </w:r>
      </w:del>
    </w:p>
    <w:p w14:paraId="47033ACC" w14:textId="5068E370" w:rsidR="009669B2" w:rsidRPr="00D34B74" w:rsidRDefault="008717FD" w:rsidP="007C1B40">
      <w:pPr>
        <w:spacing w:before="120" w:after="120" w:line="240" w:lineRule="auto"/>
        <w:jc w:val="both"/>
        <w:rPr>
          <w:rFonts w:ascii="Times New Roman" w:hAnsi="Times New Roman" w:cs="Times New Roman"/>
          <w:bCs/>
          <w:sz w:val="24"/>
          <w:szCs w:val="24"/>
        </w:rPr>
      </w:pPr>
      <w:r w:rsidRPr="00D34B74">
        <w:rPr>
          <w:rFonts w:ascii="Times New Roman" w:hAnsi="Times New Roman" w:cs="Times New Roman"/>
          <w:b/>
          <w:bCs/>
          <w:sz w:val="24"/>
          <w:szCs w:val="24"/>
        </w:rPr>
        <w:t xml:space="preserve">Conclusions: </w:t>
      </w:r>
      <w:r w:rsidRPr="00D34B74">
        <w:rPr>
          <w:rFonts w:ascii="Times New Roman" w:eastAsia="SimSun" w:hAnsi="Times New Roman" w:cs="Times New Roman"/>
          <w:bCs/>
          <w:sz w:val="24"/>
          <w:szCs w:val="24"/>
        </w:rPr>
        <w:t>The</w:t>
      </w:r>
      <w:r w:rsidRPr="00D34B74">
        <w:rPr>
          <w:rFonts w:ascii="Times New Roman" w:hAnsi="Times New Roman" w:cs="Times New Roman"/>
          <w:bCs/>
          <w:sz w:val="24"/>
          <w:szCs w:val="24"/>
        </w:rPr>
        <w:t xml:space="preserve"> risk factors indicated in this study and geographical inequalities will help policymakers take necessary steps. The geographical distribution of the incidence rate raises concern for further research</w:t>
      </w:r>
      <w:r w:rsidRPr="00D34B74">
        <w:rPr>
          <w:rFonts w:ascii="Times New Roman" w:eastAsia="SimSun" w:hAnsi="Times New Roman" w:cs="Times New Roman"/>
          <w:bCs/>
          <w:sz w:val="24"/>
          <w:szCs w:val="24"/>
        </w:rPr>
        <w:t>,</w:t>
      </w:r>
      <w:r w:rsidRPr="00D34B74">
        <w:rPr>
          <w:rFonts w:ascii="Times New Roman" w:hAnsi="Times New Roman" w:cs="Times New Roman"/>
          <w:bCs/>
          <w:sz w:val="24"/>
          <w:szCs w:val="24"/>
        </w:rPr>
        <w:t xml:space="preserve"> including </w:t>
      </w:r>
      <w:r w:rsidRPr="00D34B74">
        <w:rPr>
          <w:rFonts w:ascii="Times New Roman" w:eastAsia="SimSun" w:hAnsi="Times New Roman" w:cs="Times New Roman"/>
          <w:bCs/>
          <w:sz w:val="24"/>
          <w:szCs w:val="24"/>
        </w:rPr>
        <w:t>socio</w:t>
      </w:r>
      <w:r w:rsidR="001D3EEF" w:rsidRPr="00D34B74">
        <w:rPr>
          <w:rFonts w:ascii="Times New Roman" w:eastAsia="SimSun" w:hAnsi="Times New Roman" w:cs="Times New Roman"/>
          <w:bCs/>
          <w:sz w:val="24"/>
          <w:szCs w:val="24"/>
        </w:rPr>
        <w:t>-</w:t>
      </w:r>
      <w:r w:rsidRPr="00D34B74">
        <w:rPr>
          <w:rFonts w:ascii="Times New Roman" w:eastAsia="SimSun" w:hAnsi="Times New Roman" w:cs="Times New Roman"/>
          <w:bCs/>
          <w:sz w:val="24"/>
          <w:szCs w:val="24"/>
        </w:rPr>
        <w:t xml:space="preserve">demographic </w:t>
      </w:r>
      <w:r w:rsidRPr="00D34B74">
        <w:rPr>
          <w:rFonts w:ascii="Times New Roman" w:hAnsi="Times New Roman" w:cs="Times New Roman"/>
          <w:bCs/>
          <w:sz w:val="24"/>
          <w:szCs w:val="24"/>
        </w:rPr>
        <w:t xml:space="preserve">and environmental factors. This will assist in </w:t>
      </w:r>
      <w:r w:rsidRPr="00D34B74">
        <w:rPr>
          <w:rFonts w:ascii="Times New Roman" w:eastAsia="SimSun" w:hAnsi="Times New Roman" w:cs="Times New Roman"/>
          <w:bCs/>
          <w:sz w:val="24"/>
          <w:szCs w:val="24"/>
        </w:rPr>
        <w:t xml:space="preserve">determining </w:t>
      </w:r>
      <w:r w:rsidRPr="00D34B74">
        <w:rPr>
          <w:rFonts w:ascii="Times New Roman" w:hAnsi="Times New Roman" w:cs="Times New Roman"/>
          <w:bCs/>
          <w:sz w:val="24"/>
          <w:szCs w:val="24"/>
        </w:rPr>
        <w:t xml:space="preserve">the determinants of </w:t>
      </w:r>
      <w:r w:rsidR="001D3EEF" w:rsidRPr="00D34B74">
        <w:rPr>
          <w:rFonts w:ascii="Times New Roman" w:hAnsi="Times New Roman" w:cs="Times New Roman"/>
          <w:bCs/>
          <w:sz w:val="24"/>
          <w:szCs w:val="24"/>
        </w:rPr>
        <w:t>anaemia</w:t>
      </w:r>
      <w:r w:rsidRPr="00D34B74">
        <w:rPr>
          <w:rFonts w:ascii="Times New Roman" w:hAnsi="Times New Roman" w:cs="Times New Roman"/>
          <w:bCs/>
          <w:sz w:val="24"/>
          <w:szCs w:val="24"/>
        </w:rPr>
        <w:t xml:space="preserve"> and </w:t>
      </w:r>
      <w:r w:rsidRPr="00D34B74">
        <w:rPr>
          <w:rFonts w:ascii="Times New Roman" w:eastAsia="SimSun" w:hAnsi="Times New Roman" w:cs="Times New Roman"/>
          <w:bCs/>
          <w:sz w:val="24"/>
          <w:szCs w:val="24"/>
        </w:rPr>
        <w:t>suggest</w:t>
      </w:r>
      <w:r w:rsidRPr="00D34B74">
        <w:rPr>
          <w:rFonts w:ascii="Times New Roman" w:hAnsi="Times New Roman" w:cs="Times New Roman"/>
          <w:bCs/>
          <w:sz w:val="24"/>
          <w:szCs w:val="24"/>
        </w:rPr>
        <w:t xml:space="preserve"> possible measures.</w:t>
      </w:r>
    </w:p>
    <w:p w14:paraId="47033ACD" w14:textId="72796680" w:rsidR="004A06E8" w:rsidRPr="00D34B74" w:rsidRDefault="008717FD" w:rsidP="00C8427F">
      <w:pPr>
        <w:spacing w:before="120" w:after="120" w:line="240" w:lineRule="auto"/>
        <w:jc w:val="both"/>
        <w:rPr>
          <w:rFonts w:ascii="Times New Roman" w:hAnsi="Times New Roman" w:cs="Times New Roman"/>
          <w:bCs/>
          <w:sz w:val="24"/>
          <w:szCs w:val="24"/>
        </w:rPr>
      </w:pPr>
      <w:r w:rsidRPr="00D34B74">
        <w:rPr>
          <w:rFonts w:ascii="Times New Roman" w:hAnsi="Times New Roman" w:cs="Times New Roman"/>
          <w:b/>
          <w:bCs/>
          <w:sz w:val="24"/>
          <w:szCs w:val="24"/>
        </w:rPr>
        <w:t>Keywords:</w:t>
      </w:r>
      <w:r w:rsidRPr="00D34B74">
        <w:rPr>
          <w:rFonts w:ascii="Times New Roman" w:hAnsi="Times New Roman" w:cs="Times New Roman"/>
          <w:bCs/>
          <w:sz w:val="24"/>
          <w:szCs w:val="24"/>
        </w:rPr>
        <w:t xml:space="preserve"> Preeclampsia, </w:t>
      </w:r>
      <w:r w:rsidR="001D3EEF" w:rsidRPr="00D34B74">
        <w:rPr>
          <w:rFonts w:ascii="Times New Roman" w:hAnsi="Times New Roman" w:cs="Times New Roman"/>
          <w:bCs/>
          <w:sz w:val="24"/>
          <w:szCs w:val="24"/>
        </w:rPr>
        <w:t>anaemia</w:t>
      </w:r>
      <w:r w:rsidRPr="00D34B74">
        <w:rPr>
          <w:rFonts w:ascii="Times New Roman" w:hAnsi="Times New Roman" w:cs="Times New Roman"/>
          <w:bCs/>
          <w:sz w:val="24"/>
          <w:szCs w:val="24"/>
        </w:rPr>
        <w:t>, Bangladesh</w:t>
      </w:r>
      <w:ins w:id="58" w:author="Jahirul Islam [2]" w:date="2024-01-19T10:36:00Z">
        <w:r w:rsidR="00477265">
          <w:rPr>
            <w:rFonts w:ascii="Times New Roman" w:hAnsi="Times New Roman" w:cs="Times New Roman"/>
            <w:bCs/>
            <w:sz w:val="24"/>
            <w:szCs w:val="24"/>
          </w:rPr>
          <w:t>.</w:t>
        </w:r>
      </w:ins>
      <w:del w:id="59" w:author="Jahirul Islam [2]" w:date="2024-01-19T10:36:00Z">
        <w:r w:rsidRPr="00D34B74" w:rsidDel="00477265">
          <w:rPr>
            <w:rFonts w:ascii="Times New Roman" w:hAnsi="Times New Roman" w:cs="Times New Roman"/>
            <w:bCs/>
            <w:sz w:val="24"/>
            <w:szCs w:val="24"/>
          </w:rPr>
          <w:delText xml:space="preserve">, </w:delText>
        </w:r>
      </w:del>
      <w:del w:id="60" w:author="Jahirul Islam" w:date="2023-11-25T18:30:00Z">
        <w:r w:rsidRPr="00D34B74" w:rsidDel="008A6EF8">
          <w:rPr>
            <w:rFonts w:ascii="Times New Roman" w:hAnsi="Times New Roman" w:cs="Times New Roman"/>
            <w:bCs/>
            <w:sz w:val="24"/>
            <w:szCs w:val="24"/>
          </w:rPr>
          <w:delText>M</w:delText>
        </w:r>
      </w:del>
      <w:del w:id="61" w:author="Jahirul Islam [2]" w:date="2024-01-19T10:36:00Z">
        <w:r w:rsidRPr="00D34B74" w:rsidDel="00477265">
          <w:rPr>
            <w:rFonts w:ascii="Times New Roman" w:hAnsi="Times New Roman" w:cs="Times New Roman"/>
            <w:bCs/>
            <w:sz w:val="24"/>
            <w:szCs w:val="24"/>
          </w:rPr>
          <w:delText>LR</w:delText>
        </w:r>
      </w:del>
      <w:del w:id="62" w:author="Jahirul Islam" w:date="2023-11-25T18:30:00Z">
        <w:r w:rsidRPr="00D34B74" w:rsidDel="008A6EF8">
          <w:rPr>
            <w:rFonts w:ascii="Times New Roman" w:hAnsi="Times New Roman" w:cs="Times New Roman"/>
            <w:bCs/>
            <w:sz w:val="24"/>
            <w:szCs w:val="24"/>
          </w:rPr>
          <w:delText>, Spatial</w:delText>
        </w:r>
      </w:del>
    </w:p>
    <w:p w14:paraId="08EC6DC7" w14:textId="77777777" w:rsidR="004A06E8" w:rsidRPr="00D34B74" w:rsidRDefault="004A06E8" w:rsidP="00C8427F">
      <w:pPr>
        <w:spacing w:before="120" w:after="120" w:line="240" w:lineRule="auto"/>
        <w:rPr>
          <w:rFonts w:ascii="Times New Roman" w:hAnsi="Times New Roman" w:cs="Times New Roman"/>
          <w:bCs/>
          <w:sz w:val="24"/>
          <w:szCs w:val="24"/>
        </w:rPr>
      </w:pPr>
      <w:r w:rsidRPr="00D34B74">
        <w:rPr>
          <w:rFonts w:ascii="Times New Roman" w:hAnsi="Times New Roman" w:cs="Times New Roman"/>
          <w:bCs/>
          <w:sz w:val="24"/>
          <w:szCs w:val="24"/>
        </w:rPr>
        <w:br w:type="page"/>
      </w:r>
    </w:p>
    <w:p w14:paraId="47033ACF" w14:textId="40732A2D" w:rsidR="001835B0" w:rsidRPr="0097649B" w:rsidRDefault="001835B0" w:rsidP="00C8427F">
      <w:pPr>
        <w:spacing w:before="120" w:after="120" w:line="240" w:lineRule="auto"/>
        <w:jc w:val="both"/>
        <w:rPr>
          <w:rFonts w:ascii="Times New Roman" w:hAnsi="Times New Roman" w:cs="Times New Roman"/>
          <w:b/>
          <w:sz w:val="24"/>
          <w:szCs w:val="24"/>
        </w:rPr>
      </w:pPr>
      <w:r w:rsidRPr="0097649B">
        <w:rPr>
          <w:rFonts w:ascii="Times New Roman" w:hAnsi="Times New Roman" w:cs="Times New Roman"/>
          <w:b/>
          <w:sz w:val="24"/>
          <w:szCs w:val="24"/>
        </w:rPr>
        <w:lastRenderedPageBreak/>
        <w:t>Introduction</w:t>
      </w:r>
    </w:p>
    <w:p w14:paraId="47033AD1" w14:textId="051A4D7A" w:rsidR="00D361EB" w:rsidRPr="00D34B74" w:rsidRDefault="001835B0" w:rsidP="00C8427F">
      <w:pPr>
        <w:autoSpaceDE w:val="0"/>
        <w:autoSpaceDN w:val="0"/>
        <w:adjustRightInd w:val="0"/>
        <w:spacing w:before="120" w:after="120" w:line="240" w:lineRule="auto"/>
        <w:jc w:val="both"/>
        <w:rPr>
          <w:rFonts w:ascii="Times New Roman" w:hAnsi="Times New Roman" w:cs="Times New Roman"/>
          <w:sz w:val="24"/>
          <w:szCs w:val="24"/>
        </w:rPr>
      </w:pPr>
      <w:r w:rsidRPr="00D34B74">
        <w:rPr>
          <w:rFonts w:ascii="Times New Roman" w:hAnsi="Times New Roman" w:cs="Times New Roman"/>
          <w:sz w:val="24"/>
          <w:szCs w:val="24"/>
        </w:rPr>
        <w:t xml:space="preserve">Preeclampsia (PE) is a mysterious </w:t>
      </w:r>
      <w:r w:rsidR="009918D1" w:rsidRPr="00D34B74">
        <w:rPr>
          <w:rFonts w:ascii="Times New Roman" w:hAnsi="Times New Roman" w:cs="Times New Roman"/>
          <w:sz w:val="24"/>
          <w:szCs w:val="24"/>
        </w:rPr>
        <w:t>new onset of</w:t>
      </w:r>
      <w:r w:rsidR="00FE3B70" w:rsidRPr="00D34B74">
        <w:rPr>
          <w:rFonts w:ascii="Times New Roman" w:hAnsi="Times New Roman" w:cs="Times New Roman"/>
          <w:sz w:val="24"/>
          <w:szCs w:val="24"/>
        </w:rPr>
        <w:t xml:space="preserve"> </w:t>
      </w:r>
      <w:r w:rsidR="00BC7C8A" w:rsidRPr="00D34B74">
        <w:rPr>
          <w:rFonts w:ascii="Times New Roman" w:hAnsi="Times New Roman" w:cs="Times New Roman"/>
          <w:sz w:val="24"/>
          <w:szCs w:val="24"/>
        </w:rPr>
        <w:t>hypertension (systolic</w:t>
      </w:r>
      <w:r w:rsidR="009E0317" w:rsidRPr="00D34B74">
        <w:rPr>
          <w:rFonts w:ascii="Times New Roman" w:hAnsi="Times New Roman" w:cs="Times New Roman"/>
          <w:sz w:val="24"/>
          <w:szCs w:val="24"/>
        </w:rPr>
        <w:t xml:space="preserve"> blood pressure</w:t>
      </w:r>
      <w:r w:rsidR="00BC7C8A" w:rsidRPr="00D34B74">
        <w:rPr>
          <w:rFonts w:ascii="Times New Roman" w:hAnsi="Times New Roman" w:cs="Times New Roman"/>
          <w:sz w:val="24"/>
          <w:szCs w:val="24"/>
        </w:rPr>
        <w:t xml:space="preserve"> &gt;140 mmHg and diastolic</w:t>
      </w:r>
      <w:r w:rsidR="009E0317" w:rsidRPr="00D34B74">
        <w:rPr>
          <w:rFonts w:ascii="Times New Roman" w:hAnsi="Times New Roman" w:cs="Times New Roman"/>
          <w:sz w:val="24"/>
          <w:szCs w:val="24"/>
        </w:rPr>
        <w:t xml:space="preserve"> blood pressure</w:t>
      </w:r>
      <w:r w:rsidR="00BC7C8A" w:rsidRPr="00D34B74">
        <w:rPr>
          <w:rFonts w:ascii="Times New Roman" w:hAnsi="Times New Roman" w:cs="Times New Roman"/>
          <w:sz w:val="24"/>
          <w:szCs w:val="24"/>
        </w:rPr>
        <w:t xml:space="preserve"> &gt; 90 mmHg) </w:t>
      </w:r>
      <w:r w:rsidR="004F4A32" w:rsidRPr="00D34B74">
        <w:rPr>
          <w:rFonts w:ascii="Times New Roman" w:hAnsi="Times New Roman" w:cs="Times New Roman"/>
          <w:sz w:val="24"/>
          <w:szCs w:val="24"/>
        </w:rPr>
        <w:t>with</w:t>
      </w:r>
      <w:r w:rsidR="00FE3B70" w:rsidRPr="00D34B74">
        <w:rPr>
          <w:rFonts w:ascii="Times New Roman" w:hAnsi="Times New Roman" w:cs="Times New Roman"/>
          <w:sz w:val="24"/>
          <w:szCs w:val="24"/>
        </w:rPr>
        <w:t xml:space="preserve"> proteinuria </w:t>
      </w:r>
      <w:r w:rsidR="00BC7C8A" w:rsidRPr="00D34B74">
        <w:rPr>
          <w:rFonts w:ascii="Times New Roman" w:hAnsi="Times New Roman" w:cs="Times New Roman"/>
          <w:sz w:val="24"/>
          <w:szCs w:val="24"/>
        </w:rPr>
        <w:t xml:space="preserve">after </w:t>
      </w:r>
      <w:r w:rsidR="00AB2B3D" w:rsidRPr="00D34B74">
        <w:rPr>
          <w:rFonts w:ascii="Times New Roman" w:hAnsi="Times New Roman" w:cs="Times New Roman"/>
          <w:sz w:val="24"/>
          <w:szCs w:val="24"/>
        </w:rPr>
        <w:t xml:space="preserve">20 weeks of gestation in previously normotensive women </w:t>
      </w:r>
      <w:r w:rsidR="00BB6D51" w:rsidRPr="00D34B74">
        <w:rPr>
          <w:rFonts w:ascii="Times New Roman" w:hAnsi="Times New Roman" w:cs="Times New Roman"/>
          <w:sz w:val="24"/>
          <w:szCs w:val="24"/>
        </w:rPr>
        <w:fldChar w:fldCharType="begin">
          <w:fldData xml:space="preserve">PEVuZE5vdGU+PENpdGU+PEF1dGhvcj5IYXNzYW48L0F1dGhvcj48WWVhcj4yMDE2PC9ZZWFyPjxS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</w:fldData>
        </w:fldChar>
      </w:r>
      <w:r w:rsidR="00FE783C" w:rsidRPr="00D34B74">
        <w:rPr>
          <w:rFonts w:ascii="Times New Roman" w:hAnsi="Times New Roman" w:cs="Times New Roman"/>
          <w:sz w:val="24"/>
          <w:szCs w:val="24"/>
        </w:rPr>
        <w:instrText xml:space="preserve"> ADDIN EN.CITE </w:instrText>
      </w:r>
      <w:r w:rsidR="00FE783C" w:rsidRPr="00D34B74">
        <w:rPr>
          <w:rFonts w:ascii="Times New Roman" w:hAnsi="Times New Roman" w:cs="Times New Roman"/>
          <w:sz w:val="24"/>
          <w:szCs w:val="24"/>
        </w:rPr>
        <w:fldChar w:fldCharType="begin">
          <w:fldData xml:space="preserve">PEVuZE5vdGU+PENpdGU+PEF1dGhvcj5IYXNzYW48L0F1dGhvcj48WWVhcj4yMDE2PC9ZZWFyPjxS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</w:fldData>
        </w:fldChar>
      </w:r>
      <w:r w:rsidR="00FE783C" w:rsidRPr="00D34B74">
        <w:rPr>
          <w:rFonts w:ascii="Times New Roman" w:hAnsi="Times New Roman" w:cs="Times New Roman"/>
          <w:sz w:val="24"/>
          <w:szCs w:val="24"/>
        </w:rPr>
        <w:instrText xml:space="preserve"> ADDIN EN.CITE.DATA </w:instrText>
      </w:r>
      <w:r w:rsidR="00FE783C" w:rsidRPr="00D34B74">
        <w:rPr>
          <w:rFonts w:ascii="Times New Roman" w:hAnsi="Times New Roman" w:cs="Times New Roman"/>
          <w:sz w:val="24"/>
          <w:szCs w:val="24"/>
        </w:rPr>
      </w:r>
      <w:r w:rsidR="00FE783C" w:rsidRPr="00D34B74">
        <w:rPr>
          <w:rFonts w:ascii="Times New Roman" w:hAnsi="Times New Roman" w:cs="Times New Roman"/>
          <w:sz w:val="24"/>
          <w:szCs w:val="24"/>
        </w:rPr>
        <w:fldChar w:fldCharType="end"/>
      </w:r>
      <w:r w:rsidR="00BB6D51" w:rsidRPr="00D34B74">
        <w:rPr>
          <w:rFonts w:ascii="Times New Roman" w:hAnsi="Times New Roman" w:cs="Times New Roman"/>
          <w:sz w:val="24"/>
          <w:szCs w:val="24"/>
        </w:rPr>
      </w:r>
      <w:r w:rsidR="00BB6D51" w:rsidRPr="00D34B74">
        <w:rPr>
          <w:rFonts w:ascii="Times New Roman" w:hAnsi="Times New Roman" w:cs="Times New Roman"/>
          <w:sz w:val="24"/>
          <w:szCs w:val="24"/>
        </w:rPr>
        <w:fldChar w:fldCharType="separate"/>
      </w:r>
      <w:r w:rsidR="00FE783C" w:rsidRPr="00D34B74">
        <w:rPr>
          <w:rFonts w:ascii="Times New Roman" w:hAnsi="Times New Roman" w:cs="Times New Roman"/>
          <w:noProof/>
          <w:sz w:val="24"/>
          <w:szCs w:val="24"/>
        </w:rPr>
        <w:t>[1, 2]</w:t>
      </w:r>
      <w:r w:rsidR="00BB6D51" w:rsidRPr="00D34B74">
        <w:rPr>
          <w:rFonts w:ascii="Times New Roman" w:hAnsi="Times New Roman" w:cs="Times New Roman"/>
          <w:sz w:val="24"/>
          <w:szCs w:val="24"/>
        </w:rPr>
        <w:fldChar w:fldCharType="end"/>
      </w:r>
      <w:r w:rsidR="00BC7C8A" w:rsidRPr="00D34B74">
        <w:rPr>
          <w:rFonts w:ascii="Times New Roman" w:hAnsi="Times New Roman" w:cs="Times New Roman"/>
          <w:sz w:val="24"/>
          <w:szCs w:val="24"/>
        </w:rPr>
        <w:t>.</w:t>
      </w:r>
      <w:r w:rsidR="00D574B9" w:rsidRPr="00D34B74">
        <w:rPr>
          <w:rFonts w:ascii="Times New Roman" w:hAnsi="Times New Roman" w:cs="Times New Roman"/>
          <w:sz w:val="24"/>
          <w:szCs w:val="24"/>
        </w:rPr>
        <w:t xml:space="preserve"> </w:t>
      </w:r>
      <w:r w:rsidR="008B403D" w:rsidRPr="00D34B74">
        <w:rPr>
          <w:rFonts w:ascii="Times New Roman" w:hAnsi="Times New Roman" w:cs="Times New Roman"/>
          <w:sz w:val="24"/>
          <w:szCs w:val="24"/>
        </w:rPr>
        <w:t xml:space="preserve">According to </w:t>
      </w:r>
      <w:ins w:id="63" w:author="Jahirul Islam" w:date="2023-11-11T13:25:00Z">
        <w:r w:rsidR="00B04B0C">
          <w:rPr>
            <w:rFonts w:ascii="Times New Roman" w:hAnsi="Times New Roman" w:cs="Times New Roman"/>
            <w:sz w:val="24"/>
            <w:szCs w:val="24"/>
          </w:rPr>
          <w:t xml:space="preserve">the </w:t>
        </w:r>
      </w:ins>
      <w:r w:rsidR="008B403D" w:rsidRPr="00D34B74">
        <w:rPr>
          <w:rFonts w:ascii="Times New Roman" w:hAnsi="Times New Roman" w:cs="Times New Roman"/>
          <w:sz w:val="24"/>
          <w:szCs w:val="24"/>
        </w:rPr>
        <w:t>estimations, this disease affects 8%–10% of the world's population and 20% of those living in underdeveloped nations</w:t>
      </w:r>
      <w:del w:id="64" w:author="Jahirul Islam" w:date="2023-11-11T13:26:00Z">
        <w:r w:rsidR="008B403D" w:rsidRPr="00D34B74" w:rsidDel="00C263E8">
          <w:rPr>
            <w:rFonts w:ascii="Times New Roman" w:hAnsi="Times New Roman" w:cs="Times New Roman"/>
            <w:sz w:val="24"/>
            <w:szCs w:val="24"/>
          </w:rPr>
          <w:delText>.</w:delText>
        </w:r>
      </w:del>
      <w:r w:rsidR="008B403D" w:rsidRPr="00D34B74">
        <w:rPr>
          <w:rFonts w:ascii="Times New Roman" w:hAnsi="Times New Roman" w:cs="Times New Roman"/>
          <w:sz w:val="24"/>
          <w:szCs w:val="24"/>
        </w:rPr>
        <w:t xml:space="preserve"> </w:t>
      </w:r>
      <w:r w:rsidR="00691A53" w:rsidRPr="00D34B74">
        <w:rPr>
          <w:rFonts w:ascii="Times New Roman" w:hAnsi="Times New Roman" w:cs="Times New Roman"/>
          <w:sz w:val="24"/>
          <w:szCs w:val="24"/>
        </w:rPr>
        <w:fldChar w:fldCharType="begin"/>
      </w:r>
      <w:r w:rsidR="00FE783C" w:rsidRPr="00D34B74">
        <w:rPr>
          <w:rFonts w:ascii="Times New Roman" w:hAnsi="Times New Roman" w:cs="Times New Roman"/>
          <w:sz w:val="24"/>
          <w:szCs w:val="24"/>
        </w:rPr>
        <w:instrText xml:space="preserve"> ADDIN EN.CITE &lt;EndNote&gt;&lt;Cite&gt;&lt;Author&gt;Kharaghani&lt;/Author&gt;&lt;Year&gt;2016&lt;/Year&gt;&lt;RecNum&gt;4&lt;/RecNum&gt;&lt;DisplayText&gt;[3]&lt;/DisplayText&gt;&lt;record&gt;&lt;rec-number&gt;4&lt;/rec-number&gt;&lt;foreign-keys&gt;&lt;key app="EN" db-id="xpvssz00629wx6edswuvdvwjaptzp2fzatwf" timestamp="1697549428"&gt;4&lt;/key&gt;&lt;/foreign-keys&gt;&lt;ref-type name="Journal Article"&gt;17&lt;/ref-type&gt;&lt;contributors&gt;&lt;authors&gt;&lt;author&gt;Kharaghani, R.&lt;/author&gt;&lt;author&gt;Cheraghi, Z.&lt;/author&gt;&lt;author&gt;Okhovat Esfahani, B.&lt;/author&gt;&lt;author&gt;Mohammadian, Z.&lt;/author&gt;&lt;author&gt;Nooreldinc, R. S.&lt;/author&gt;&lt;/authors&gt;&lt;/contributors&gt;&lt;auth-address&gt;Department of Midwifery, Faculty of Nursing and Midwifery, Zanjan University of Medical Sciences, Zanjan, Iran. r.kharaghani@zums.ac.ir.&amp;#xD;Department of Epidemiology, Tehran University of Medical Sciences, Tehran, Iran.&amp;#xD;Faculty of Nursing and Midwifery, Shahroud University of Medical Sciences, Shahroud, Iran.&lt;/auth-address&gt;&lt;titles&gt;&lt;title&gt;Prevalence of Preeclampsia and Eclampsia in Iran&lt;/title&gt;&lt;secondary-title&gt;Arch Iran Med&lt;/secondary-title&gt;&lt;/titles&gt;&lt;periodical&gt;&lt;full-title&gt;Arch Iran Med&lt;/full-title&gt;&lt;/periodical&gt;&lt;pages&gt;64-71&lt;/pages&gt;&lt;volume&gt;19&lt;/volume&gt;&lt;number&gt;1&lt;/number&gt;&lt;edition&gt;2015/12/26&lt;/edition&gt;&lt;keywords&gt;&lt;keyword&gt;Eclampsia/*epidemiology&lt;/keyword&gt;&lt;keyword&gt;Female&lt;/keyword&gt;&lt;keyword&gt;Humans&lt;/keyword&gt;&lt;keyword&gt;Incidence&lt;/keyword&gt;&lt;keyword&gt;Iran/epidemiology&lt;/keyword&gt;&lt;keyword&gt;Pre-Eclampsia/*epidemiology&lt;/keyword&gt;&lt;keyword&gt;Pregnancy&lt;/keyword&gt;&lt;keyword&gt;Prevalence&lt;/keyword&gt;&lt;/keywords&gt;&lt;dates&gt;&lt;year&gt;2016&lt;/year&gt;&lt;pub-dates&gt;&lt;date&gt;Jan&lt;/date&gt;&lt;/pub-dates&gt;&lt;/dates&gt;&lt;isbn&gt;1029-2977&lt;/isbn&gt;&lt;accession-num&gt;26702751&lt;/accession-num&gt;&lt;urls&gt;&lt;/urls&gt;&lt;remote-database-provider&gt;NLM&lt;/remote-database-provider&gt;&lt;language&gt;eng&lt;/language&gt;&lt;/record&gt;&lt;/Cite&gt;&lt;/EndNote&gt;</w:instrText>
      </w:r>
      <w:r w:rsidR="00691A53" w:rsidRPr="00D34B74">
        <w:rPr>
          <w:rFonts w:ascii="Times New Roman" w:hAnsi="Times New Roman" w:cs="Times New Roman"/>
          <w:sz w:val="24"/>
          <w:szCs w:val="24"/>
        </w:rPr>
        <w:fldChar w:fldCharType="separate"/>
      </w:r>
      <w:r w:rsidR="00FE783C" w:rsidRPr="00D34B74">
        <w:rPr>
          <w:rFonts w:ascii="Times New Roman" w:hAnsi="Times New Roman" w:cs="Times New Roman"/>
          <w:noProof/>
          <w:sz w:val="24"/>
          <w:szCs w:val="24"/>
        </w:rPr>
        <w:t>[3]</w:t>
      </w:r>
      <w:r w:rsidR="00691A53" w:rsidRPr="00D34B74">
        <w:rPr>
          <w:rFonts w:ascii="Times New Roman" w:hAnsi="Times New Roman" w:cs="Times New Roman"/>
          <w:sz w:val="24"/>
          <w:szCs w:val="24"/>
        </w:rPr>
        <w:fldChar w:fldCharType="end"/>
      </w:r>
      <w:r w:rsidR="00D574B9" w:rsidRPr="00D34B74">
        <w:rPr>
          <w:rFonts w:ascii="Times New Roman" w:hAnsi="Times New Roman" w:cs="Times New Roman"/>
          <w:sz w:val="24"/>
          <w:szCs w:val="24"/>
        </w:rPr>
        <w:t xml:space="preserve">. To date, PE is responsible for 70000 maternal and 500000 </w:t>
      </w:r>
      <w:r w:rsidR="0014776E" w:rsidRPr="00D34B74">
        <w:rPr>
          <w:rFonts w:ascii="Times New Roman" w:hAnsi="Times New Roman" w:cs="Times New Roman"/>
          <w:sz w:val="24"/>
          <w:szCs w:val="24"/>
        </w:rPr>
        <w:t>fatal</w:t>
      </w:r>
      <w:r w:rsidR="00D574B9" w:rsidRPr="00D34B74">
        <w:rPr>
          <w:rFonts w:ascii="Times New Roman" w:hAnsi="Times New Roman" w:cs="Times New Roman"/>
          <w:sz w:val="24"/>
          <w:szCs w:val="24"/>
        </w:rPr>
        <w:t xml:space="preserve"> deaths worldwide and is not limited to any </w:t>
      </w:r>
      <w:del w:id="65" w:author="Jahirul Islam" w:date="2023-11-11T14:36:00Z">
        <w:r w:rsidR="00D574B9" w:rsidRPr="00D34B74" w:rsidDel="003D471B">
          <w:rPr>
            <w:rFonts w:ascii="Times New Roman" w:hAnsi="Times New Roman" w:cs="Times New Roman"/>
            <w:sz w:val="24"/>
            <w:szCs w:val="24"/>
          </w:rPr>
          <w:delText>particular geographic</w:delText>
        </w:r>
      </w:del>
      <w:ins w:id="66" w:author="Jahirul Islam" w:date="2023-11-11T14:36:00Z">
        <w:r w:rsidR="003D471B" w:rsidRPr="00D34B74">
          <w:rPr>
            <w:rFonts w:ascii="Times New Roman" w:hAnsi="Times New Roman" w:cs="Times New Roman"/>
            <w:sz w:val="24"/>
            <w:szCs w:val="24"/>
          </w:rPr>
          <w:t>geographic</w:t>
        </w:r>
      </w:ins>
      <w:r w:rsidR="00D574B9" w:rsidRPr="00D34B74">
        <w:rPr>
          <w:rFonts w:ascii="Times New Roman" w:hAnsi="Times New Roman" w:cs="Times New Roman"/>
          <w:sz w:val="24"/>
          <w:szCs w:val="24"/>
        </w:rPr>
        <w:t xml:space="preserve"> zone </w:t>
      </w:r>
      <w:r w:rsidR="00D574B9" w:rsidRPr="00D34B74">
        <w:rPr>
          <w:rFonts w:ascii="Times New Roman" w:hAnsi="Times New Roman" w:cs="Times New Roman"/>
          <w:sz w:val="24"/>
          <w:szCs w:val="24"/>
        </w:rPr>
        <w:fldChar w:fldCharType="begin">
          <w:fldData xml:space="preserve">PEVuZE5vdGU+PENpdGU+PEF1dGhvcj5SYW5hPC9BdXRob3I+PFllYXI+MjAxOTwvWWVhcj48UmVj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</w:fldData>
        </w:fldChar>
      </w:r>
      <w:r w:rsidR="00FE783C" w:rsidRPr="00D34B74">
        <w:rPr>
          <w:rFonts w:ascii="Times New Roman" w:hAnsi="Times New Roman" w:cs="Times New Roman"/>
          <w:sz w:val="24"/>
          <w:szCs w:val="24"/>
        </w:rPr>
        <w:instrText xml:space="preserve"> ADDIN EN.CITE </w:instrText>
      </w:r>
      <w:r w:rsidR="00FE783C" w:rsidRPr="00D34B74">
        <w:rPr>
          <w:rFonts w:ascii="Times New Roman" w:hAnsi="Times New Roman" w:cs="Times New Roman"/>
          <w:sz w:val="24"/>
          <w:szCs w:val="24"/>
        </w:rPr>
        <w:fldChar w:fldCharType="begin">
          <w:fldData xml:space="preserve">PEVuZE5vdGU+PENpdGU+PEF1dGhvcj5SYW5hPC9BdXRob3I+PFllYXI+MjAxOTwvWWVhcj48UmVj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</w:fldData>
        </w:fldChar>
      </w:r>
      <w:r w:rsidR="00FE783C" w:rsidRPr="00D34B74">
        <w:rPr>
          <w:rFonts w:ascii="Times New Roman" w:hAnsi="Times New Roman" w:cs="Times New Roman"/>
          <w:sz w:val="24"/>
          <w:szCs w:val="24"/>
        </w:rPr>
        <w:instrText xml:space="preserve"> ADDIN EN.CITE.DATA </w:instrText>
      </w:r>
      <w:r w:rsidR="00FE783C" w:rsidRPr="00D34B74">
        <w:rPr>
          <w:rFonts w:ascii="Times New Roman" w:hAnsi="Times New Roman" w:cs="Times New Roman"/>
          <w:sz w:val="24"/>
          <w:szCs w:val="24"/>
        </w:rPr>
      </w:r>
      <w:r w:rsidR="00FE783C" w:rsidRPr="00D34B74">
        <w:rPr>
          <w:rFonts w:ascii="Times New Roman" w:hAnsi="Times New Roman" w:cs="Times New Roman"/>
          <w:sz w:val="24"/>
          <w:szCs w:val="24"/>
        </w:rPr>
        <w:fldChar w:fldCharType="end"/>
      </w:r>
      <w:r w:rsidR="00D574B9" w:rsidRPr="00D34B74">
        <w:rPr>
          <w:rFonts w:ascii="Times New Roman" w:hAnsi="Times New Roman" w:cs="Times New Roman"/>
          <w:sz w:val="24"/>
          <w:szCs w:val="24"/>
        </w:rPr>
      </w:r>
      <w:r w:rsidR="00D574B9" w:rsidRPr="00D34B74">
        <w:rPr>
          <w:rFonts w:ascii="Times New Roman" w:hAnsi="Times New Roman" w:cs="Times New Roman"/>
          <w:sz w:val="24"/>
          <w:szCs w:val="24"/>
        </w:rPr>
        <w:fldChar w:fldCharType="separate"/>
      </w:r>
      <w:r w:rsidR="00FE783C" w:rsidRPr="00D34B74">
        <w:rPr>
          <w:rFonts w:ascii="Times New Roman" w:hAnsi="Times New Roman" w:cs="Times New Roman"/>
          <w:noProof/>
          <w:sz w:val="24"/>
          <w:szCs w:val="24"/>
        </w:rPr>
        <w:t>[4-6]</w:t>
      </w:r>
      <w:r w:rsidR="00D574B9" w:rsidRPr="00D34B74">
        <w:rPr>
          <w:rFonts w:ascii="Times New Roman" w:hAnsi="Times New Roman" w:cs="Times New Roman"/>
          <w:sz w:val="24"/>
          <w:szCs w:val="24"/>
        </w:rPr>
        <w:fldChar w:fldCharType="end"/>
      </w:r>
      <w:r w:rsidR="00D574B9" w:rsidRPr="00D34B74">
        <w:rPr>
          <w:rFonts w:ascii="Times New Roman" w:hAnsi="Times New Roman" w:cs="Times New Roman"/>
          <w:sz w:val="24"/>
          <w:szCs w:val="24"/>
        </w:rPr>
        <w:t>.</w:t>
      </w:r>
      <w:r w:rsidR="00795D3D" w:rsidRPr="00D34B74">
        <w:rPr>
          <w:rFonts w:ascii="Times New Roman" w:hAnsi="Times New Roman" w:cs="Times New Roman"/>
          <w:sz w:val="24"/>
          <w:szCs w:val="24"/>
        </w:rPr>
        <w:t xml:space="preserve"> </w:t>
      </w:r>
      <w:r w:rsidR="009918D1" w:rsidRPr="00D34B74">
        <w:rPr>
          <w:rFonts w:ascii="Times New Roman" w:hAnsi="Times New Roman" w:cs="Times New Roman"/>
          <w:sz w:val="24"/>
          <w:szCs w:val="24"/>
        </w:rPr>
        <w:t>It</w:t>
      </w:r>
      <w:r w:rsidR="00795D3D" w:rsidRPr="00D34B74">
        <w:rPr>
          <w:rFonts w:ascii="Times New Roman" w:hAnsi="Times New Roman" w:cs="Times New Roman"/>
          <w:sz w:val="24"/>
          <w:szCs w:val="24"/>
        </w:rPr>
        <w:t xml:space="preserve"> </w:t>
      </w:r>
      <w:r w:rsidR="006B1A71" w:rsidRPr="00D34B74">
        <w:rPr>
          <w:rFonts w:ascii="Times New Roman" w:hAnsi="Times New Roman" w:cs="Times New Roman"/>
          <w:sz w:val="24"/>
          <w:szCs w:val="24"/>
        </w:rPr>
        <w:t xml:space="preserve">is </w:t>
      </w:r>
      <w:r w:rsidR="008B403D" w:rsidRPr="00D34B74">
        <w:rPr>
          <w:rFonts w:ascii="Times New Roman" w:hAnsi="Times New Roman" w:cs="Times New Roman"/>
          <w:sz w:val="24"/>
          <w:szCs w:val="24"/>
        </w:rPr>
        <w:t xml:space="preserve">one of the obstetric </w:t>
      </w:r>
      <w:r w:rsidR="006B1A71" w:rsidRPr="00D34B74">
        <w:rPr>
          <w:rFonts w:ascii="Times New Roman" w:hAnsi="Times New Roman" w:cs="Times New Roman"/>
          <w:sz w:val="24"/>
          <w:szCs w:val="24"/>
        </w:rPr>
        <w:t>impediments;</w:t>
      </w:r>
      <w:r w:rsidR="008B403D" w:rsidRPr="00D34B74">
        <w:rPr>
          <w:rFonts w:ascii="Times New Roman" w:hAnsi="Times New Roman" w:cs="Times New Roman"/>
          <w:sz w:val="24"/>
          <w:szCs w:val="24"/>
        </w:rPr>
        <w:t xml:space="preserve"> the</w:t>
      </w:r>
      <w:ins w:id="67" w:author="Jahirul Islam" w:date="2023-11-11T14:36:00Z">
        <w:r w:rsidR="003D471B">
          <w:rPr>
            <w:rFonts w:ascii="Times New Roman" w:hAnsi="Times New Roman" w:cs="Times New Roman"/>
            <w:sz w:val="24"/>
            <w:szCs w:val="24"/>
          </w:rPr>
          <w:t xml:space="preserve"> </w:t>
        </w:r>
      </w:ins>
      <w:del w:id="68" w:author="Jahirul Islam" w:date="2023-11-11T14:36:00Z">
        <w:r w:rsidR="008B403D" w:rsidRPr="00D34B74" w:rsidDel="003D471B">
          <w:rPr>
            <w:rFonts w:ascii="Times New Roman" w:hAnsi="Times New Roman" w:cs="Times New Roman"/>
            <w:sz w:val="24"/>
            <w:szCs w:val="24"/>
          </w:rPr>
          <w:delText> </w:delText>
        </w:r>
      </w:del>
      <w:r w:rsidR="008B403D" w:rsidRPr="00D34B74">
        <w:rPr>
          <w:rFonts w:ascii="Times New Roman" w:hAnsi="Times New Roman" w:cs="Times New Roman"/>
          <w:sz w:val="24"/>
          <w:szCs w:val="24"/>
        </w:rPr>
        <w:t>mortality rate is 14 times greater in impoverished nations than in developed ones</w:t>
      </w:r>
      <w:del w:id="69" w:author="Jahirul Islam" w:date="2023-11-11T14:37:00Z">
        <w:r w:rsidR="008B403D" w:rsidRPr="00D34B74" w:rsidDel="003D471B">
          <w:rPr>
            <w:rFonts w:ascii="Times New Roman" w:hAnsi="Times New Roman" w:cs="Times New Roman"/>
            <w:sz w:val="24"/>
            <w:szCs w:val="24"/>
          </w:rPr>
          <w:delText>.</w:delText>
        </w:r>
      </w:del>
      <w:r w:rsidR="008B403D" w:rsidRPr="00D34B74">
        <w:rPr>
          <w:rFonts w:ascii="Times New Roman" w:hAnsi="Times New Roman" w:cs="Times New Roman"/>
          <w:sz w:val="24"/>
          <w:szCs w:val="24"/>
        </w:rPr>
        <w:t xml:space="preserve"> </w:t>
      </w:r>
      <w:r w:rsidR="00795D3D" w:rsidRPr="00D34B74">
        <w:rPr>
          <w:rFonts w:ascii="Times New Roman" w:hAnsi="Times New Roman" w:cs="Times New Roman"/>
          <w:sz w:val="24"/>
          <w:szCs w:val="24"/>
        </w:rPr>
        <w:fldChar w:fldCharType="begin">
          <w:fldData xml:space="preserve">PEVuZE5vdGU+PENpdGU+PEF1dGhvcj5UZXNzZW1hPC9BdXRob3I+PFllYXI+MjAxNTwvWWVhcj48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</w:fldData>
        </w:fldChar>
      </w:r>
      <w:r w:rsidR="00FE783C" w:rsidRPr="00D34B74">
        <w:rPr>
          <w:rFonts w:ascii="Times New Roman" w:hAnsi="Times New Roman" w:cs="Times New Roman"/>
          <w:sz w:val="24"/>
          <w:szCs w:val="24"/>
        </w:rPr>
        <w:instrText xml:space="preserve"> ADDIN EN.CITE </w:instrText>
      </w:r>
      <w:r w:rsidR="00FE783C" w:rsidRPr="00D34B74">
        <w:rPr>
          <w:rFonts w:ascii="Times New Roman" w:hAnsi="Times New Roman" w:cs="Times New Roman"/>
          <w:sz w:val="24"/>
          <w:szCs w:val="24"/>
        </w:rPr>
        <w:fldChar w:fldCharType="begin">
          <w:fldData xml:space="preserve">PEVuZE5vdGU+PENpdGU+PEF1dGhvcj5UZXNzZW1hPC9BdXRob3I+PFllYXI+MjAxNTwvWWVhcj48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</w:fldData>
        </w:fldChar>
      </w:r>
      <w:r w:rsidR="00FE783C" w:rsidRPr="00D34B74">
        <w:rPr>
          <w:rFonts w:ascii="Times New Roman" w:hAnsi="Times New Roman" w:cs="Times New Roman"/>
          <w:sz w:val="24"/>
          <w:szCs w:val="24"/>
        </w:rPr>
        <w:instrText xml:space="preserve"> ADDIN EN.CITE.DATA </w:instrText>
      </w:r>
      <w:r w:rsidR="00FE783C" w:rsidRPr="00D34B74">
        <w:rPr>
          <w:rFonts w:ascii="Times New Roman" w:hAnsi="Times New Roman" w:cs="Times New Roman"/>
          <w:sz w:val="24"/>
          <w:szCs w:val="24"/>
        </w:rPr>
      </w:r>
      <w:r w:rsidR="00FE783C" w:rsidRPr="00D34B74">
        <w:rPr>
          <w:rFonts w:ascii="Times New Roman" w:hAnsi="Times New Roman" w:cs="Times New Roman"/>
          <w:sz w:val="24"/>
          <w:szCs w:val="24"/>
        </w:rPr>
        <w:fldChar w:fldCharType="end"/>
      </w:r>
      <w:r w:rsidR="00795D3D" w:rsidRPr="00D34B74">
        <w:rPr>
          <w:rFonts w:ascii="Times New Roman" w:hAnsi="Times New Roman" w:cs="Times New Roman"/>
          <w:sz w:val="24"/>
          <w:szCs w:val="24"/>
        </w:rPr>
      </w:r>
      <w:r w:rsidR="00795D3D" w:rsidRPr="00D34B74">
        <w:rPr>
          <w:rFonts w:ascii="Times New Roman" w:hAnsi="Times New Roman" w:cs="Times New Roman"/>
          <w:sz w:val="24"/>
          <w:szCs w:val="24"/>
        </w:rPr>
        <w:fldChar w:fldCharType="separate"/>
      </w:r>
      <w:r w:rsidR="00FE783C" w:rsidRPr="00D34B74">
        <w:rPr>
          <w:rFonts w:ascii="Times New Roman" w:hAnsi="Times New Roman" w:cs="Times New Roman"/>
          <w:noProof/>
          <w:sz w:val="24"/>
          <w:szCs w:val="24"/>
        </w:rPr>
        <w:t>[7]</w:t>
      </w:r>
      <w:r w:rsidR="00795D3D" w:rsidRPr="00D34B74">
        <w:rPr>
          <w:rFonts w:ascii="Times New Roman" w:hAnsi="Times New Roman" w:cs="Times New Roman"/>
          <w:sz w:val="24"/>
          <w:szCs w:val="24"/>
        </w:rPr>
        <w:fldChar w:fldCharType="end"/>
      </w:r>
      <w:r w:rsidR="00795D3D" w:rsidRPr="00D34B74">
        <w:rPr>
          <w:rFonts w:ascii="Times New Roman" w:hAnsi="Times New Roman" w:cs="Times New Roman"/>
          <w:sz w:val="24"/>
          <w:szCs w:val="24"/>
        </w:rPr>
        <w:t>.</w:t>
      </w:r>
      <w:r w:rsidR="00D574B9" w:rsidRPr="00D34B74">
        <w:rPr>
          <w:rFonts w:ascii="Times New Roman" w:hAnsi="Times New Roman" w:cs="Times New Roman"/>
          <w:sz w:val="24"/>
          <w:szCs w:val="24"/>
        </w:rPr>
        <w:t xml:space="preserve"> </w:t>
      </w:r>
      <w:ins w:id="70" w:author="Jahirul Islam" w:date="2023-11-11T14:37:00Z">
        <w:r w:rsidR="003D471B">
          <w:rPr>
            <w:rFonts w:ascii="Times New Roman" w:hAnsi="Times New Roman" w:cs="Times New Roman"/>
            <w:sz w:val="24"/>
            <w:szCs w:val="24"/>
          </w:rPr>
          <w:t>According</w:t>
        </w:r>
      </w:ins>
      <w:del w:id="71" w:author="Jahirul Islam" w:date="2023-11-11T14:37:00Z">
        <w:r w:rsidR="008B403D" w:rsidRPr="00D34B74" w:rsidDel="003D471B">
          <w:rPr>
            <w:rFonts w:ascii="Times New Roman" w:hAnsi="Times New Roman" w:cs="Times New Roman"/>
            <w:sz w:val="24"/>
            <w:szCs w:val="24"/>
          </w:rPr>
          <w:delText>In accordance</w:delText>
        </w:r>
      </w:del>
      <w:r w:rsidR="008B403D" w:rsidRPr="00D34B74">
        <w:rPr>
          <w:rFonts w:ascii="Times New Roman" w:hAnsi="Times New Roman" w:cs="Times New Roman"/>
          <w:sz w:val="24"/>
          <w:szCs w:val="24"/>
        </w:rPr>
        <w:t xml:space="preserve"> to the World Health Organization (WHO), preeclampsia is directly liable for 10% of maternal deaths in Asia</w:t>
      </w:r>
      <w:r w:rsidR="007A11BB" w:rsidRPr="00D34B74">
        <w:rPr>
          <w:rFonts w:ascii="Times New Roman" w:hAnsi="Times New Roman" w:cs="Times New Roman"/>
          <w:sz w:val="24"/>
          <w:szCs w:val="24"/>
        </w:rPr>
        <w:t xml:space="preserve"> </w:t>
      </w:r>
      <w:r w:rsidR="007A11BB" w:rsidRPr="00D34B74">
        <w:rPr>
          <w:rFonts w:ascii="Times New Roman" w:hAnsi="Times New Roman" w:cs="Times New Roman"/>
          <w:sz w:val="24"/>
          <w:szCs w:val="24"/>
        </w:rPr>
        <w:fldChar w:fldCharType="begin">
          <w:fldData xml:space="preserve">PEVuZE5vdGU+PENpdGU+PEF1dGhvcj5OYXNpcmk8L0F1dGhvcj48WWVhcj4yMDE1PC9ZZWFyPjxS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</w:fldData>
        </w:fldChar>
      </w:r>
      <w:r w:rsidR="00FE783C" w:rsidRPr="00D34B74">
        <w:rPr>
          <w:rFonts w:ascii="Times New Roman" w:hAnsi="Times New Roman" w:cs="Times New Roman"/>
          <w:sz w:val="24"/>
          <w:szCs w:val="24"/>
        </w:rPr>
        <w:instrText xml:space="preserve"> ADDIN EN.CITE </w:instrText>
      </w:r>
      <w:r w:rsidR="00FE783C" w:rsidRPr="00D34B74">
        <w:rPr>
          <w:rFonts w:ascii="Times New Roman" w:hAnsi="Times New Roman" w:cs="Times New Roman"/>
          <w:sz w:val="24"/>
          <w:szCs w:val="24"/>
        </w:rPr>
        <w:fldChar w:fldCharType="begin">
          <w:fldData xml:space="preserve">PEVuZE5vdGU+PENpdGU+PEF1dGhvcj5OYXNpcmk8L0F1dGhvcj48WWVhcj4yMDE1PC9ZZWFyPjxS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</w:fldData>
        </w:fldChar>
      </w:r>
      <w:r w:rsidR="00FE783C" w:rsidRPr="00D34B74">
        <w:rPr>
          <w:rFonts w:ascii="Times New Roman" w:hAnsi="Times New Roman" w:cs="Times New Roman"/>
          <w:sz w:val="24"/>
          <w:szCs w:val="24"/>
        </w:rPr>
        <w:instrText xml:space="preserve"> ADDIN EN.CITE.DATA </w:instrText>
      </w:r>
      <w:r w:rsidR="00FE783C" w:rsidRPr="00D34B74">
        <w:rPr>
          <w:rFonts w:ascii="Times New Roman" w:hAnsi="Times New Roman" w:cs="Times New Roman"/>
          <w:sz w:val="24"/>
          <w:szCs w:val="24"/>
        </w:rPr>
      </w:r>
      <w:r w:rsidR="00FE783C" w:rsidRPr="00D34B74">
        <w:rPr>
          <w:rFonts w:ascii="Times New Roman" w:hAnsi="Times New Roman" w:cs="Times New Roman"/>
          <w:sz w:val="24"/>
          <w:szCs w:val="24"/>
        </w:rPr>
        <w:fldChar w:fldCharType="end"/>
      </w:r>
      <w:r w:rsidR="007A11BB" w:rsidRPr="00D34B74">
        <w:rPr>
          <w:rFonts w:ascii="Times New Roman" w:hAnsi="Times New Roman" w:cs="Times New Roman"/>
          <w:sz w:val="24"/>
          <w:szCs w:val="24"/>
        </w:rPr>
      </w:r>
      <w:r w:rsidR="007A11BB" w:rsidRPr="00D34B74">
        <w:rPr>
          <w:rFonts w:ascii="Times New Roman" w:hAnsi="Times New Roman" w:cs="Times New Roman"/>
          <w:sz w:val="24"/>
          <w:szCs w:val="24"/>
        </w:rPr>
        <w:fldChar w:fldCharType="separate"/>
      </w:r>
      <w:r w:rsidR="00FE783C" w:rsidRPr="00D34B74">
        <w:rPr>
          <w:rFonts w:ascii="Times New Roman" w:hAnsi="Times New Roman" w:cs="Times New Roman"/>
          <w:noProof/>
          <w:sz w:val="24"/>
          <w:szCs w:val="24"/>
        </w:rPr>
        <w:t>[3, 8]</w:t>
      </w:r>
      <w:r w:rsidR="007A11BB" w:rsidRPr="00D34B74">
        <w:rPr>
          <w:rFonts w:ascii="Times New Roman" w:hAnsi="Times New Roman" w:cs="Times New Roman"/>
          <w:sz w:val="24"/>
          <w:szCs w:val="24"/>
        </w:rPr>
        <w:fldChar w:fldCharType="end"/>
      </w:r>
      <w:r w:rsidR="007A11BB" w:rsidRPr="00D34B74">
        <w:rPr>
          <w:rFonts w:ascii="Times New Roman" w:hAnsi="Times New Roman" w:cs="Times New Roman"/>
          <w:sz w:val="24"/>
          <w:szCs w:val="24"/>
        </w:rPr>
        <w:t>.</w:t>
      </w:r>
      <w:r w:rsidR="006F2AD9" w:rsidRPr="00D34B74">
        <w:rPr>
          <w:rFonts w:ascii="Times New Roman" w:hAnsi="Times New Roman" w:cs="Times New Roman"/>
          <w:sz w:val="24"/>
          <w:szCs w:val="24"/>
        </w:rPr>
        <w:t xml:space="preserve"> PE prevalence in </w:t>
      </w:r>
      <w:r w:rsidR="006B1A71" w:rsidRPr="00D34B74">
        <w:rPr>
          <w:rFonts w:ascii="Times New Roman" w:hAnsi="Times New Roman" w:cs="Times New Roman"/>
          <w:sz w:val="24"/>
          <w:szCs w:val="24"/>
        </w:rPr>
        <w:t>Bangladesh</w:t>
      </w:r>
      <w:r w:rsidR="009A2AA0" w:rsidRPr="00D34B74">
        <w:rPr>
          <w:rFonts w:ascii="Times New Roman" w:hAnsi="Times New Roman" w:cs="Times New Roman"/>
          <w:sz w:val="24"/>
          <w:szCs w:val="24"/>
        </w:rPr>
        <w:t xml:space="preserve"> is 10% </w:t>
      </w:r>
      <w:del w:id="72" w:author="Jahirul Islam" w:date="2023-11-11T14:40:00Z">
        <w:r w:rsidR="009A2AA0" w:rsidRPr="00D34B74" w:rsidDel="0034057F">
          <w:rPr>
            <w:rFonts w:ascii="Times New Roman" w:hAnsi="Times New Roman" w:cs="Times New Roman"/>
            <w:sz w:val="24"/>
            <w:szCs w:val="24"/>
          </w:rPr>
          <w:delText xml:space="preserve"> </w:delText>
        </w:r>
      </w:del>
      <w:ins w:id="73" w:author="Jahirul Islam" w:date="2023-11-11T14:40:00Z">
        <w:r w:rsidR="0034057F">
          <w:rPr>
            <w:rFonts w:ascii="Times New Roman" w:hAnsi="Times New Roman" w:cs="Times New Roman"/>
            <w:sz w:val="24"/>
            <w:szCs w:val="24"/>
          </w:rPr>
          <w:t>which</w:t>
        </w:r>
      </w:ins>
      <w:del w:id="74" w:author="Jahirul Islam" w:date="2023-11-11T14:40:00Z">
        <w:r w:rsidR="009A2AA0" w:rsidRPr="00D34B74" w:rsidDel="0034057F">
          <w:rPr>
            <w:rFonts w:ascii="Times New Roman" w:hAnsi="Times New Roman" w:cs="Times New Roman"/>
            <w:sz w:val="24"/>
            <w:szCs w:val="24"/>
          </w:rPr>
          <w:delText>that</w:delText>
        </w:r>
      </w:del>
      <w:r w:rsidR="009A2AA0" w:rsidRPr="00D34B74">
        <w:rPr>
          <w:rFonts w:ascii="Times New Roman" w:hAnsi="Times New Roman" w:cs="Times New Roman"/>
          <w:sz w:val="24"/>
          <w:szCs w:val="24"/>
        </w:rPr>
        <w:t xml:space="preserve"> is comparatively higher than other </w:t>
      </w:r>
      <w:r w:rsidR="006F2AD9" w:rsidRPr="00D34B74">
        <w:rPr>
          <w:rFonts w:ascii="Times New Roman" w:hAnsi="Times New Roman" w:cs="Times New Roman"/>
          <w:sz w:val="24"/>
          <w:szCs w:val="24"/>
        </w:rPr>
        <w:t xml:space="preserve">Asian countries like </w:t>
      </w:r>
      <w:del w:id="75" w:author="Jahirul Islam" w:date="2023-11-11T14:39:00Z">
        <w:r w:rsidR="006F2AD9" w:rsidRPr="00D34B74" w:rsidDel="007F7BFC">
          <w:rPr>
            <w:rFonts w:ascii="Times New Roman" w:hAnsi="Times New Roman" w:cs="Times New Roman"/>
            <w:sz w:val="24"/>
            <w:szCs w:val="24"/>
          </w:rPr>
          <w:delText>china</w:delText>
        </w:r>
      </w:del>
      <w:ins w:id="76" w:author="Jahirul Islam" w:date="2023-11-11T14:39:00Z">
        <w:r w:rsidR="007F7BFC" w:rsidRPr="00D34B74">
          <w:rPr>
            <w:rFonts w:ascii="Times New Roman" w:hAnsi="Times New Roman" w:cs="Times New Roman"/>
            <w:sz w:val="24"/>
            <w:szCs w:val="24"/>
          </w:rPr>
          <w:t>China</w:t>
        </w:r>
      </w:ins>
      <w:r w:rsidR="006F2AD9" w:rsidRPr="00D34B74">
        <w:rPr>
          <w:rFonts w:ascii="Times New Roman" w:hAnsi="Times New Roman" w:cs="Times New Roman"/>
          <w:sz w:val="24"/>
          <w:szCs w:val="24"/>
        </w:rPr>
        <w:t xml:space="preserve"> 2.07%, Japan 1.19%, Thailand 2.22% and Nepal 0.59% </w:t>
      </w:r>
      <w:r w:rsidR="006F2AD9" w:rsidRPr="00D34B74">
        <w:rPr>
          <w:rFonts w:ascii="Times New Roman" w:hAnsi="Times New Roman" w:cs="Times New Roman"/>
          <w:sz w:val="24"/>
          <w:szCs w:val="24"/>
        </w:rPr>
        <w:fldChar w:fldCharType="begin">
          <w:fldData xml:space="preserve">PEVuZE5vdGU+PENpdGU+PEF1dGhvcj5BYmFsb3M8L0F1dGhvcj48WWVhcj4yMDE0PC9ZZWFyPjxS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</w:fldData>
        </w:fldChar>
      </w:r>
      <w:r w:rsidR="007F7BFC">
        <w:rPr>
          <w:rFonts w:ascii="Times New Roman" w:hAnsi="Times New Roman" w:cs="Times New Roman"/>
          <w:sz w:val="24"/>
          <w:szCs w:val="24"/>
        </w:rPr>
        <w:instrText xml:space="preserve"> ADDIN EN.CITE </w:instrText>
      </w:r>
      <w:r w:rsidR="007F7BFC">
        <w:rPr>
          <w:rFonts w:ascii="Times New Roman" w:hAnsi="Times New Roman" w:cs="Times New Roman"/>
          <w:sz w:val="24"/>
          <w:szCs w:val="24"/>
        </w:rPr>
        <w:fldChar w:fldCharType="begin">
          <w:fldData xml:space="preserve">PEVuZE5vdGU+PENpdGU+PEF1dGhvcj5BYmFsb3M8L0F1dGhvcj48WWVhcj4yMDE0PC9ZZWFyPjxS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</w:fldData>
        </w:fldChar>
      </w:r>
      <w:r w:rsidR="007F7BFC">
        <w:rPr>
          <w:rFonts w:ascii="Times New Roman" w:hAnsi="Times New Roman" w:cs="Times New Roman"/>
          <w:sz w:val="24"/>
          <w:szCs w:val="24"/>
        </w:rPr>
        <w:instrText xml:space="preserve"> ADDIN EN.CITE.DATA </w:instrText>
      </w:r>
      <w:r w:rsidR="007F7BFC">
        <w:rPr>
          <w:rFonts w:ascii="Times New Roman" w:hAnsi="Times New Roman" w:cs="Times New Roman"/>
          <w:sz w:val="24"/>
          <w:szCs w:val="24"/>
        </w:rPr>
      </w:r>
      <w:r w:rsidR="007F7BFC">
        <w:rPr>
          <w:rFonts w:ascii="Times New Roman" w:hAnsi="Times New Roman" w:cs="Times New Roman"/>
          <w:sz w:val="24"/>
          <w:szCs w:val="24"/>
        </w:rPr>
        <w:fldChar w:fldCharType="end"/>
      </w:r>
      <w:r w:rsidR="006F2AD9" w:rsidRPr="00D34B74">
        <w:rPr>
          <w:rFonts w:ascii="Times New Roman" w:hAnsi="Times New Roman" w:cs="Times New Roman"/>
          <w:sz w:val="24"/>
          <w:szCs w:val="24"/>
        </w:rPr>
      </w:r>
      <w:r w:rsidR="006F2AD9" w:rsidRPr="00D34B74">
        <w:rPr>
          <w:rFonts w:ascii="Times New Roman" w:hAnsi="Times New Roman" w:cs="Times New Roman"/>
          <w:sz w:val="24"/>
          <w:szCs w:val="24"/>
        </w:rPr>
        <w:fldChar w:fldCharType="separate"/>
      </w:r>
      <w:r w:rsidR="007F7BFC">
        <w:rPr>
          <w:rFonts w:ascii="Times New Roman" w:hAnsi="Times New Roman" w:cs="Times New Roman"/>
          <w:noProof/>
          <w:sz w:val="24"/>
          <w:szCs w:val="24"/>
        </w:rPr>
        <w:t>[9, 10]</w:t>
      </w:r>
      <w:r w:rsidR="006F2AD9" w:rsidRPr="00D34B74">
        <w:rPr>
          <w:rFonts w:ascii="Times New Roman" w:hAnsi="Times New Roman" w:cs="Times New Roman"/>
          <w:sz w:val="24"/>
          <w:szCs w:val="24"/>
        </w:rPr>
        <w:fldChar w:fldCharType="end"/>
      </w:r>
      <w:r w:rsidR="009A2AA0" w:rsidRPr="00D34B74">
        <w:rPr>
          <w:rFonts w:ascii="Times New Roman" w:hAnsi="Times New Roman" w:cs="Times New Roman"/>
          <w:sz w:val="24"/>
          <w:szCs w:val="24"/>
        </w:rPr>
        <w:t>.</w:t>
      </w:r>
      <w:r w:rsidR="009F1FBD" w:rsidRPr="00D34B74">
        <w:rPr>
          <w:rFonts w:ascii="Times New Roman" w:hAnsi="Times New Roman" w:cs="Times New Roman"/>
          <w:sz w:val="24"/>
          <w:szCs w:val="24"/>
        </w:rPr>
        <w:t xml:space="preserve"> </w:t>
      </w:r>
      <w:r w:rsidR="007A6285" w:rsidRPr="00D34B74">
        <w:rPr>
          <w:rFonts w:ascii="Times New Roman" w:hAnsi="Times New Roman" w:cs="Times New Roman"/>
          <w:sz w:val="24"/>
          <w:szCs w:val="24"/>
        </w:rPr>
        <w:t xml:space="preserve">The </w:t>
      </w:r>
      <w:del w:id="77" w:author="Jahirul Islam" w:date="2023-11-11T14:39:00Z">
        <w:r w:rsidR="007A6285" w:rsidRPr="00D34B74" w:rsidDel="007F7BFC">
          <w:rPr>
            <w:rFonts w:ascii="Times New Roman" w:hAnsi="Times New Roman" w:cs="Times New Roman"/>
            <w:sz w:val="24"/>
            <w:szCs w:val="24"/>
          </w:rPr>
          <w:delText>etiology</w:delText>
        </w:r>
      </w:del>
      <w:ins w:id="78" w:author="Jahirul Islam" w:date="2023-11-11T14:39:00Z">
        <w:r w:rsidR="007F7BFC" w:rsidRPr="00D34B74">
          <w:rPr>
            <w:rFonts w:ascii="Times New Roman" w:hAnsi="Times New Roman" w:cs="Times New Roman"/>
            <w:sz w:val="24"/>
            <w:szCs w:val="24"/>
          </w:rPr>
          <w:t>aetiology</w:t>
        </w:r>
      </w:ins>
      <w:r w:rsidR="007A6285" w:rsidRPr="00D34B74">
        <w:rPr>
          <w:rFonts w:ascii="Times New Roman" w:hAnsi="Times New Roman" w:cs="Times New Roman"/>
          <w:sz w:val="24"/>
          <w:szCs w:val="24"/>
        </w:rPr>
        <w:t xml:space="preserve"> of PE has not been fully elucidated</w:t>
      </w:r>
      <w:r w:rsidR="00D361EB" w:rsidRPr="00D34B74">
        <w:rPr>
          <w:rFonts w:ascii="Times New Roman" w:hAnsi="Times New Roman" w:cs="Times New Roman"/>
          <w:sz w:val="24"/>
          <w:szCs w:val="24"/>
        </w:rPr>
        <w:t xml:space="preserve"> </w:t>
      </w:r>
      <w:r w:rsidR="007E3314" w:rsidRPr="00D34B74">
        <w:rPr>
          <w:rFonts w:ascii="Times New Roman" w:hAnsi="Times New Roman" w:cs="Times New Roman"/>
          <w:sz w:val="24"/>
          <w:szCs w:val="24"/>
        </w:rPr>
        <w:fldChar w:fldCharType="begin"/>
      </w:r>
      <w:r w:rsidR="001E6AD5">
        <w:rPr>
          <w:rFonts w:ascii="Times New Roman" w:hAnsi="Times New Roman" w:cs="Times New Roman"/>
          <w:sz w:val="24"/>
          <w:szCs w:val="24"/>
        </w:rPr>
        <w:instrText xml:space="preserve"> ADDIN EN.CITE &lt;EndNote&gt;&lt;Cite&gt;&lt;Author&gt;Sadat&lt;/Author&gt;&lt;Year&gt;2012&lt;/Year&gt;&lt;RecNum&gt;8&lt;/RecNum&gt;&lt;DisplayText&gt;[11]&lt;/DisplayText&gt;&lt;record&gt;&lt;rec-number&gt;8&lt;/rec-number&gt;&lt;foreign-keys&gt;&lt;key app="EN" db-id="xpvssz00629wx6edswuvdvwjaptzp2fzatwf" timestamp="1697553090"&gt;8&lt;/key&gt;&lt;/foreign-keys&gt;&lt;ref-type name="Journal Article"&gt;17&lt;/ref-type&gt;&lt;contributors&gt;&lt;authors&gt;&lt;author&gt;Sadat, Z.&lt;/author&gt;&lt;author&gt;Abedzadeh Kalahroudi, M.&lt;/author&gt;&lt;author&gt;Saberi, F.&lt;/author&gt;&lt;/authors&gt;&lt;/contributors&gt;&lt;auth-address&gt;Trauma Research Center, School of Nursing and Midwifery, Kashan University of Medical Sciences, Kashan, Iran.&lt;/auth-address&gt;&lt;titles&gt;&lt;title&gt;The effect of short duration sperm exposure on development of preeclampsia in primigravid women&lt;/title&gt;&lt;secondary-title&gt;Iran Red Crescent Med J&lt;/secondary-title&gt;&lt;/titles&gt;&lt;periodical&gt;&lt;full-title&gt;Iran Red Crescent Med J&lt;/full-title&gt;&lt;/periodical&gt;&lt;pages&gt;20-4&lt;/pages&gt;&lt;volume&gt;14&lt;/volume&gt;&lt;number&gt;1&lt;/number&gt;&lt;edition&gt;2012/06/28&lt;/edition&gt;&lt;keywords&gt;&lt;keyword&gt;Cohabitation&lt;/keyword&gt;&lt;keyword&gt;Preeclampsia&lt;/keyword&gt;&lt;keyword&gt;Pregnancy&lt;/keyword&gt;&lt;keyword&gt;Sperm exposure&lt;/keyword&gt;&lt;/keywords&gt;&lt;dates&gt;&lt;year&gt;2012&lt;/year&gt;&lt;pub-dates&gt;&lt;date&gt;Jan&lt;/date&gt;&lt;/pub-dates&gt;&lt;/dates&gt;&lt;isbn&gt;2074-1804 (Print)&amp;#xD;2074-1804&lt;/isbn&gt;&lt;accession-num&gt;22737549&lt;/accession-num&gt;&lt;urls&gt;&lt;/urls&gt;&lt;custom2&gt;PMC3372022&lt;/custom2&gt;&lt;remote-database-provider&gt;NLM&lt;/remote-database-provider&gt;&lt;language&gt;eng&lt;/language&gt;&lt;/record&gt;&lt;/Cite&gt;&lt;/EndNote&gt;</w:instrText>
      </w:r>
      <w:r w:rsidR="007E3314" w:rsidRPr="00D34B74">
        <w:rPr>
          <w:rFonts w:ascii="Times New Roman" w:hAnsi="Times New Roman" w:cs="Times New Roman"/>
          <w:sz w:val="24"/>
          <w:szCs w:val="24"/>
        </w:rPr>
        <w:fldChar w:fldCharType="separate"/>
      </w:r>
      <w:r w:rsidR="001E6AD5">
        <w:rPr>
          <w:rFonts w:ascii="Times New Roman" w:hAnsi="Times New Roman" w:cs="Times New Roman"/>
          <w:noProof/>
          <w:sz w:val="24"/>
          <w:szCs w:val="24"/>
        </w:rPr>
        <w:t>[11]</w:t>
      </w:r>
      <w:r w:rsidR="007E3314" w:rsidRPr="00D34B74">
        <w:rPr>
          <w:rFonts w:ascii="Times New Roman" w:hAnsi="Times New Roman" w:cs="Times New Roman"/>
          <w:sz w:val="24"/>
          <w:szCs w:val="24"/>
        </w:rPr>
        <w:fldChar w:fldCharType="end"/>
      </w:r>
      <w:r w:rsidR="00D361EB" w:rsidRPr="00D34B74">
        <w:rPr>
          <w:rFonts w:ascii="Times New Roman" w:hAnsi="Times New Roman" w:cs="Times New Roman"/>
          <w:sz w:val="24"/>
          <w:szCs w:val="24"/>
        </w:rPr>
        <w:t xml:space="preserve"> but </w:t>
      </w:r>
      <w:r w:rsidR="001D3EEF" w:rsidRPr="00D34B74">
        <w:rPr>
          <w:rFonts w:ascii="Times New Roman" w:hAnsi="Times New Roman" w:cs="Times New Roman"/>
          <w:sz w:val="24"/>
          <w:szCs w:val="24"/>
        </w:rPr>
        <w:t>anaemia</w:t>
      </w:r>
      <w:r w:rsidR="007E3314" w:rsidRPr="00D34B74">
        <w:rPr>
          <w:rFonts w:ascii="Times New Roman" w:hAnsi="Times New Roman" w:cs="Times New Roman"/>
          <w:sz w:val="24"/>
          <w:szCs w:val="24"/>
        </w:rPr>
        <w:t xml:space="preserve"> is </w:t>
      </w:r>
      <w:r w:rsidR="009A2AA0" w:rsidRPr="00D34B74">
        <w:rPr>
          <w:rFonts w:ascii="Times New Roman" w:hAnsi="Times New Roman" w:cs="Times New Roman"/>
          <w:sz w:val="24"/>
          <w:szCs w:val="24"/>
        </w:rPr>
        <w:t xml:space="preserve">called </w:t>
      </w:r>
      <w:r w:rsidR="007E3314" w:rsidRPr="00D34B74">
        <w:rPr>
          <w:rFonts w:ascii="Times New Roman" w:hAnsi="Times New Roman" w:cs="Times New Roman"/>
          <w:sz w:val="24"/>
          <w:szCs w:val="24"/>
        </w:rPr>
        <w:t xml:space="preserve">one of the known </w:t>
      </w:r>
      <w:r w:rsidR="009A2AA0" w:rsidRPr="00D34B74">
        <w:rPr>
          <w:rFonts w:ascii="Times New Roman" w:hAnsi="Times New Roman" w:cs="Times New Roman"/>
          <w:sz w:val="24"/>
          <w:szCs w:val="24"/>
        </w:rPr>
        <w:t>hazards</w:t>
      </w:r>
      <w:r w:rsidR="007E3314" w:rsidRPr="00D34B74">
        <w:rPr>
          <w:rFonts w:ascii="Times New Roman" w:hAnsi="Times New Roman" w:cs="Times New Roman"/>
          <w:sz w:val="24"/>
          <w:szCs w:val="24"/>
        </w:rPr>
        <w:t xml:space="preserve"> for preeclampsia </w:t>
      </w:r>
      <w:r w:rsidR="007E3314" w:rsidRPr="00D34B74">
        <w:rPr>
          <w:rFonts w:ascii="Times New Roman" w:hAnsi="Times New Roman" w:cs="Times New Roman"/>
          <w:sz w:val="24"/>
          <w:szCs w:val="24"/>
        </w:rPr>
        <w:fldChar w:fldCharType="begin">
          <w:fldData xml:space="preserve">PEVuZE5vdGU+PENpdGU+PEF1dGhvcj5FbmRlc2hhdzwvQXV0aG9yPjxZZWFyPjIwMTU8L1llYXI+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=
</w:fldData>
        </w:fldChar>
      </w:r>
      <w:r w:rsidR="001E6AD5">
        <w:rPr>
          <w:rFonts w:ascii="Times New Roman" w:hAnsi="Times New Roman" w:cs="Times New Roman"/>
          <w:sz w:val="24"/>
          <w:szCs w:val="24"/>
        </w:rPr>
        <w:instrText xml:space="preserve"> ADDIN EN.CITE </w:instrText>
      </w:r>
      <w:r w:rsidR="001E6AD5">
        <w:rPr>
          <w:rFonts w:ascii="Times New Roman" w:hAnsi="Times New Roman" w:cs="Times New Roman"/>
          <w:sz w:val="24"/>
          <w:szCs w:val="24"/>
        </w:rPr>
        <w:fldChar w:fldCharType="begin">
          <w:fldData xml:space="preserve">PEVuZE5vdGU+PENpdGU+PEF1dGhvcj5FbmRlc2hhdzwvQXV0aG9yPjxZZWFyPjIwMTU8L1llYXI+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=
</w:fldData>
        </w:fldChar>
      </w:r>
      <w:r w:rsidR="001E6AD5">
        <w:rPr>
          <w:rFonts w:ascii="Times New Roman" w:hAnsi="Times New Roman" w:cs="Times New Roman"/>
          <w:sz w:val="24"/>
          <w:szCs w:val="24"/>
        </w:rPr>
        <w:instrText xml:space="preserve"> ADDIN EN.CITE.DATA </w:instrText>
      </w:r>
      <w:r w:rsidR="001E6AD5">
        <w:rPr>
          <w:rFonts w:ascii="Times New Roman" w:hAnsi="Times New Roman" w:cs="Times New Roman"/>
          <w:sz w:val="24"/>
          <w:szCs w:val="24"/>
        </w:rPr>
      </w:r>
      <w:r w:rsidR="001E6AD5">
        <w:rPr>
          <w:rFonts w:ascii="Times New Roman" w:hAnsi="Times New Roman" w:cs="Times New Roman"/>
          <w:sz w:val="24"/>
          <w:szCs w:val="24"/>
        </w:rPr>
        <w:fldChar w:fldCharType="end"/>
      </w:r>
      <w:r w:rsidR="007E3314" w:rsidRPr="00D34B74">
        <w:rPr>
          <w:rFonts w:ascii="Times New Roman" w:hAnsi="Times New Roman" w:cs="Times New Roman"/>
          <w:sz w:val="24"/>
          <w:szCs w:val="24"/>
        </w:rPr>
      </w:r>
      <w:r w:rsidR="007E3314" w:rsidRPr="00D34B74">
        <w:rPr>
          <w:rFonts w:ascii="Times New Roman" w:hAnsi="Times New Roman" w:cs="Times New Roman"/>
          <w:sz w:val="24"/>
          <w:szCs w:val="24"/>
        </w:rPr>
        <w:fldChar w:fldCharType="separate"/>
      </w:r>
      <w:r w:rsidR="001E6AD5">
        <w:rPr>
          <w:rFonts w:ascii="Times New Roman" w:hAnsi="Times New Roman" w:cs="Times New Roman"/>
          <w:noProof/>
          <w:sz w:val="24"/>
          <w:szCs w:val="24"/>
        </w:rPr>
        <w:t>[12]</w:t>
      </w:r>
      <w:r w:rsidR="007E3314" w:rsidRPr="00D34B74">
        <w:rPr>
          <w:rFonts w:ascii="Times New Roman" w:hAnsi="Times New Roman" w:cs="Times New Roman"/>
          <w:sz w:val="24"/>
          <w:szCs w:val="24"/>
        </w:rPr>
        <w:fldChar w:fldCharType="end"/>
      </w:r>
      <w:r w:rsidR="007E3314" w:rsidRPr="00D34B74">
        <w:rPr>
          <w:rFonts w:ascii="Times New Roman" w:hAnsi="Times New Roman" w:cs="Times New Roman"/>
          <w:sz w:val="24"/>
          <w:szCs w:val="24"/>
        </w:rPr>
        <w:t xml:space="preserve">. </w:t>
      </w:r>
    </w:p>
    <w:p w14:paraId="47033AD3" w14:textId="07E1C0CB" w:rsidR="001D3EEF" w:rsidRPr="00D34B74" w:rsidRDefault="001D3EEF" w:rsidP="00C8427F">
      <w:pPr>
        <w:autoSpaceDE w:val="0"/>
        <w:autoSpaceDN w:val="0"/>
        <w:adjustRightInd w:val="0"/>
        <w:spacing w:before="120" w:after="120" w:line="240" w:lineRule="auto"/>
        <w:jc w:val="both"/>
        <w:rPr>
          <w:rFonts w:ascii="Times New Roman" w:eastAsiaTheme="minorHAnsi" w:hAnsi="Times New Roman" w:cs="Times New Roman"/>
          <w:sz w:val="24"/>
          <w:szCs w:val="24"/>
          <w:lang w:val="en-US" w:eastAsia="en-US" w:bidi="ar-SA"/>
          <w:rPrChange w:id="79" w:author="Jahirul Islam" w:date="2023-11-10T22:05:00Z">
            <w:rPr>
              <w:rFonts w:ascii="WarnockPro-Regular" w:eastAsiaTheme="minorHAnsi" w:hAnsi="WarnockPro-Regular" w:cs="WarnockPro-Regular"/>
              <w:sz w:val="24"/>
              <w:szCs w:val="24"/>
              <w:lang w:val="en-US" w:eastAsia="en-US" w:bidi="ar-SA"/>
            </w:rPr>
          </w:rPrChange>
        </w:rPr>
      </w:pPr>
      <w:r w:rsidRPr="00D34B74">
        <w:rPr>
          <w:rFonts w:ascii="Times New Roman" w:eastAsia="SimSun" w:hAnsi="Times New Roman" w:cs="Times New Roman"/>
          <w:color w:val="131413"/>
          <w:sz w:val="24"/>
          <w:szCs w:val="24"/>
          <w:lang w:bidi="ar-SA"/>
        </w:rPr>
        <w:t>Anaemia</w:t>
      </w:r>
      <w:r w:rsidR="00731671" w:rsidRPr="00D34B74">
        <w:rPr>
          <w:rFonts w:ascii="Times New Roman" w:eastAsia="SimSun" w:hAnsi="Times New Roman" w:cs="Times New Roman"/>
          <w:color w:val="131413"/>
          <w:sz w:val="24"/>
          <w:szCs w:val="24"/>
          <w:lang w:bidi="ar-SA"/>
        </w:rPr>
        <w:t xml:space="preserve"> is a clinical condition and there is no certain age. </w:t>
      </w:r>
      <w:del w:id="80" w:author="Jahirul Islam" w:date="2023-11-11T14:40:00Z">
        <w:r w:rsidR="00731671" w:rsidRPr="00D34B74" w:rsidDel="0034057F">
          <w:rPr>
            <w:rFonts w:ascii="Times New Roman" w:eastAsia="SimSun" w:hAnsi="Times New Roman" w:cs="Times New Roman"/>
            <w:color w:val="131413"/>
            <w:sz w:val="24"/>
            <w:szCs w:val="24"/>
            <w:lang w:bidi="ar-SA"/>
          </w:rPr>
          <w:delText xml:space="preserve"> </w:delText>
        </w:r>
      </w:del>
      <w:r w:rsidR="00986123" w:rsidRPr="00D34B74">
        <w:rPr>
          <w:rFonts w:ascii="Times New Roman" w:hAnsi="Times New Roman" w:cs="Times New Roman"/>
          <w:sz w:val="24"/>
          <w:szCs w:val="24"/>
        </w:rPr>
        <w:t xml:space="preserve">It is widespread more in reproductive stage (15-49), young children and pregnant </w:t>
      </w:r>
      <w:r w:rsidR="00EB1F5E" w:rsidRPr="00D34B74">
        <w:rPr>
          <w:rFonts w:ascii="Times New Roman" w:hAnsi="Times New Roman" w:cs="Times New Roman"/>
          <w:sz w:val="24"/>
          <w:szCs w:val="24"/>
        </w:rPr>
        <w:t>women</w:t>
      </w:r>
      <w:r w:rsidR="00986123" w:rsidRPr="00D34B74">
        <w:rPr>
          <w:rFonts w:ascii="Times New Roman" w:eastAsiaTheme="minorHAnsi" w:hAnsi="Times New Roman" w:cs="Times New Roman"/>
          <w:color w:val="000000"/>
          <w:sz w:val="24"/>
          <w:szCs w:val="24"/>
          <w:lang w:val="en-US" w:eastAsia="en-US" w:bidi="ar-SA"/>
        </w:rPr>
        <w:t xml:space="preserve"> </w:t>
      </w:r>
      <w:r w:rsidR="00986123" w:rsidRPr="00D34B74">
        <w:rPr>
          <w:rFonts w:ascii="Times New Roman" w:eastAsiaTheme="minorHAnsi" w:hAnsi="Times New Roman" w:cs="Times New Roman"/>
          <w:color w:val="000000"/>
          <w:sz w:val="24"/>
          <w:szCs w:val="24"/>
          <w:lang w:val="en-US" w:eastAsia="en-US" w:bidi="ar-SA"/>
        </w:rPr>
        <w:fldChar w:fldCharType="begin">
          <w:fldData xml:space="preserve">PEVuZE5vdGU+PENpdGU+PEF1dGhvcj5NY0xlYW48L0F1dGhvcj48WWVhcj4yMDA5PC9ZZWFyPjxS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</w:fldData>
        </w:fldChar>
      </w:r>
      <w:r w:rsidR="001E6AD5">
        <w:rPr>
          <w:rFonts w:ascii="Times New Roman" w:eastAsiaTheme="minorHAnsi" w:hAnsi="Times New Roman" w:cs="Times New Roman"/>
          <w:color w:val="000000"/>
          <w:sz w:val="24"/>
          <w:szCs w:val="24"/>
          <w:lang w:val="en-US" w:eastAsia="en-US" w:bidi="ar-SA"/>
        </w:rPr>
        <w:instrText xml:space="preserve"> ADDIN EN.CITE </w:instrText>
      </w:r>
      <w:r w:rsidR="001E6AD5">
        <w:rPr>
          <w:rFonts w:ascii="Times New Roman" w:eastAsiaTheme="minorHAnsi" w:hAnsi="Times New Roman" w:cs="Times New Roman"/>
          <w:color w:val="000000"/>
          <w:sz w:val="24"/>
          <w:szCs w:val="24"/>
          <w:lang w:val="en-US" w:eastAsia="en-US" w:bidi="ar-SA"/>
        </w:rPr>
        <w:fldChar w:fldCharType="begin">
          <w:fldData xml:space="preserve">PEVuZE5vdGU+PENpdGU+PEF1dGhvcj5NY0xlYW48L0F1dGhvcj48WWVhcj4yMDA5PC9ZZWFyPjxS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</w:fldData>
        </w:fldChar>
      </w:r>
      <w:r w:rsidR="001E6AD5">
        <w:rPr>
          <w:rFonts w:ascii="Times New Roman" w:eastAsiaTheme="minorHAnsi" w:hAnsi="Times New Roman" w:cs="Times New Roman"/>
          <w:color w:val="000000"/>
          <w:sz w:val="24"/>
          <w:szCs w:val="24"/>
          <w:lang w:val="en-US" w:eastAsia="en-US" w:bidi="ar-SA"/>
        </w:rPr>
        <w:instrText xml:space="preserve"> ADDIN EN.CITE.DATA </w:instrText>
      </w:r>
      <w:r w:rsidR="001E6AD5">
        <w:rPr>
          <w:rFonts w:ascii="Times New Roman" w:eastAsiaTheme="minorHAnsi" w:hAnsi="Times New Roman" w:cs="Times New Roman"/>
          <w:color w:val="000000"/>
          <w:sz w:val="24"/>
          <w:szCs w:val="24"/>
          <w:lang w:val="en-US" w:eastAsia="en-US" w:bidi="ar-SA"/>
        </w:rPr>
      </w:r>
      <w:r w:rsidR="001E6AD5">
        <w:rPr>
          <w:rFonts w:ascii="Times New Roman" w:eastAsiaTheme="minorHAnsi" w:hAnsi="Times New Roman" w:cs="Times New Roman"/>
          <w:color w:val="000000"/>
          <w:sz w:val="24"/>
          <w:szCs w:val="24"/>
          <w:lang w:val="en-US" w:eastAsia="en-US" w:bidi="ar-SA"/>
        </w:rPr>
        <w:fldChar w:fldCharType="end"/>
      </w:r>
      <w:r w:rsidR="00986123" w:rsidRPr="00D34B74">
        <w:rPr>
          <w:rFonts w:ascii="Times New Roman" w:eastAsiaTheme="minorHAnsi" w:hAnsi="Times New Roman" w:cs="Times New Roman"/>
          <w:color w:val="000000"/>
          <w:sz w:val="24"/>
          <w:szCs w:val="24"/>
          <w:lang w:val="en-US" w:eastAsia="en-US" w:bidi="ar-SA"/>
        </w:rPr>
      </w:r>
      <w:r w:rsidR="00986123" w:rsidRPr="00D34B74">
        <w:rPr>
          <w:rFonts w:ascii="Times New Roman" w:eastAsiaTheme="minorHAnsi" w:hAnsi="Times New Roman" w:cs="Times New Roman"/>
          <w:color w:val="000000"/>
          <w:sz w:val="24"/>
          <w:szCs w:val="24"/>
          <w:lang w:val="en-US" w:eastAsia="en-US" w:bidi="ar-SA"/>
        </w:rPr>
        <w:fldChar w:fldCharType="separate"/>
      </w:r>
      <w:r w:rsidR="001E6AD5">
        <w:rPr>
          <w:rFonts w:ascii="Times New Roman" w:eastAsiaTheme="minorHAnsi" w:hAnsi="Times New Roman" w:cs="Times New Roman"/>
          <w:noProof/>
          <w:color w:val="000000"/>
          <w:sz w:val="24"/>
          <w:szCs w:val="24"/>
          <w:lang w:val="en-US" w:eastAsia="en-US" w:bidi="ar-SA"/>
        </w:rPr>
        <w:t>[13-15]</w:t>
      </w:r>
      <w:r w:rsidR="00986123" w:rsidRPr="00D34B74">
        <w:rPr>
          <w:rFonts w:ascii="Times New Roman" w:eastAsiaTheme="minorHAnsi" w:hAnsi="Times New Roman" w:cs="Times New Roman"/>
          <w:color w:val="000000"/>
          <w:sz w:val="24"/>
          <w:szCs w:val="24"/>
          <w:lang w:val="en-US" w:eastAsia="en-US" w:bidi="ar-SA"/>
        </w:rPr>
        <w:fldChar w:fldCharType="end"/>
      </w:r>
      <w:r w:rsidR="00986123" w:rsidRPr="00D34B74">
        <w:rPr>
          <w:rFonts w:ascii="Times New Roman" w:eastAsiaTheme="minorHAnsi" w:hAnsi="Times New Roman" w:cs="Times New Roman"/>
          <w:color w:val="000000"/>
          <w:sz w:val="24"/>
          <w:szCs w:val="24"/>
          <w:lang w:val="en-US" w:eastAsia="en-US" w:bidi="ar-SA"/>
        </w:rPr>
        <w:t>.</w:t>
      </w:r>
      <w:r w:rsidR="00EB1F5E" w:rsidRPr="00D34B74">
        <w:rPr>
          <w:rFonts w:ascii="Times New Roman" w:eastAsiaTheme="minorHAnsi" w:hAnsi="Times New Roman" w:cs="Times New Roman"/>
          <w:color w:val="000000"/>
          <w:sz w:val="24"/>
          <w:szCs w:val="24"/>
          <w:lang w:val="en-US" w:eastAsia="en-US" w:bidi="ar-SA"/>
        </w:rPr>
        <w:t xml:space="preserve"> </w:t>
      </w:r>
      <w:del w:id="81" w:author="Jahirul Islam" w:date="2023-11-11T14:41:00Z">
        <w:r w:rsidR="007E3314" w:rsidRPr="00D34B74" w:rsidDel="007F6EF0">
          <w:rPr>
            <w:rFonts w:ascii="Times New Roman" w:eastAsia="SimSun" w:hAnsi="Times New Roman" w:cs="Times New Roman"/>
            <w:color w:val="131413"/>
            <w:sz w:val="24"/>
            <w:szCs w:val="24"/>
            <w:lang w:bidi="ar-SA"/>
          </w:rPr>
          <w:delText xml:space="preserve">The </w:delText>
        </w:r>
        <w:r w:rsidR="007E3314" w:rsidRPr="00D34B74" w:rsidDel="007F6EF0">
          <w:rPr>
            <w:rFonts w:ascii="Times New Roman" w:hAnsi="Times New Roman" w:cs="Times New Roman"/>
            <w:color w:val="131413"/>
            <w:sz w:val="24"/>
            <w:szCs w:val="24"/>
            <w:lang w:bidi="ar-SA"/>
          </w:rPr>
          <w:delText>World Health Organization (</w:delText>
        </w:r>
      </w:del>
      <w:r w:rsidR="00BD76CA" w:rsidRPr="00D34B74">
        <w:rPr>
          <w:rFonts w:ascii="Times New Roman" w:hAnsi="Times New Roman" w:cs="Times New Roman"/>
          <w:color w:val="000000"/>
          <w:sz w:val="24"/>
          <w:szCs w:val="24"/>
          <w:lang w:bidi="ar-SA"/>
        </w:rPr>
        <w:t>WHO</w:t>
      </w:r>
      <w:del w:id="82" w:author="Jahirul Islam" w:date="2023-11-11T14:41:00Z">
        <w:r w:rsidR="00BD76CA" w:rsidRPr="00D34B74" w:rsidDel="007F6EF0">
          <w:rPr>
            <w:rFonts w:ascii="Times New Roman" w:hAnsi="Times New Roman" w:cs="Times New Roman"/>
            <w:color w:val="000000"/>
            <w:sz w:val="24"/>
            <w:szCs w:val="24"/>
            <w:lang w:bidi="ar-SA"/>
          </w:rPr>
          <w:delText>)</w:delText>
        </w:r>
      </w:del>
      <w:r w:rsidR="00BD76CA" w:rsidRPr="00D34B74">
        <w:rPr>
          <w:rFonts w:ascii="Times New Roman" w:hAnsi="Times New Roman" w:cs="Times New Roman"/>
          <w:color w:val="000000"/>
          <w:sz w:val="24"/>
          <w:szCs w:val="24"/>
          <w:lang w:bidi="ar-SA"/>
        </w:rPr>
        <w:t xml:space="preserve"> defined </w:t>
      </w:r>
      <w:r w:rsidRPr="00D34B74">
        <w:rPr>
          <w:rFonts w:ascii="Times New Roman" w:hAnsi="Times New Roman" w:cs="Times New Roman"/>
          <w:color w:val="000000"/>
          <w:sz w:val="24"/>
          <w:szCs w:val="24"/>
          <w:lang w:bidi="ar-SA"/>
        </w:rPr>
        <w:t>anaemia</w:t>
      </w:r>
      <w:r w:rsidR="007E3314" w:rsidRPr="00D34B74">
        <w:rPr>
          <w:rFonts w:ascii="Times New Roman" w:hAnsi="Times New Roman" w:cs="Times New Roman"/>
          <w:color w:val="000000"/>
          <w:sz w:val="24"/>
          <w:szCs w:val="24"/>
          <w:lang w:bidi="ar-SA"/>
        </w:rPr>
        <w:t xml:space="preserve"> as </w:t>
      </w:r>
      <w:r w:rsidR="007E3314" w:rsidRPr="00D34B74">
        <w:rPr>
          <w:rFonts w:ascii="Times New Roman" w:eastAsia="SimSun" w:hAnsi="Times New Roman" w:cs="Times New Roman"/>
          <w:color w:val="000000"/>
          <w:sz w:val="24"/>
          <w:szCs w:val="24"/>
          <w:lang w:bidi="ar-SA"/>
        </w:rPr>
        <w:t xml:space="preserve">a </w:t>
      </w:r>
      <w:r w:rsidRPr="00D34B74">
        <w:rPr>
          <w:rFonts w:ascii="Times New Roman" w:hAnsi="Times New Roman" w:cs="Times New Roman"/>
          <w:color w:val="000000"/>
          <w:sz w:val="24"/>
          <w:szCs w:val="24"/>
          <w:lang w:bidi="ar-SA"/>
        </w:rPr>
        <w:t>haemoglobin</w:t>
      </w:r>
      <w:r w:rsidR="007E3314" w:rsidRPr="00D34B74">
        <w:rPr>
          <w:rFonts w:ascii="Times New Roman" w:hAnsi="Times New Roman" w:cs="Times New Roman"/>
          <w:color w:val="000000"/>
          <w:sz w:val="24"/>
          <w:szCs w:val="24"/>
          <w:lang w:bidi="ar-SA"/>
        </w:rPr>
        <w:t xml:space="preserve"> level ˂ 11.0 g/dl for pregnant women and ˂ 12.0 g/dl for women who are not pregnant</w:t>
      </w:r>
      <w:r w:rsidR="007E3314" w:rsidRPr="00D34B74">
        <w:rPr>
          <w:rFonts w:ascii="Times New Roman" w:hAnsi="Times New Roman" w:cs="Times New Roman"/>
          <w:sz w:val="24"/>
          <w:szCs w:val="24"/>
        </w:rPr>
        <w:t xml:space="preserve"> </w:t>
      </w:r>
      <w:r w:rsidR="007E3314" w:rsidRPr="00D34B74">
        <w:rPr>
          <w:rFonts w:ascii="Times New Roman" w:hAnsi="Times New Roman" w:cs="Times New Roman"/>
          <w:sz w:val="24"/>
          <w:szCs w:val="24"/>
        </w:rPr>
        <w:fldChar w:fldCharType="begin"/>
      </w:r>
      <w:r w:rsidR="001E6AD5">
        <w:rPr>
          <w:rFonts w:ascii="Times New Roman" w:hAnsi="Times New Roman" w:cs="Times New Roman"/>
          <w:sz w:val="24"/>
          <w:szCs w:val="24"/>
        </w:rPr>
        <w:instrText xml:space="preserve"> ADDIN EN.CITE &lt;EndNote&gt;&lt;Cite&gt;&lt;Author&gt;World Health Organization&lt;/Author&gt;&lt;Year&gt;2011&lt;/Year&gt;&lt;RecNum&gt;1&lt;/RecNum&gt;&lt;DisplayText&gt;[16, 17]&lt;/DisplayText&gt;&lt;record&gt;&lt;rec-number&gt;1&lt;/rec-number&gt;&lt;foreign-keys&gt;&lt;key app="EN" db-id="vvtewp0whetp28ev5ea5aw2i0xsxrveppds9" timestamp="1673441752"&gt;1&lt;/key&gt;&lt;/foreign-keys&gt;&lt;ref-type name="Conference Paper"&gt;47&lt;/ref-type&gt;&lt;contributors&gt;&lt;authors&gt;&lt;author&gt;World Health Organization,&lt;/author&gt;&lt;/authors&gt;&lt;/contributors&gt;&lt;titles&gt;&lt;title&gt;WHO Haemoglobin concentrations for the diagnosis of anaemia and assessment of severity.&lt;/title&gt;&lt;secondary-title&gt;Vitamin and mineral nutrition information system.&lt;/secondary-title&gt;&lt;/titles&gt;&lt;dates&gt;&lt;year&gt;2011&lt;/year&gt;&lt;/dates&gt;&lt;pub-location&gt;Geneva&lt;/pub-location&gt;&lt;urls&gt;&lt;/urls&gt;&lt;/record&gt;&lt;/Cite&gt;&lt;Cite&gt;&lt;Author&gt;(WHO)&lt;/Author&gt;&lt;Year&gt;2011&lt;/Year&gt;&lt;RecNum&gt;24&lt;/RecNum&gt;&lt;record&gt;&lt;rec-number&gt;24&lt;/rec-number&gt;&lt;foreign-keys&gt;&lt;key app="EN" db-id="xpvssz00629wx6edswuvdvwjaptzp2fzatwf" timestamp="1697626030"&gt;24&lt;/key&gt;&lt;/foreign-keys&gt;&lt;ref-type name="Journal Article"&gt;17&lt;/ref-type&gt;&lt;contributors&gt;&lt;authors&gt;&lt;author&gt;World Health Organization (WHO)&lt;/author&gt;&lt;/authors&gt;&lt;/contributors&gt;&lt;titles&gt;&lt;title&gt;Haemoglobin concentrations for the diagnosis of anaemia and assessment of severity &lt;/title&gt;&lt;secondary-title&gt;https://apps.who.int/iris/handle/10665/85839&lt;/secondary-title&gt;&lt;/titles&gt;&lt;periodical&gt;&lt;full-title&gt;https://apps.who.int/iris/handle/10665/85839&lt;/full-title&gt;&lt;/periodical&gt;&lt;dates&gt;&lt;year&gt;2011&lt;/year&gt;&lt;/dates&gt;&lt;work-type&gt;Technical document&lt;/work-type&gt;&lt;urls&gt;&lt;/urls&gt;&lt;electronic-resource-num&gt;https://iris.who.int/bitstream/handle/10665/85839/WHO_NMH_NHD_MNM_11.1_eng.pdf?sequence=22&lt;/electronic-resource-num&gt;&lt;/record&gt;&lt;/Cite&gt;&lt;/EndNote&gt;</w:instrText>
      </w:r>
      <w:r w:rsidR="007E3314" w:rsidRPr="00D34B74">
        <w:rPr>
          <w:rFonts w:ascii="Times New Roman" w:hAnsi="Times New Roman" w:cs="Times New Roman"/>
          <w:sz w:val="24"/>
          <w:szCs w:val="24"/>
        </w:rPr>
        <w:fldChar w:fldCharType="separate"/>
      </w:r>
      <w:r w:rsidR="001E6AD5">
        <w:rPr>
          <w:rFonts w:ascii="Times New Roman" w:hAnsi="Times New Roman" w:cs="Times New Roman"/>
          <w:noProof/>
          <w:sz w:val="24"/>
          <w:szCs w:val="24"/>
        </w:rPr>
        <w:t>[16, 17]</w:t>
      </w:r>
      <w:r w:rsidR="007E3314" w:rsidRPr="00D34B74">
        <w:rPr>
          <w:rFonts w:ascii="Times New Roman" w:hAnsi="Times New Roman" w:cs="Times New Roman"/>
          <w:sz w:val="24"/>
          <w:szCs w:val="24"/>
        </w:rPr>
        <w:fldChar w:fldCharType="end"/>
      </w:r>
      <w:r w:rsidR="007E3314" w:rsidRPr="00D34B74">
        <w:rPr>
          <w:rFonts w:ascii="Times New Roman" w:hAnsi="Times New Roman" w:cs="Times New Roman"/>
          <w:sz w:val="24"/>
          <w:szCs w:val="24"/>
        </w:rPr>
        <w:t>.</w:t>
      </w:r>
      <w:r w:rsidR="0007738B" w:rsidRPr="00D34B74">
        <w:rPr>
          <w:rFonts w:ascii="Times New Roman" w:hAnsi="Times New Roman" w:cs="Times New Roman"/>
          <w:sz w:val="24"/>
          <w:szCs w:val="24"/>
        </w:rPr>
        <w:t xml:space="preserve"> </w:t>
      </w:r>
      <w:ins w:id="83" w:author="Jahirul Islam" w:date="2023-11-11T14:41:00Z">
        <w:r w:rsidR="0023554A">
          <w:rPr>
            <w:rFonts w:ascii="Times New Roman" w:hAnsi="Times New Roman" w:cs="Times New Roman"/>
            <w:sz w:val="24"/>
            <w:szCs w:val="24"/>
          </w:rPr>
          <w:t>G</w:t>
        </w:r>
      </w:ins>
      <w:del w:id="84" w:author="Jahirul Islam" w:date="2023-11-11T14:41:00Z">
        <w:r w:rsidR="00155669" w:rsidRPr="00D34B74" w:rsidDel="0023554A">
          <w:rPr>
            <w:rFonts w:ascii="Times New Roman" w:hAnsi="Times New Roman" w:cs="Times New Roman"/>
            <w:sz w:val="24"/>
            <w:szCs w:val="24"/>
          </w:rPr>
          <w:delText>WHO mentions g</w:delText>
        </w:r>
      </w:del>
      <w:r w:rsidR="00155669" w:rsidRPr="00D34B74">
        <w:rPr>
          <w:rFonts w:ascii="Times New Roman" w:hAnsi="Times New Roman" w:cs="Times New Roman"/>
          <w:sz w:val="24"/>
          <w:szCs w:val="24"/>
        </w:rPr>
        <w:t xml:space="preserve">lobally 1.62 billion people </w:t>
      </w:r>
      <w:ins w:id="85" w:author="Jahirul Islam" w:date="2023-11-11T14:41:00Z">
        <w:r w:rsidR="0023554A">
          <w:rPr>
            <w:rFonts w:ascii="Times New Roman" w:hAnsi="Times New Roman" w:cs="Times New Roman"/>
            <w:sz w:val="24"/>
            <w:szCs w:val="24"/>
          </w:rPr>
          <w:t>are</w:t>
        </w:r>
      </w:ins>
      <w:del w:id="86" w:author="Jahirul Islam" w:date="2023-11-11T14:41:00Z">
        <w:r w:rsidR="00155669" w:rsidRPr="00D34B74" w:rsidDel="0023554A">
          <w:rPr>
            <w:rFonts w:ascii="Times New Roman" w:hAnsi="Times New Roman" w:cs="Times New Roman"/>
            <w:sz w:val="24"/>
            <w:szCs w:val="24"/>
          </w:rPr>
          <w:delText>have been</w:delText>
        </w:r>
      </w:del>
      <w:r w:rsidR="00155669" w:rsidRPr="00D34B74">
        <w:rPr>
          <w:rFonts w:ascii="Times New Roman" w:hAnsi="Times New Roman" w:cs="Times New Roman"/>
          <w:sz w:val="24"/>
          <w:szCs w:val="24"/>
        </w:rPr>
        <w:t xml:space="preserve"> </w:t>
      </w:r>
      <w:r w:rsidRPr="00D34B74">
        <w:rPr>
          <w:rFonts w:ascii="Times New Roman" w:hAnsi="Times New Roman" w:cs="Times New Roman"/>
          <w:sz w:val="24"/>
          <w:szCs w:val="24"/>
        </w:rPr>
        <w:t>anaemic</w:t>
      </w:r>
      <w:r w:rsidR="00155669" w:rsidRPr="00D34B74">
        <w:rPr>
          <w:rFonts w:ascii="Times New Roman" w:hAnsi="Times New Roman" w:cs="Times New Roman"/>
          <w:sz w:val="24"/>
          <w:szCs w:val="24"/>
        </w:rPr>
        <w:t xml:space="preserve">, among them the most vulnerable group is pregnant women where totally 56 </w:t>
      </w:r>
      <w:r w:rsidR="001C5A81" w:rsidRPr="00D34B74">
        <w:rPr>
          <w:rFonts w:ascii="Times New Roman" w:hAnsi="Times New Roman" w:cs="Times New Roman"/>
          <w:sz w:val="24"/>
          <w:szCs w:val="24"/>
        </w:rPr>
        <w:t>million suffer</w:t>
      </w:r>
      <w:r w:rsidR="00202421" w:rsidRPr="00D34B74">
        <w:rPr>
          <w:rFonts w:ascii="Times New Roman" w:hAnsi="Times New Roman" w:cs="Times New Roman"/>
          <w:sz w:val="24"/>
          <w:szCs w:val="24"/>
        </w:rPr>
        <w:t xml:space="preserve"> </w:t>
      </w:r>
      <w:ins w:id="87" w:author="Jahirul Islam" w:date="2023-11-11T14:42:00Z">
        <w:r w:rsidR="00E31E45">
          <w:rPr>
            <w:rFonts w:ascii="Times New Roman" w:hAnsi="Times New Roman" w:cs="Times New Roman"/>
            <w:sz w:val="24"/>
            <w:szCs w:val="24"/>
          </w:rPr>
          <w:t>by</w:t>
        </w:r>
      </w:ins>
      <w:del w:id="88" w:author="Jahirul Islam" w:date="2023-11-11T14:42:00Z">
        <w:r w:rsidR="00202421" w:rsidRPr="00D34B74" w:rsidDel="00E31E45">
          <w:rPr>
            <w:rFonts w:ascii="Times New Roman" w:hAnsi="Times New Roman" w:cs="Times New Roman"/>
            <w:sz w:val="24"/>
            <w:szCs w:val="24"/>
          </w:rPr>
          <w:delText>in</w:delText>
        </w:r>
      </w:del>
      <w:r w:rsidR="00202421" w:rsidRPr="00D34B74">
        <w:rPr>
          <w:rFonts w:ascii="Times New Roman" w:hAnsi="Times New Roman" w:cs="Times New Roman"/>
          <w:sz w:val="24"/>
          <w:szCs w:val="24"/>
        </w:rPr>
        <w:t xml:space="preserve"> </w:t>
      </w:r>
      <w:r w:rsidR="00B95B5D" w:rsidRPr="00D34B74">
        <w:rPr>
          <w:rFonts w:ascii="Times New Roman" w:hAnsi="Times New Roman" w:cs="Times New Roman"/>
          <w:sz w:val="24"/>
          <w:szCs w:val="24"/>
        </w:rPr>
        <w:t>this complication</w:t>
      </w:r>
      <w:r w:rsidR="00EB1F5E" w:rsidRPr="00D34B74">
        <w:rPr>
          <w:rFonts w:ascii="Times New Roman" w:hAnsi="Times New Roman" w:cs="Times New Roman"/>
          <w:sz w:val="24"/>
          <w:szCs w:val="24"/>
        </w:rPr>
        <w:t xml:space="preserve"> </w:t>
      </w:r>
      <w:r w:rsidR="00081229" w:rsidRPr="00D34B74">
        <w:rPr>
          <w:rFonts w:ascii="Times New Roman" w:eastAsia="MinionPro-Regular" w:hAnsi="Times New Roman" w:cs="Times New Roman"/>
          <w:color w:val="000000"/>
          <w:sz w:val="24"/>
          <w:szCs w:val="24"/>
          <w:lang w:val="en-US" w:eastAsia="en-US" w:bidi="ar-SA"/>
        </w:rPr>
        <w:fldChar w:fldCharType="begin">
          <w:fldData xml:space="preserve">PEVuZE5vdGU+PENpdGU+PEF1dGhvcj5CbGFjazwvQXV0aG9yPjxZZWFyPjIwMTM8L1llYXI+PFJl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</w:fldData>
        </w:fldChar>
      </w:r>
      <w:r w:rsidR="001E6AD5">
        <w:rPr>
          <w:rFonts w:ascii="Times New Roman" w:eastAsia="MinionPro-Regular" w:hAnsi="Times New Roman" w:cs="Times New Roman"/>
          <w:color w:val="000000"/>
          <w:sz w:val="24"/>
          <w:szCs w:val="24"/>
          <w:lang w:val="en-US" w:eastAsia="en-US" w:bidi="ar-SA"/>
        </w:rPr>
        <w:instrText xml:space="preserve"> ADDIN EN.CITE </w:instrText>
      </w:r>
      <w:r w:rsidR="001E6AD5">
        <w:rPr>
          <w:rFonts w:ascii="Times New Roman" w:eastAsia="MinionPro-Regular" w:hAnsi="Times New Roman" w:cs="Times New Roman"/>
          <w:color w:val="000000"/>
          <w:sz w:val="24"/>
          <w:szCs w:val="24"/>
          <w:lang w:val="en-US" w:eastAsia="en-US" w:bidi="ar-SA"/>
        </w:rPr>
        <w:fldChar w:fldCharType="begin">
          <w:fldData xml:space="preserve">PEVuZE5vdGU+PENpdGU+PEF1dGhvcj5CbGFjazwvQXV0aG9yPjxZZWFyPjIwMTM8L1llYXI+PFJl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</w:fldData>
        </w:fldChar>
      </w:r>
      <w:r w:rsidR="001E6AD5">
        <w:rPr>
          <w:rFonts w:ascii="Times New Roman" w:eastAsia="MinionPro-Regular" w:hAnsi="Times New Roman" w:cs="Times New Roman"/>
          <w:color w:val="000000"/>
          <w:sz w:val="24"/>
          <w:szCs w:val="24"/>
          <w:lang w:val="en-US" w:eastAsia="en-US" w:bidi="ar-SA"/>
        </w:rPr>
        <w:instrText xml:space="preserve"> ADDIN EN.CITE.DATA </w:instrText>
      </w:r>
      <w:r w:rsidR="001E6AD5">
        <w:rPr>
          <w:rFonts w:ascii="Times New Roman" w:eastAsia="MinionPro-Regular" w:hAnsi="Times New Roman" w:cs="Times New Roman"/>
          <w:color w:val="000000"/>
          <w:sz w:val="24"/>
          <w:szCs w:val="24"/>
          <w:lang w:val="en-US" w:eastAsia="en-US" w:bidi="ar-SA"/>
        </w:rPr>
      </w:r>
      <w:r w:rsidR="001E6AD5">
        <w:rPr>
          <w:rFonts w:ascii="Times New Roman" w:eastAsia="MinionPro-Regular" w:hAnsi="Times New Roman" w:cs="Times New Roman"/>
          <w:color w:val="000000"/>
          <w:sz w:val="24"/>
          <w:szCs w:val="24"/>
          <w:lang w:val="en-US" w:eastAsia="en-US" w:bidi="ar-SA"/>
        </w:rPr>
        <w:fldChar w:fldCharType="end"/>
      </w:r>
      <w:r w:rsidR="00081229" w:rsidRPr="00D34B74">
        <w:rPr>
          <w:rFonts w:ascii="Times New Roman" w:eastAsia="MinionPro-Regular" w:hAnsi="Times New Roman" w:cs="Times New Roman"/>
          <w:color w:val="000000"/>
          <w:sz w:val="24"/>
          <w:szCs w:val="24"/>
          <w:lang w:val="en-US" w:eastAsia="en-US" w:bidi="ar-SA"/>
        </w:rPr>
      </w:r>
      <w:r w:rsidR="00081229" w:rsidRPr="00D34B74">
        <w:rPr>
          <w:rFonts w:ascii="Times New Roman" w:eastAsia="MinionPro-Regular" w:hAnsi="Times New Roman" w:cs="Times New Roman"/>
          <w:color w:val="000000"/>
          <w:sz w:val="24"/>
          <w:szCs w:val="24"/>
          <w:lang w:val="en-US" w:eastAsia="en-US" w:bidi="ar-SA"/>
        </w:rPr>
        <w:fldChar w:fldCharType="separate"/>
      </w:r>
      <w:r w:rsidR="001E6AD5">
        <w:rPr>
          <w:rFonts w:ascii="Times New Roman" w:eastAsia="MinionPro-Regular" w:hAnsi="Times New Roman" w:cs="Times New Roman"/>
          <w:noProof/>
          <w:color w:val="000000"/>
          <w:sz w:val="24"/>
          <w:szCs w:val="24"/>
          <w:lang w:val="en-US" w:eastAsia="en-US" w:bidi="ar-SA"/>
        </w:rPr>
        <w:t>[13, 18]</w:t>
      </w:r>
      <w:r w:rsidR="00081229" w:rsidRPr="00D34B74">
        <w:rPr>
          <w:rFonts w:ascii="Times New Roman" w:eastAsia="MinionPro-Regular" w:hAnsi="Times New Roman" w:cs="Times New Roman"/>
          <w:color w:val="000000"/>
          <w:sz w:val="24"/>
          <w:szCs w:val="24"/>
          <w:lang w:val="en-US" w:eastAsia="en-US" w:bidi="ar-SA"/>
        </w:rPr>
        <w:fldChar w:fldCharType="end"/>
      </w:r>
      <w:r w:rsidR="00EB1F5E" w:rsidRPr="00D34B74">
        <w:rPr>
          <w:rFonts w:ascii="Times New Roman" w:hAnsi="Times New Roman" w:cs="Times New Roman"/>
          <w:color w:val="FF0000"/>
          <w:sz w:val="24"/>
          <w:szCs w:val="24"/>
        </w:rPr>
        <w:t>.</w:t>
      </w:r>
      <w:r w:rsidR="00155669" w:rsidRPr="00D34B74">
        <w:rPr>
          <w:rFonts w:ascii="Times New Roman" w:hAnsi="Times New Roman" w:cs="Times New Roman"/>
          <w:color w:val="FF0000"/>
          <w:sz w:val="24"/>
          <w:szCs w:val="24"/>
        </w:rPr>
        <w:t xml:space="preserve"> </w:t>
      </w:r>
      <w:r w:rsidR="00680E9B" w:rsidRPr="00D34B74">
        <w:rPr>
          <w:rFonts w:ascii="Times New Roman" w:eastAsiaTheme="minorHAnsi" w:hAnsi="Times New Roman" w:cs="Times New Roman"/>
          <w:color w:val="000000"/>
          <w:sz w:val="24"/>
          <w:szCs w:val="24"/>
          <w:lang w:val="en-US" w:eastAsia="en-US" w:bidi="ar-SA"/>
        </w:rPr>
        <w:t xml:space="preserve">Bangladesh is a densely populated country where </w:t>
      </w:r>
      <w:del w:id="89" w:author="Jahirul Islam" w:date="2023-11-11T14:42:00Z">
        <w:r w:rsidR="00680E9B" w:rsidRPr="00D34B74" w:rsidDel="00E31E45">
          <w:rPr>
            <w:rFonts w:ascii="Times New Roman" w:eastAsiaTheme="minorHAnsi" w:hAnsi="Times New Roman" w:cs="Times New Roman"/>
            <w:color w:val="000000"/>
            <w:sz w:val="24"/>
            <w:szCs w:val="24"/>
            <w:lang w:val="en-US" w:eastAsia="en-US" w:bidi="ar-SA"/>
          </w:rPr>
          <w:delText>a</w:delText>
        </w:r>
      </w:del>
      <w:r w:rsidRPr="00D34B74">
        <w:rPr>
          <w:rFonts w:ascii="Times New Roman" w:hAnsi="Times New Roman" w:cs="Times New Roman"/>
          <w:color w:val="131413"/>
          <w:sz w:val="24"/>
          <w:szCs w:val="24"/>
          <w:lang w:bidi="ar-SA"/>
        </w:rPr>
        <w:t>anaemia</w:t>
      </w:r>
      <w:r w:rsidR="00680E9B" w:rsidRPr="00D34B74">
        <w:rPr>
          <w:rFonts w:ascii="Times New Roman" w:hAnsi="Times New Roman" w:cs="Times New Roman"/>
          <w:color w:val="131413"/>
          <w:sz w:val="24"/>
          <w:szCs w:val="24"/>
          <w:lang w:bidi="ar-SA"/>
        </w:rPr>
        <w:t xml:space="preserve"> prevalence among pregnant women is 42.2% </w:t>
      </w:r>
      <w:ins w:id="90" w:author="Jahirul Islam" w:date="2023-11-11T14:42:00Z">
        <w:r w:rsidR="00E31E45">
          <w:rPr>
            <w:rFonts w:ascii="Times New Roman" w:hAnsi="Times New Roman" w:cs="Times New Roman"/>
            <w:color w:val="131413"/>
            <w:sz w:val="24"/>
            <w:szCs w:val="24"/>
            <w:lang w:bidi="ar-SA"/>
          </w:rPr>
          <w:t>which</w:t>
        </w:r>
      </w:ins>
      <w:del w:id="91" w:author="Jahirul Islam" w:date="2023-11-11T14:42:00Z">
        <w:r w:rsidR="00680E9B" w:rsidRPr="00D34B74" w:rsidDel="00E31E45">
          <w:rPr>
            <w:rFonts w:ascii="Times New Roman" w:hAnsi="Times New Roman" w:cs="Times New Roman"/>
            <w:color w:val="131413"/>
            <w:sz w:val="24"/>
            <w:szCs w:val="24"/>
            <w:lang w:bidi="ar-SA"/>
          </w:rPr>
          <w:delText>that</w:delText>
        </w:r>
      </w:del>
      <w:r w:rsidR="00680E9B" w:rsidRPr="00D34B74">
        <w:rPr>
          <w:rFonts w:ascii="Times New Roman" w:hAnsi="Times New Roman" w:cs="Times New Roman"/>
          <w:color w:val="131413"/>
          <w:sz w:val="24"/>
          <w:szCs w:val="24"/>
          <w:lang w:bidi="ar-SA"/>
        </w:rPr>
        <w:t xml:space="preserve"> is quite high compared to </w:t>
      </w:r>
      <w:ins w:id="92" w:author="Jahirul Islam" w:date="2023-11-11T14:42:00Z">
        <w:r w:rsidR="00E31E45">
          <w:rPr>
            <w:rFonts w:ascii="Times New Roman" w:hAnsi="Times New Roman" w:cs="Times New Roman"/>
            <w:color w:val="131413"/>
            <w:sz w:val="24"/>
            <w:szCs w:val="24"/>
            <w:lang w:bidi="ar-SA"/>
          </w:rPr>
          <w:t xml:space="preserve">the </w:t>
        </w:r>
      </w:ins>
      <w:r w:rsidR="00680E9B" w:rsidRPr="00D34B74">
        <w:rPr>
          <w:rFonts w:ascii="Times New Roman" w:hAnsi="Times New Roman" w:cs="Times New Roman"/>
          <w:color w:val="131413"/>
          <w:sz w:val="24"/>
          <w:szCs w:val="24"/>
          <w:lang w:bidi="ar-SA"/>
        </w:rPr>
        <w:t xml:space="preserve">global prevalence of 40% </w:t>
      </w:r>
      <w:r w:rsidR="00680E9B" w:rsidRPr="00D34B74">
        <w:rPr>
          <w:rFonts w:ascii="Times New Roman" w:hAnsi="Times New Roman" w:cs="Times New Roman"/>
          <w:color w:val="131413"/>
          <w:sz w:val="24"/>
          <w:szCs w:val="24"/>
          <w:lang w:bidi="ar-SA"/>
        </w:rPr>
        <w:fldChar w:fldCharType="begin"/>
      </w:r>
      <w:r w:rsidR="001E6AD5">
        <w:rPr>
          <w:rFonts w:ascii="Times New Roman" w:hAnsi="Times New Roman" w:cs="Times New Roman"/>
          <w:color w:val="131413"/>
          <w:sz w:val="24"/>
          <w:szCs w:val="24"/>
          <w:lang w:bidi="ar-SA"/>
        </w:rPr>
        <w:instrText xml:space="preserve"> ADDIN EN.CITE &lt;EndNote&gt;&lt;Cite&gt;&lt;Author&gt;Organization&lt;/Author&gt;&lt;Year&gt;2015&lt;/Year&gt;&lt;RecNum&gt;20&lt;/RecNum&gt;&lt;DisplayText&gt;[19, 20]&lt;/DisplayText&gt;&lt;record&gt;&lt;rec-number&gt;20&lt;/rec-number&gt;&lt;foreign-keys&gt;&lt;key app="EN" db-id="vvtewp0whetp28ev5ea5aw2i0xsxrveppds9" timestamp="1675861132"&gt;20&lt;/key&gt;&lt;/foreign-keys&gt;&lt;ref-type name="Online Database"&gt;45&lt;/ref-type&gt;&lt;contributors&gt;&lt;authors&gt;&lt;author&gt;World Health Organization&lt;/author&gt;&lt;/authors&gt;&lt;/contributors&gt;&lt;titles&gt;&lt;title&gt;The Global Prevelance of Anaemia in 2011&lt;/title&gt;&lt;/titles&gt;&lt;dates&gt;&lt;year&gt;2015&lt;/year&gt;&lt;/dates&gt;&lt;urls&gt;&lt;related-urls&gt;&lt;url&gt;https://apps.who.int/iris/bitstream/handle/10665/177094/9789241564960_eng.pdf&lt;/url&gt;&lt;/related-urls&gt;&lt;/urls&gt;&lt;/record&gt;&lt;/Cite&gt;&lt;Cite&gt;&lt;Author&gt;Organization&lt;/Author&gt;&lt;Year&gt;2023&lt;/Year&gt;&lt;RecNum&gt;21&lt;/RecNum&gt;&lt;record&gt;&lt;rec-number&gt;21&lt;/rec-number&gt;&lt;foreign-keys&gt;&lt;key app="EN" db-id="vvtewp0whetp28ev5ea5aw2i0xsxrveppds9" timestamp="1675861452"&gt;21&lt;/key&gt;&lt;/foreign-keys&gt;&lt;ref-type name="Online Database"&gt;45&lt;/ref-type&gt;&lt;contributors&gt;&lt;authors&gt;&lt;author&gt;World Health Organization&lt;/author&gt;&lt;/authors&gt;&lt;/contributors&gt;&lt;titles&gt;&lt;title&gt;The Global Health Observatory&lt;/title&gt;&lt;/titles&gt;&lt;dates&gt;&lt;year&gt;2023&lt;/year&gt;&lt;/dates&gt;&lt;urls&gt;&lt;related-urls&gt;&lt;url&gt;https://www.who.int/data/gho&lt;/url&gt;&lt;/related-urls&gt;&lt;/urls&gt;&lt;/record&gt;&lt;/Cite&gt;&lt;/EndNote&gt;</w:instrText>
      </w:r>
      <w:r w:rsidR="00680E9B" w:rsidRPr="00D34B74">
        <w:rPr>
          <w:rFonts w:ascii="Times New Roman" w:hAnsi="Times New Roman" w:cs="Times New Roman"/>
          <w:color w:val="131413"/>
          <w:sz w:val="24"/>
          <w:szCs w:val="24"/>
          <w:lang w:bidi="ar-SA"/>
        </w:rPr>
        <w:fldChar w:fldCharType="separate"/>
      </w:r>
      <w:r w:rsidR="001E6AD5">
        <w:rPr>
          <w:rFonts w:ascii="Times New Roman" w:hAnsi="Times New Roman" w:cs="Times New Roman"/>
          <w:noProof/>
          <w:color w:val="131413"/>
          <w:sz w:val="24"/>
          <w:szCs w:val="24"/>
          <w:lang w:bidi="ar-SA"/>
        </w:rPr>
        <w:t>[19, 20]</w:t>
      </w:r>
      <w:r w:rsidR="00680E9B" w:rsidRPr="00D34B74">
        <w:rPr>
          <w:rFonts w:ascii="Times New Roman" w:hAnsi="Times New Roman" w:cs="Times New Roman"/>
          <w:color w:val="131413"/>
          <w:sz w:val="24"/>
          <w:szCs w:val="24"/>
          <w:lang w:bidi="ar-SA"/>
        </w:rPr>
        <w:fldChar w:fldCharType="end"/>
      </w:r>
      <w:r w:rsidR="00680E9B" w:rsidRPr="00D34B74">
        <w:rPr>
          <w:rFonts w:ascii="Times New Roman" w:hAnsi="Times New Roman" w:cs="Times New Roman"/>
          <w:color w:val="131413"/>
          <w:sz w:val="24"/>
          <w:szCs w:val="24"/>
          <w:lang w:bidi="ar-SA"/>
        </w:rPr>
        <w:t xml:space="preserve">. </w:t>
      </w:r>
      <w:r w:rsidR="0015175E" w:rsidRPr="00D34B74">
        <w:rPr>
          <w:rFonts w:ascii="Times New Roman" w:hAnsi="Times New Roman" w:cs="Times New Roman"/>
          <w:color w:val="131413"/>
          <w:sz w:val="24"/>
          <w:szCs w:val="24"/>
          <w:lang w:bidi="ar-SA"/>
        </w:rPr>
        <w:t xml:space="preserve">As </w:t>
      </w:r>
      <w:r w:rsidRPr="00D34B74">
        <w:rPr>
          <w:rFonts w:ascii="Times New Roman" w:hAnsi="Times New Roman" w:cs="Times New Roman"/>
          <w:color w:val="131413"/>
          <w:sz w:val="24"/>
          <w:szCs w:val="24"/>
          <w:lang w:bidi="ar-SA"/>
        </w:rPr>
        <w:t>anaemia</w:t>
      </w:r>
      <w:r w:rsidR="0015175E" w:rsidRPr="00D34B74">
        <w:rPr>
          <w:rFonts w:ascii="Times New Roman" w:hAnsi="Times New Roman" w:cs="Times New Roman"/>
          <w:color w:val="131413"/>
          <w:sz w:val="24"/>
          <w:szCs w:val="24"/>
          <w:lang w:bidi="ar-SA"/>
        </w:rPr>
        <w:t xml:space="preserve"> is influenced by multiple reasons, </w:t>
      </w:r>
      <w:ins w:id="93" w:author="Jahirul Islam" w:date="2023-11-11T14:42:00Z">
        <w:r w:rsidR="00D21F63">
          <w:rPr>
            <w:rFonts w:ascii="Times New Roman" w:hAnsi="Times New Roman" w:cs="Times New Roman"/>
            <w:color w:val="131413"/>
            <w:sz w:val="24"/>
            <w:szCs w:val="24"/>
            <w:lang w:bidi="ar-SA"/>
          </w:rPr>
          <w:t>the</w:t>
        </w:r>
      </w:ins>
      <w:del w:id="94" w:author="Jahirul Islam" w:date="2023-11-11T14:42:00Z">
        <w:r w:rsidR="0015175E" w:rsidRPr="00D34B74" w:rsidDel="00D21F63">
          <w:rPr>
            <w:rFonts w:ascii="Times New Roman" w:hAnsi="Times New Roman" w:cs="Times New Roman"/>
            <w:color w:val="131413"/>
            <w:sz w:val="24"/>
            <w:szCs w:val="24"/>
            <w:lang w:bidi="ar-SA"/>
          </w:rPr>
          <w:delText>as a result</w:delText>
        </w:r>
      </w:del>
      <w:r w:rsidR="0015175E" w:rsidRPr="00D34B74">
        <w:rPr>
          <w:rFonts w:ascii="Times New Roman" w:hAnsi="Times New Roman" w:cs="Times New Roman"/>
          <w:color w:val="131413"/>
          <w:sz w:val="24"/>
          <w:szCs w:val="24"/>
          <w:lang w:bidi="ar-SA"/>
        </w:rPr>
        <w:t xml:space="preserve"> contributing factors may change based on geographical situation </w:t>
      </w:r>
      <w:r w:rsidR="0015175E" w:rsidRPr="00D34B74">
        <w:rPr>
          <w:rFonts w:ascii="Times New Roman" w:hAnsi="Times New Roman" w:cs="Times New Roman"/>
          <w:color w:val="131413"/>
          <w:sz w:val="24"/>
          <w:szCs w:val="24"/>
          <w:lang w:bidi="ar-SA"/>
        </w:rPr>
        <w:fldChar w:fldCharType="begin">
          <w:fldData xml:space="preserve">PEVuZE5vdGU+PENpdGU+PEF1dGhvcj5TdW5ndXlhPC9BdXRob3I+PFllYXI+MjAyMTwvWWVhcj48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</w:fldData>
        </w:fldChar>
      </w:r>
      <w:r w:rsidR="001E6AD5">
        <w:rPr>
          <w:rFonts w:ascii="Times New Roman" w:hAnsi="Times New Roman" w:cs="Times New Roman"/>
          <w:color w:val="131413"/>
          <w:sz w:val="24"/>
          <w:szCs w:val="24"/>
          <w:lang w:bidi="ar-SA"/>
        </w:rPr>
        <w:instrText xml:space="preserve"> ADDIN EN.CITE </w:instrText>
      </w:r>
      <w:r w:rsidR="001E6AD5">
        <w:rPr>
          <w:rFonts w:ascii="Times New Roman" w:hAnsi="Times New Roman" w:cs="Times New Roman"/>
          <w:color w:val="131413"/>
          <w:sz w:val="24"/>
          <w:szCs w:val="24"/>
          <w:lang w:bidi="ar-SA"/>
        </w:rPr>
        <w:fldChar w:fldCharType="begin">
          <w:fldData xml:space="preserve">PEVuZE5vdGU+PENpdGU+PEF1dGhvcj5TdW5ndXlhPC9BdXRob3I+PFllYXI+MjAyMTwvWWVhcj48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</w:fldData>
        </w:fldChar>
      </w:r>
      <w:r w:rsidR="001E6AD5">
        <w:rPr>
          <w:rFonts w:ascii="Times New Roman" w:hAnsi="Times New Roman" w:cs="Times New Roman"/>
          <w:color w:val="131413"/>
          <w:sz w:val="24"/>
          <w:szCs w:val="24"/>
          <w:lang w:bidi="ar-SA"/>
        </w:rPr>
        <w:instrText xml:space="preserve"> ADDIN EN.CITE.DATA </w:instrText>
      </w:r>
      <w:r w:rsidR="001E6AD5">
        <w:rPr>
          <w:rFonts w:ascii="Times New Roman" w:hAnsi="Times New Roman" w:cs="Times New Roman"/>
          <w:color w:val="131413"/>
          <w:sz w:val="24"/>
          <w:szCs w:val="24"/>
          <w:lang w:bidi="ar-SA"/>
        </w:rPr>
      </w:r>
      <w:r w:rsidR="001E6AD5">
        <w:rPr>
          <w:rFonts w:ascii="Times New Roman" w:hAnsi="Times New Roman" w:cs="Times New Roman"/>
          <w:color w:val="131413"/>
          <w:sz w:val="24"/>
          <w:szCs w:val="24"/>
          <w:lang w:bidi="ar-SA"/>
        </w:rPr>
        <w:fldChar w:fldCharType="end"/>
      </w:r>
      <w:r w:rsidR="0015175E" w:rsidRPr="00D34B74">
        <w:rPr>
          <w:rFonts w:ascii="Times New Roman" w:hAnsi="Times New Roman" w:cs="Times New Roman"/>
          <w:color w:val="131413"/>
          <w:sz w:val="24"/>
          <w:szCs w:val="24"/>
          <w:lang w:bidi="ar-SA"/>
        </w:rPr>
      </w:r>
      <w:r w:rsidR="0015175E" w:rsidRPr="00D34B74">
        <w:rPr>
          <w:rFonts w:ascii="Times New Roman" w:hAnsi="Times New Roman" w:cs="Times New Roman"/>
          <w:color w:val="131413"/>
          <w:sz w:val="24"/>
          <w:szCs w:val="24"/>
          <w:lang w:bidi="ar-SA"/>
        </w:rPr>
        <w:fldChar w:fldCharType="separate"/>
      </w:r>
      <w:r w:rsidR="001E6AD5">
        <w:rPr>
          <w:rFonts w:ascii="Times New Roman" w:hAnsi="Times New Roman" w:cs="Times New Roman"/>
          <w:noProof/>
          <w:color w:val="131413"/>
          <w:sz w:val="24"/>
          <w:szCs w:val="24"/>
          <w:lang w:bidi="ar-SA"/>
        </w:rPr>
        <w:t>[21]</w:t>
      </w:r>
      <w:r w:rsidR="0015175E" w:rsidRPr="00D34B74">
        <w:rPr>
          <w:rFonts w:ascii="Times New Roman" w:hAnsi="Times New Roman" w:cs="Times New Roman"/>
          <w:color w:val="131413"/>
          <w:sz w:val="24"/>
          <w:szCs w:val="24"/>
          <w:lang w:bidi="ar-SA"/>
        </w:rPr>
        <w:fldChar w:fldCharType="end"/>
      </w:r>
      <w:r w:rsidR="0015175E" w:rsidRPr="00D34B74">
        <w:rPr>
          <w:rFonts w:ascii="Times New Roman" w:hAnsi="Times New Roman" w:cs="Times New Roman"/>
          <w:color w:val="131413"/>
          <w:sz w:val="24"/>
          <w:szCs w:val="24"/>
          <w:lang w:bidi="ar-SA"/>
        </w:rPr>
        <w:t>.</w:t>
      </w:r>
      <w:del w:id="95" w:author="Jahirul Islam" w:date="2023-11-11T14:42:00Z">
        <w:r w:rsidR="0015175E" w:rsidRPr="00D34B74" w:rsidDel="00D21F63">
          <w:rPr>
            <w:rFonts w:ascii="Times New Roman" w:hAnsi="Times New Roman" w:cs="Times New Roman"/>
            <w:color w:val="131413"/>
            <w:sz w:val="24"/>
            <w:szCs w:val="24"/>
            <w:lang w:bidi="ar-SA"/>
          </w:rPr>
          <w:delText xml:space="preserve"> </w:delText>
        </w:r>
      </w:del>
      <w:r w:rsidR="0015175E" w:rsidRPr="00D34B74">
        <w:rPr>
          <w:rFonts w:ascii="Times New Roman" w:hAnsi="Times New Roman" w:cs="Times New Roman"/>
          <w:color w:val="131413"/>
          <w:sz w:val="24"/>
          <w:szCs w:val="24"/>
          <w:lang w:bidi="ar-SA"/>
        </w:rPr>
        <w:t xml:space="preserve"> </w:t>
      </w:r>
      <w:ins w:id="96" w:author="Jahirul Islam" w:date="2023-11-11T14:43:00Z">
        <w:r w:rsidR="00A35453">
          <w:rPr>
            <w:rFonts w:ascii="Times New Roman" w:hAnsi="Times New Roman" w:cs="Times New Roman"/>
            <w:color w:val="131413"/>
            <w:sz w:val="24"/>
            <w:szCs w:val="24"/>
            <w:lang w:bidi="ar-SA"/>
          </w:rPr>
          <w:t xml:space="preserve">Previous study mentioned the </w:t>
        </w:r>
      </w:ins>
      <w:del w:id="97" w:author="Jahirul Islam" w:date="2023-11-11T14:43:00Z">
        <w:r w:rsidR="00680E9B" w:rsidRPr="00D34B74" w:rsidDel="00A35453">
          <w:rPr>
            <w:rFonts w:ascii="Times New Roman" w:hAnsi="Times New Roman" w:cs="Times New Roman"/>
            <w:color w:val="131413"/>
            <w:sz w:val="24"/>
            <w:szCs w:val="24"/>
            <w:lang w:bidi="ar-SA"/>
          </w:rPr>
          <w:delText>V</w:delText>
        </w:r>
      </w:del>
      <w:ins w:id="98" w:author="Jahirul Islam" w:date="2023-11-11T14:43:00Z">
        <w:r w:rsidR="00A35453">
          <w:rPr>
            <w:rFonts w:ascii="Times New Roman" w:hAnsi="Times New Roman" w:cs="Times New Roman"/>
            <w:color w:val="131413"/>
            <w:sz w:val="24"/>
            <w:szCs w:val="24"/>
            <w:lang w:bidi="ar-SA"/>
          </w:rPr>
          <w:t>v</w:t>
        </w:r>
      </w:ins>
      <w:r w:rsidR="00680E9B" w:rsidRPr="00D34B74">
        <w:rPr>
          <w:rFonts w:ascii="Times New Roman" w:hAnsi="Times New Roman" w:cs="Times New Roman"/>
          <w:color w:val="131413"/>
          <w:sz w:val="24"/>
          <w:szCs w:val="24"/>
          <w:lang w:bidi="ar-SA"/>
        </w:rPr>
        <w:t xml:space="preserve">ariation of </w:t>
      </w:r>
      <w:r w:rsidRPr="00D34B74">
        <w:rPr>
          <w:rFonts w:ascii="Times New Roman" w:hAnsi="Times New Roman" w:cs="Times New Roman"/>
          <w:color w:val="131413"/>
          <w:sz w:val="24"/>
          <w:szCs w:val="24"/>
          <w:lang w:bidi="ar-SA"/>
        </w:rPr>
        <w:t>anaemia</w:t>
      </w:r>
      <w:r w:rsidR="00680E9B" w:rsidRPr="00D34B74">
        <w:rPr>
          <w:rFonts w:ascii="Times New Roman" w:hAnsi="Times New Roman" w:cs="Times New Roman"/>
          <w:color w:val="131413"/>
          <w:sz w:val="24"/>
          <w:szCs w:val="24"/>
          <w:lang w:bidi="ar-SA"/>
        </w:rPr>
        <w:t xml:space="preserve"> </w:t>
      </w:r>
      <w:del w:id="99" w:author="Jahirul Islam" w:date="2023-11-11T14:43:00Z">
        <w:r w:rsidR="0015175E" w:rsidRPr="00D34B74" w:rsidDel="00A35453">
          <w:rPr>
            <w:rFonts w:ascii="Times New Roman" w:hAnsi="Times New Roman" w:cs="Times New Roman"/>
            <w:color w:val="131413"/>
            <w:sz w:val="24"/>
            <w:szCs w:val="24"/>
            <w:lang w:bidi="ar-SA"/>
          </w:rPr>
          <w:delText xml:space="preserve">already </w:delText>
        </w:r>
      </w:del>
      <w:r w:rsidR="00680E9B" w:rsidRPr="00D34B74">
        <w:rPr>
          <w:rFonts w:ascii="Times New Roman" w:hAnsi="Times New Roman" w:cs="Times New Roman"/>
          <w:color w:val="131413"/>
          <w:sz w:val="24"/>
          <w:szCs w:val="24"/>
          <w:lang w:bidi="ar-SA"/>
        </w:rPr>
        <w:t>exist</w:t>
      </w:r>
      <w:ins w:id="100" w:author="Jahirul Islam" w:date="2023-11-11T14:43:00Z">
        <w:r w:rsidR="00A35453">
          <w:rPr>
            <w:rFonts w:ascii="Times New Roman" w:hAnsi="Times New Roman" w:cs="Times New Roman"/>
            <w:color w:val="131413"/>
            <w:sz w:val="24"/>
            <w:szCs w:val="24"/>
            <w:lang w:bidi="ar-SA"/>
          </w:rPr>
          <w:t xml:space="preserve"> </w:t>
        </w:r>
        <w:r w:rsidR="00295E4B">
          <w:rPr>
            <w:rFonts w:ascii="Times New Roman" w:hAnsi="Times New Roman" w:cs="Times New Roman"/>
            <w:color w:val="131413"/>
            <w:sz w:val="24"/>
            <w:szCs w:val="24"/>
            <w:lang w:bidi="ar-SA"/>
          </w:rPr>
          <w:t xml:space="preserve">more </w:t>
        </w:r>
      </w:ins>
      <w:ins w:id="101" w:author="Jahirul Islam" w:date="2023-11-11T14:44:00Z">
        <w:r w:rsidR="00295E4B">
          <w:rPr>
            <w:rFonts w:ascii="Times New Roman" w:hAnsi="Times New Roman" w:cs="Times New Roman"/>
            <w:color w:val="131413"/>
            <w:sz w:val="24"/>
            <w:szCs w:val="24"/>
            <w:lang w:bidi="ar-SA"/>
          </w:rPr>
          <w:t>in the rural areas</w:t>
        </w:r>
      </w:ins>
      <w:del w:id="102" w:author="Jahirul Islam" w:date="2023-11-11T14:43:00Z">
        <w:r w:rsidR="0015175E" w:rsidRPr="00D34B74" w:rsidDel="00A35453">
          <w:rPr>
            <w:rFonts w:ascii="Times New Roman" w:hAnsi="Times New Roman" w:cs="Times New Roman"/>
            <w:color w:val="131413"/>
            <w:sz w:val="24"/>
            <w:szCs w:val="24"/>
            <w:lang w:bidi="ar-SA"/>
          </w:rPr>
          <w:delText>ed</w:delText>
        </w:r>
        <w:r w:rsidR="00680E9B" w:rsidRPr="00D34B74" w:rsidDel="00A35453">
          <w:rPr>
            <w:rFonts w:ascii="Times New Roman" w:hAnsi="Times New Roman" w:cs="Times New Roman"/>
            <w:color w:val="131413"/>
            <w:sz w:val="24"/>
            <w:szCs w:val="24"/>
            <w:lang w:bidi="ar-SA"/>
          </w:rPr>
          <w:delText xml:space="preserve"> ratio in rural areas</w:delText>
        </w:r>
      </w:del>
      <w:r w:rsidR="00680E9B" w:rsidRPr="00D34B74">
        <w:rPr>
          <w:rFonts w:ascii="Times New Roman" w:hAnsi="Times New Roman" w:cs="Times New Roman"/>
          <w:color w:val="131413"/>
          <w:sz w:val="24"/>
          <w:szCs w:val="24"/>
          <w:lang w:bidi="ar-SA"/>
        </w:rPr>
        <w:t xml:space="preserve"> </w:t>
      </w:r>
      <w:r w:rsidR="00680E9B" w:rsidRPr="00D34B74">
        <w:rPr>
          <w:rFonts w:ascii="Times New Roman" w:eastAsiaTheme="minorHAnsi" w:hAnsi="Times New Roman" w:cs="Times New Roman"/>
          <w:color w:val="000000"/>
          <w:sz w:val="24"/>
          <w:szCs w:val="24"/>
          <w:lang w:val="en-US" w:eastAsia="en-US" w:bidi="ar-SA"/>
        </w:rPr>
        <w:t xml:space="preserve">(44.3%) than </w:t>
      </w:r>
      <w:ins w:id="103" w:author="Jahirul Islam" w:date="2023-11-11T14:44:00Z">
        <w:r w:rsidR="00295E4B">
          <w:rPr>
            <w:rFonts w:ascii="Times New Roman" w:eastAsiaTheme="minorHAnsi" w:hAnsi="Times New Roman" w:cs="Times New Roman"/>
            <w:color w:val="000000"/>
            <w:sz w:val="24"/>
            <w:szCs w:val="24"/>
            <w:lang w:val="en-US" w:eastAsia="en-US" w:bidi="ar-SA"/>
          </w:rPr>
          <w:t>the</w:t>
        </w:r>
      </w:ins>
      <w:del w:id="104" w:author="Jahirul Islam" w:date="2023-11-11T14:44:00Z">
        <w:r w:rsidR="00680E9B" w:rsidRPr="00D34B74" w:rsidDel="00295E4B">
          <w:rPr>
            <w:rFonts w:ascii="Times New Roman" w:eastAsiaTheme="minorHAnsi" w:hAnsi="Times New Roman" w:cs="Times New Roman"/>
            <w:color w:val="000000"/>
            <w:sz w:val="24"/>
            <w:szCs w:val="24"/>
            <w:lang w:val="en-US" w:eastAsia="en-US" w:bidi="ar-SA"/>
          </w:rPr>
          <w:delText>in</w:delText>
        </w:r>
      </w:del>
      <w:r w:rsidR="00680E9B" w:rsidRPr="00D34B74">
        <w:rPr>
          <w:rFonts w:ascii="Times New Roman" w:eastAsiaTheme="minorHAnsi" w:hAnsi="Times New Roman" w:cs="Times New Roman"/>
          <w:color w:val="000000"/>
          <w:sz w:val="24"/>
          <w:szCs w:val="24"/>
          <w:lang w:val="en-US" w:eastAsia="en-US" w:bidi="ar-SA"/>
        </w:rPr>
        <w:t xml:space="preserve"> urban</w:t>
      </w:r>
      <w:del w:id="105" w:author="Jahirul Islam" w:date="2023-11-11T14:44:00Z">
        <w:r w:rsidR="00680E9B" w:rsidRPr="00D34B74" w:rsidDel="00295E4B">
          <w:rPr>
            <w:rFonts w:ascii="Times New Roman" w:eastAsiaTheme="minorHAnsi" w:hAnsi="Times New Roman" w:cs="Times New Roman"/>
            <w:color w:val="000000"/>
            <w:sz w:val="24"/>
            <w:szCs w:val="24"/>
            <w:lang w:val="en-US" w:eastAsia="en-US" w:bidi="ar-SA"/>
          </w:rPr>
          <w:delText xml:space="preserve"> areas</w:delText>
        </w:r>
      </w:del>
      <w:r w:rsidR="00680E9B" w:rsidRPr="00D34B74">
        <w:rPr>
          <w:rFonts w:ascii="Times New Roman" w:eastAsiaTheme="minorHAnsi" w:hAnsi="Times New Roman" w:cs="Times New Roman"/>
          <w:color w:val="000000"/>
          <w:sz w:val="24"/>
          <w:szCs w:val="24"/>
          <w:lang w:val="en-US" w:eastAsia="en-US" w:bidi="ar-SA"/>
        </w:rPr>
        <w:t xml:space="preserve"> (40.2%) </w:t>
      </w:r>
      <w:r w:rsidR="00680E9B" w:rsidRPr="00D34B74">
        <w:rPr>
          <w:rFonts w:ascii="Times New Roman" w:eastAsiaTheme="minorHAnsi" w:hAnsi="Times New Roman" w:cs="Times New Roman"/>
          <w:color w:val="000000"/>
          <w:sz w:val="24"/>
          <w:szCs w:val="24"/>
          <w:lang w:val="en-US" w:eastAsia="en-US" w:bidi="ar-SA"/>
        </w:rPr>
        <w:fldChar w:fldCharType="begin"/>
      </w:r>
      <w:r w:rsidR="001E6AD5">
        <w:rPr>
          <w:rFonts w:ascii="Times New Roman" w:eastAsiaTheme="minorHAnsi" w:hAnsi="Times New Roman" w:cs="Times New Roman"/>
          <w:color w:val="000000"/>
          <w:sz w:val="24"/>
          <w:szCs w:val="24"/>
          <w:lang w:val="en-US" w:eastAsia="en-US" w:bidi="ar-SA"/>
        </w:rPr>
        <w:instrText xml:space="preserve"> ADDIN EN.CITE &lt;EndNote&gt;&lt;Cite&gt;&lt;Author&gt;UNICEF&lt;/Author&gt;&lt;Year&gt;2019&lt;/Year&gt;&lt;RecNum&gt;25&lt;/RecNum&gt;&lt;DisplayText&gt;[22]&lt;/DisplayText&gt;&lt;record&gt;&lt;rec-number&gt;25&lt;/rec-number&gt;&lt;foreign-keys&gt;&lt;key app="EN" db-id="xpvssz00629wx6edswuvdvwjaptzp2fzatwf" timestamp="1697626624"&gt;25&lt;/key&gt;&lt;/foreign-keys&gt;&lt;ref-type name="Journal Article"&gt;17&lt;/ref-type&gt;&lt;contributors&gt;&lt;authors&gt;&lt;author&gt;UNICEF&lt;/author&gt;&lt;/authors&gt;&lt;/contributors&gt;&lt;titles&gt;&lt;title&gt;UNICEF Annual Report&lt;/title&gt;&lt;secondary-title&gt;https://www.unicef.org/media/74016/file/UNICEF-annual-report-2019.pdf&lt;/secondary-title&gt;&lt;/titles&gt;&lt;periodical&gt;&lt;full-title&gt;https://www.unicef.org/media/74016/file/UNICEF-annual-report-2019.pdf&lt;/full-title&gt;&lt;/periodical&gt;&lt;dates&gt;&lt;year&gt;2019&lt;/year&gt;&lt;/dates&gt;&lt;isbn&gt;978-92-806-5135-5 &lt;/isbn&gt;&lt;urls&gt;&lt;/urls&gt;&lt;electronic-resource-num&gt;https://www.unicef.org/media/74016/file/UNICEF-annual-report-2019.pdf&lt;/electronic-resource-num&gt;&lt;/record&gt;&lt;/Cite&gt;&lt;/EndNote&gt;</w:instrText>
      </w:r>
      <w:r w:rsidR="00680E9B" w:rsidRPr="00D34B74">
        <w:rPr>
          <w:rFonts w:ascii="Times New Roman" w:eastAsiaTheme="minorHAnsi" w:hAnsi="Times New Roman" w:cs="Times New Roman"/>
          <w:color w:val="000000"/>
          <w:sz w:val="24"/>
          <w:szCs w:val="24"/>
          <w:lang w:val="en-US" w:eastAsia="en-US" w:bidi="ar-SA"/>
        </w:rPr>
        <w:fldChar w:fldCharType="separate"/>
      </w:r>
      <w:r w:rsidR="001E6AD5">
        <w:rPr>
          <w:rFonts w:ascii="Times New Roman" w:eastAsiaTheme="minorHAnsi" w:hAnsi="Times New Roman" w:cs="Times New Roman"/>
          <w:noProof/>
          <w:color w:val="000000"/>
          <w:sz w:val="24"/>
          <w:szCs w:val="24"/>
          <w:lang w:val="en-US" w:eastAsia="en-US" w:bidi="ar-SA"/>
        </w:rPr>
        <w:t>[22]</w:t>
      </w:r>
      <w:r w:rsidR="00680E9B" w:rsidRPr="00D34B74">
        <w:rPr>
          <w:rFonts w:ascii="Times New Roman" w:eastAsiaTheme="minorHAnsi" w:hAnsi="Times New Roman" w:cs="Times New Roman"/>
          <w:color w:val="000000"/>
          <w:sz w:val="24"/>
          <w:szCs w:val="24"/>
          <w:lang w:val="en-US" w:eastAsia="en-US" w:bidi="ar-SA"/>
        </w:rPr>
        <w:fldChar w:fldCharType="end"/>
      </w:r>
      <w:r w:rsidR="00680E9B" w:rsidRPr="00D34B74">
        <w:rPr>
          <w:rFonts w:ascii="Times New Roman" w:eastAsiaTheme="minorHAnsi" w:hAnsi="Times New Roman" w:cs="Times New Roman"/>
          <w:color w:val="000000"/>
          <w:sz w:val="24"/>
          <w:szCs w:val="24"/>
          <w:lang w:val="en-US" w:eastAsia="en-US" w:bidi="ar-SA"/>
        </w:rPr>
        <w:t xml:space="preserve">. On the other hand, </w:t>
      </w:r>
      <w:del w:id="106" w:author="Jahirul Islam" w:date="2023-11-10T22:05:00Z">
        <w:r w:rsidR="00BB2A85" w:rsidRPr="00461754" w:rsidDel="00D34B74">
          <w:rPr>
            <w:rFonts w:ascii="Times New Roman" w:eastAsiaTheme="minorHAnsi" w:hAnsi="Times New Roman" w:cs="Times New Roman"/>
            <w:color w:val="000000"/>
            <w:sz w:val="24"/>
            <w:szCs w:val="24"/>
            <w:lang w:val="en-US" w:eastAsia="en-US" w:bidi="ar-SA"/>
          </w:rPr>
          <w:delText>anemia</w:delText>
        </w:r>
      </w:del>
      <w:ins w:id="107" w:author="Jahirul Islam" w:date="2023-11-11T14:44:00Z">
        <w:r w:rsidR="00307B5A">
          <w:rPr>
            <w:rFonts w:ascii="Times New Roman" w:eastAsiaTheme="minorHAnsi" w:hAnsi="Times New Roman" w:cs="Times New Roman"/>
            <w:color w:val="000000"/>
            <w:sz w:val="24"/>
            <w:szCs w:val="24"/>
            <w:lang w:val="en-US" w:eastAsia="en-US" w:bidi="ar-SA"/>
          </w:rPr>
          <w:t>about one-third women at reproduc</w:t>
        </w:r>
      </w:ins>
      <w:ins w:id="108" w:author="Jahirul Islam" w:date="2023-11-11T14:45:00Z">
        <w:r w:rsidR="00307B5A">
          <w:rPr>
            <w:rFonts w:ascii="Times New Roman" w:eastAsiaTheme="minorHAnsi" w:hAnsi="Times New Roman" w:cs="Times New Roman"/>
            <w:color w:val="000000"/>
            <w:sz w:val="24"/>
            <w:szCs w:val="24"/>
            <w:lang w:val="en-US" w:eastAsia="en-US" w:bidi="ar-SA"/>
          </w:rPr>
          <w:t xml:space="preserve">tive age </w:t>
        </w:r>
        <w:r w:rsidR="00A17FDA">
          <w:rPr>
            <w:rFonts w:ascii="Times New Roman" w:eastAsiaTheme="minorHAnsi" w:hAnsi="Times New Roman" w:cs="Times New Roman"/>
            <w:color w:val="000000"/>
            <w:sz w:val="24"/>
            <w:szCs w:val="24"/>
            <w:lang w:val="en-US" w:eastAsia="en-US" w:bidi="ar-SA"/>
          </w:rPr>
          <w:t>suffers from this</w:t>
        </w:r>
      </w:ins>
      <w:del w:id="109" w:author="Jahirul Islam" w:date="2023-11-11T14:45:00Z">
        <w:r w:rsidR="00BB2A85" w:rsidRPr="00D34B74" w:rsidDel="00A17FDA">
          <w:rPr>
            <w:rFonts w:ascii="Times New Roman" w:eastAsiaTheme="minorHAnsi" w:hAnsi="Times New Roman" w:cs="Times New Roman"/>
            <w:color w:val="000000"/>
            <w:sz w:val="24"/>
            <w:szCs w:val="24"/>
            <w:lang w:val="en-US" w:eastAsia="en-US" w:bidi="ar-SA"/>
          </w:rPr>
          <w:delText xml:space="preserve"> </w:delText>
        </w:r>
        <w:r w:rsidR="00680E9B" w:rsidRPr="00D34B74" w:rsidDel="00A17FDA">
          <w:rPr>
            <w:rFonts w:ascii="Times New Roman" w:eastAsiaTheme="minorHAnsi" w:hAnsi="Times New Roman" w:cs="Times New Roman"/>
            <w:color w:val="000000"/>
            <w:sz w:val="24"/>
            <w:szCs w:val="24"/>
            <w:lang w:val="en-US" w:eastAsia="en-US" w:bidi="ar-SA"/>
          </w:rPr>
          <w:delText>occurs</w:delText>
        </w:r>
        <w:r w:rsidR="00BB2A85" w:rsidRPr="00D34B74" w:rsidDel="00A17FDA">
          <w:rPr>
            <w:rFonts w:ascii="Times New Roman" w:eastAsiaTheme="minorHAnsi" w:hAnsi="Times New Roman" w:cs="Times New Roman"/>
            <w:color w:val="000000"/>
            <w:sz w:val="24"/>
            <w:szCs w:val="24"/>
            <w:lang w:val="en-US" w:eastAsia="en-US" w:bidi="ar-SA"/>
          </w:rPr>
          <w:delText xml:space="preserve"> </w:delText>
        </w:r>
        <w:r w:rsidR="00B95B5D" w:rsidRPr="00D34B74" w:rsidDel="00A17FDA">
          <w:rPr>
            <w:rFonts w:ascii="Times New Roman" w:eastAsiaTheme="minorHAnsi" w:hAnsi="Times New Roman" w:cs="Times New Roman"/>
            <w:color w:val="000000"/>
            <w:sz w:val="24"/>
            <w:szCs w:val="24"/>
            <w:lang w:val="en-US" w:eastAsia="en-US" w:bidi="ar-SA"/>
          </w:rPr>
          <w:delText xml:space="preserve">one third </w:delText>
        </w:r>
        <w:r w:rsidR="00BB2A85" w:rsidRPr="00D34B74" w:rsidDel="00A17FDA">
          <w:rPr>
            <w:rFonts w:ascii="Times New Roman" w:eastAsiaTheme="minorHAnsi" w:hAnsi="Times New Roman" w:cs="Times New Roman"/>
            <w:color w:val="000000"/>
            <w:sz w:val="24"/>
            <w:szCs w:val="24"/>
            <w:lang w:val="en-US" w:eastAsia="en-US" w:bidi="ar-SA"/>
          </w:rPr>
          <w:delText>among reproductive aged women</w:delText>
        </w:r>
      </w:del>
      <w:r w:rsidR="00BB2A85" w:rsidRPr="00D34B74">
        <w:rPr>
          <w:rFonts w:ascii="Times New Roman" w:eastAsiaTheme="minorHAnsi" w:hAnsi="Times New Roman" w:cs="Times New Roman"/>
          <w:color w:val="000000"/>
          <w:sz w:val="24"/>
          <w:szCs w:val="24"/>
          <w:lang w:val="en-US" w:eastAsia="en-US" w:bidi="ar-SA"/>
        </w:rPr>
        <w:t xml:space="preserve"> and almost 40% of these women reside in developing regions including sub-</w:t>
      </w:r>
      <w:ins w:id="110" w:author="Jahirul Islam" w:date="2023-11-11T14:46:00Z">
        <w:r w:rsidR="00C3044B">
          <w:rPr>
            <w:rFonts w:ascii="Times New Roman" w:eastAsiaTheme="minorHAnsi" w:hAnsi="Times New Roman" w:cs="Times New Roman"/>
            <w:color w:val="000000"/>
            <w:sz w:val="24"/>
            <w:szCs w:val="24"/>
            <w:lang w:val="en-US" w:eastAsia="en-US" w:bidi="ar-SA"/>
          </w:rPr>
          <w:t>s</w:t>
        </w:r>
      </w:ins>
      <w:del w:id="111" w:author="Jahirul Islam" w:date="2023-11-11T14:46:00Z">
        <w:r w:rsidR="00BB2A85" w:rsidRPr="00D34B74" w:rsidDel="00C3044B">
          <w:rPr>
            <w:rFonts w:ascii="Times New Roman" w:eastAsiaTheme="minorHAnsi" w:hAnsi="Times New Roman" w:cs="Times New Roman"/>
            <w:color w:val="000000"/>
            <w:sz w:val="24"/>
            <w:szCs w:val="24"/>
            <w:lang w:val="en-US" w:eastAsia="en-US" w:bidi="ar-SA"/>
          </w:rPr>
          <w:delText>S</w:delText>
        </w:r>
      </w:del>
      <w:r w:rsidR="00BB2A85" w:rsidRPr="00D34B74">
        <w:rPr>
          <w:rFonts w:ascii="Times New Roman" w:eastAsiaTheme="minorHAnsi" w:hAnsi="Times New Roman" w:cs="Times New Roman"/>
          <w:color w:val="000000"/>
          <w:sz w:val="24"/>
          <w:szCs w:val="24"/>
          <w:lang w:val="en-US" w:eastAsia="en-US" w:bidi="ar-SA"/>
        </w:rPr>
        <w:t>aharan Africa</w:t>
      </w:r>
      <w:del w:id="112" w:author="Jahirul Islam" w:date="2023-11-11T14:46:00Z">
        <w:r w:rsidR="00BB2A85" w:rsidRPr="00D34B74" w:rsidDel="00C3044B">
          <w:rPr>
            <w:rFonts w:ascii="Times New Roman" w:eastAsiaTheme="minorHAnsi" w:hAnsi="Times New Roman" w:cs="Times New Roman"/>
            <w:color w:val="000000"/>
            <w:sz w:val="24"/>
            <w:szCs w:val="24"/>
            <w:lang w:val="en-US" w:eastAsia="en-US" w:bidi="ar-SA"/>
          </w:rPr>
          <w:delText xml:space="preserve"> (SSA)</w:delText>
        </w:r>
      </w:del>
      <w:r w:rsidR="00BB2A85" w:rsidRPr="00D34B74">
        <w:rPr>
          <w:rFonts w:ascii="Times New Roman" w:eastAsiaTheme="minorHAnsi" w:hAnsi="Times New Roman" w:cs="Times New Roman"/>
          <w:color w:val="000000"/>
          <w:sz w:val="24"/>
          <w:szCs w:val="24"/>
          <w:lang w:val="en-US" w:eastAsia="en-US" w:bidi="ar-SA"/>
        </w:rPr>
        <w:t xml:space="preserve"> </w:t>
      </w:r>
      <w:r w:rsidR="00BB2A85" w:rsidRPr="00D34B74">
        <w:rPr>
          <w:rFonts w:ascii="Times New Roman" w:eastAsiaTheme="minorHAnsi" w:hAnsi="Times New Roman" w:cs="Times New Roman"/>
          <w:color w:val="000000"/>
          <w:sz w:val="24"/>
          <w:szCs w:val="24"/>
          <w:lang w:val="en-US" w:eastAsia="en-US" w:bidi="ar-SA"/>
        </w:rPr>
        <w:fldChar w:fldCharType="begin">
          <w:fldData xml:space="preserve">PEVuZE5vdGU+PENpdGU+PEF1dGhvcj5IYWtpemltYW5hPC9BdXRob3I+PFllYXI+MjAxOTwvWWVh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</w:fldData>
        </w:fldChar>
      </w:r>
      <w:r w:rsidR="001E6AD5">
        <w:rPr>
          <w:rFonts w:ascii="Times New Roman" w:eastAsiaTheme="minorHAnsi" w:hAnsi="Times New Roman" w:cs="Times New Roman"/>
          <w:color w:val="000000"/>
          <w:sz w:val="24"/>
          <w:szCs w:val="24"/>
          <w:lang w:val="en-US" w:eastAsia="en-US" w:bidi="ar-SA"/>
        </w:rPr>
        <w:instrText xml:space="preserve"> ADDIN EN.CITE </w:instrText>
      </w:r>
      <w:r w:rsidR="001E6AD5">
        <w:rPr>
          <w:rFonts w:ascii="Times New Roman" w:eastAsiaTheme="minorHAnsi" w:hAnsi="Times New Roman" w:cs="Times New Roman"/>
          <w:color w:val="000000"/>
          <w:sz w:val="24"/>
          <w:szCs w:val="24"/>
          <w:lang w:val="en-US" w:eastAsia="en-US" w:bidi="ar-SA"/>
        </w:rPr>
        <w:fldChar w:fldCharType="begin">
          <w:fldData xml:space="preserve">PEVuZE5vdGU+PENpdGU+PEF1dGhvcj5IYWtpemltYW5hPC9BdXRob3I+PFllYXI+MjAxOTwvWWVh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</w:fldData>
        </w:fldChar>
      </w:r>
      <w:r w:rsidR="001E6AD5">
        <w:rPr>
          <w:rFonts w:ascii="Times New Roman" w:eastAsiaTheme="minorHAnsi" w:hAnsi="Times New Roman" w:cs="Times New Roman"/>
          <w:color w:val="000000"/>
          <w:sz w:val="24"/>
          <w:szCs w:val="24"/>
          <w:lang w:val="en-US" w:eastAsia="en-US" w:bidi="ar-SA"/>
        </w:rPr>
        <w:instrText xml:space="preserve"> ADDIN EN.CITE.DATA </w:instrText>
      </w:r>
      <w:r w:rsidR="001E6AD5">
        <w:rPr>
          <w:rFonts w:ascii="Times New Roman" w:eastAsiaTheme="minorHAnsi" w:hAnsi="Times New Roman" w:cs="Times New Roman"/>
          <w:color w:val="000000"/>
          <w:sz w:val="24"/>
          <w:szCs w:val="24"/>
          <w:lang w:val="en-US" w:eastAsia="en-US" w:bidi="ar-SA"/>
        </w:rPr>
      </w:r>
      <w:r w:rsidR="001E6AD5">
        <w:rPr>
          <w:rFonts w:ascii="Times New Roman" w:eastAsiaTheme="minorHAnsi" w:hAnsi="Times New Roman" w:cs="Times New Roman"/>
          <w:color w:val="000000"/>
          <w:sz w:val="24"/>
          <w:szCs w:val="24"/>
          <w:lang w:val="en-US" w:eastAsia="en-US" w:bidi="ar-SA"/>
        </w:rPr>
        <w:fldChar w:fldCharType="end"/>
      </w:r>
      <w:r w:rsidR="00BB2A85" w:rsidRPr="00D34B74">
        <w:rPr>
          <w:rFonts w:ascii="Times New Roman" w:eastAsiaTheme="minorHAnsi" w:hAnsi="Times New Roman" w:cs="Times New Roman"/>
          <w:color w:val="000000"/>
          <w:sz w:val="24"/>
          <w:szCs w:val="24"/>
          <w:lang w:val="en-US" w:eastAsia="en-US" w:bidi="ar-SA"/>
        </w:rPr>
      </w:r>
      <w:r w:rsidR="00BB2A85" w:rsidRPr="00D34B74">
        <w:rPr>
          <w:rFonts w:ascii="Times New Roman" w:eastAsiaTheme="minorHAnsi" w:hAnsi="Times New Roman" w:cs="Times New Roman"/>
          <w:color w:val="000000"/>
          <w:sz w:val="24"/>
          <w:szCs w:val="24"/>
          <w:lang w:val="en-US" w:eastAsia="en-US" w:bidi="ar-SA"/>
        </w:rPr>
        <w:fldChar w:fldCharType="separate"/>
      </w:r>
      <w:r w:rsidR="001E6AD5">
        <w:rPr>
          <w:rFonts w:ascii="Times New Roman" w:eastAsiaTheme="minorHAnsi" w:hAnsi="Times New Roman" w:cs="Times New Roman"/>
          <w:noProof/>
          <w:color w:val="000000"/>
          <w:sz w:val="24"/>
          <w:szCs w:val="24"/>
          <w:lang w:val="en-US" w:eastAsia="en-US" w:bidi="ar-SA"/>
        </w:rPr>
        <w:t>[17, 23]</w:t>
      </w:r>
      <w:r w:rsidR="00BB2A85" w:rsidRPr="00D34B74">
        <w:rPr>
          <w:rFonts w:ascii="Times New Roman" w:eastAsiaTheme="minorHAnsi" w:hAnsi="Times New Roman" w:cs="Times New Roman"/>
          <w:color w:val="000000"/>
          <w:sz w:val="24"/>
          <w:szCs w:val="24"/>
          <w:lang w:val="en-US" w:eastAsia="en-US" w:bidi="ar-SA"/>
        </w:rPr>
        <w:fldChar w:fldCharType="end"/>
      </w:r>
      <w:r w:rsidR="00BB2A85" w:rsidRPr="00D34B74">
        <w:rPr>
          <w:rFonts w:ascii="Times New Roman" w:eastAsiaTheme="minorHAnsi" w:hAnsi="Times New Roman" w:cs="Times New Roman"/>
          <w:color w:val="000000"/>
          <w:sz w:val="24"/>
          <w:szCs w:val="24"/>
          <w:lang w:val="en-US" w:eastAsia="en-US" w:bidi="ar-SA"/>
        </w:rPr>
        <w:t xml:space="preserve">. </w:t>
      </w:r>
      <w:r w:rsidR="003A659E" w:rsidRPr="00D34B74">
        <w:rPr>
          <w:rFonts w:ascii="Times New Roman" w:eastAsiaTheme="minorHAnsi" w:hAnsi="Times New Roman" w:cs="Times New Roman"/>
          <w:color w:val="000000"/>
          <w:sz w:val="24"/>
          <w:szCs w:val="24"/>
          <w:lang w:val="en-US" w:eastAsia="en-US" w:bidi="ar-SA"/>
        </w:rPr>
        <w:t xml:space="preserve">Based on </w:t>
      </w:r>
      <w:ins w:id="113" w:author="Jahirul Islam" w:date="2023-11-11T14:46:00Z">
        <w:r w:rsidR="002B2163">
          <w:rPr>
            <w:rFonts w:ascii="Times New Roman" w:eastAsiaTheme="minorHAnsi" w:hAnsi="Times New Roman" w:cs="Times New Roman"/>
            <w:color w:val="000000"/>
            <w:sz w:val="24"/>
            <w:szCs w:val="24"/>
            <w:lang w:val="en-US" w:eastAsia="en-US" w:bidi="ar-SA"/>
          </w:rPr>
          <w:t xml:space="preserve">the </w:t>
        </w:r>
      </w:ins>
      <w:r w:rsidR="003A659E" w:rsidRPr="00D34B74">
        <w:rPr>
          <w:rFonts w:ascii="Times New Roman" w:eastAsiaTheme="minorHAnsi" w:hAnsi="Times New Roman" w:cs="Times New Roman"/>
          <w:color w:val="000000"/>
          <w:sz w:val="24"/>
          <w:szCs w:val="24"/>
          <w:lang w:val="en-US" w:eastAsia="en-US" w:bidi="ar-SA"/>
        </w:rPr>
        <w:t>e</w:t>
      </w:r>
      <w:r w:rsidR="00480D84" w:rsidRPr="00D34B74">
        <w:rPr>
          <w:rFonts w:ascii="Times New Roman" w:eastAsia="MinionPro-Regular" w:hAnsi="Times New Roman" w:cs="Times New Roman"/>
          <w:color w:val="000000"/>
          <w:sz w:val="24"/>
          <w:szCs w:val="24"/>
          <w:lang w:val="en-US" w:eastAsia="en-US" w:bidi="ar-SA"/>
        </w:rPr>
        <w:t>vidence</w:t>
      </w:r>
      <w:ins w:id="114" w:author="Jahirul Islam" w:date="2023-11-11T14:46:00Z">
        <w:r w:rsidR="00C3044B">
          <w:rPr>
            <w:rFonts w:ascii="Times New Roman" w:eastAsia="MinionPro-Regular" w:hAnsi="Times New Roman" w:cs="Times New Roman"/>
            <w:color w:val="000000"/>
            <w:sz w:val="24"/>
            <w:szCs w:val="24"/>
            <w:lang w:val="en-US" w:eastAsia="en-US" w:bidi="ar-SA"/>
          </w:rPr>
          <w:t>,</w:t>
        </w:r>
      </w:ins>
      <w:r w:rsidR="00480D84" w:rsidRPr="00D34B74">
        <w:rPr>
          <w:rFonts w:ascii="Times New Roman" w:eastAsia="MinionPro-Regular" w:hAnsi="Times New Roman" w:cs="Times New Roman"/>
          <w:color w:val="000000"/>
          <w:sz w:val="24"/>
          <w:szCs w:val="24"/>
          <w:lang w:val="en-US" w:eastAsia="en-US" w:bidi="ar-SA"/>
        </w:rPr>
        <w:t xml:space="preserve"> the </w:t>
      </w:r>
      <w:ins w:id="115" w:author="Jahirul Islam" w:date="2023-11-11T14:46:00Z">
        <w:r w:rsidR="00C3044B">
          <w:rPr>
            <w:rFonts w:ascii="Times New Roman" w:eastAsia="MinionPro-Regular" w:hAnsi="Times New Roman" w:cs="Times New Roman"/>
            <w:color w:val="000000"/>
            <w:sz w:val="24"/>
            <w:szCs w:val="24"/>
            <w:lang w:val="en-US" w:eastAsia="en-US" w:bidi="ar-SA"/>
          </w:rPr>
          <w:t>reason behind</w:t>
        </w:r>
      </w:ins>
      <w:del w:id="116" w:author="Jahirul Islam" w:date="2023-11-11T14:46:00Z">
        <w:r w:rsidR="00480D84" w:rsidRPr="00D34B74" w:rsidDel="00C3044B">
          <w:rPr>
            <w:rFonts w:ascii="Times New Roman" w:eastAsia="MinionPro-Regular" w:hAnsi="Times New Roman" w:cs="Times New Roman"/>
            <w:color w:val="000000"/>
            <w:sz w:val="24"/>
            <w:szCs w:val="24"/>
            <w:lang w:val="en-US" w:eastAsia="en-US" w:bidi="ar-SA"/>
          </w:rPr>
          <w:delText>causes</w:delText>
        </w:r>
        <w:r w:rsidR="00480D84" w:rsidRPr="00D34B74" w:rsidDel="002B2163">
          <w:rPr>
            <w:rFonts w:ascii="Times New Roman" w:eastAsia="MinionPro-Regular" w:hAnsi="Times New Roman" w:cs="Times New Roman"/>
            <w:color w:val="000000"/>
            <w:sz w:val="24"/>
            <w:szCs w:val="24"/>
            <w:lang w:val="en-US" w:eastAsia="en-US" w:bidi="ar-SA"/>
          </w:rPr>
          <w:delText xml:space="preserve"> of</w:delText>
        </w:r>
      </w:del>
      <w:r w:rsidR="00480D84" w:rsidRPr="00D34B74">
        <w:rPr>
          <w:rFonts w:ascii="Times New Roman" w:eastAsia="MinionPro-Regular" w:hAnsi="Times New Roman" w:cs="Times New Roman"/>
          <w:color w:val="000000"/>
          <w:sz w:val="24"/>
          <w:szCs w:val="24"/>
          <w:lang w:val="en-US" w:eastAsia="en-US" w:bidi="ar-SA"/>
        </w:rPr>
        <w:t xml:space="preserve"> </w:t>
      </w:r>
      <w:r w:rsidRPr="00D34B74">
        <w:rPr>
          <w:rFonts w:ascii="Times New Roman" w:eastAsia="MinionPro-Regular" w:hAnsi="Times New Roman" w:cs="Times New Roman"/>
          <w:color w:val="000000"/>
          <w:sz w:val="24"/>
          <w:szCs w:val="24"/>
          <w:lang w:val="en-US" w:eastAsia="en-US" w:bidi="ar-SA"/>
        </w:rPr>
        <w:t>anaemia</w:t>
      </w:r>
      <w:r w:rsidR="00480D84" w:rsidRPr="00D34B74">
        <w:rPr>
          <w:rFonts w:ascii="Times New Roman" w:eastAsia="MinionPro-Regular" w:hAnsi="Times New Roman" w:cs="Times New Roman"/>
          <w:color w:val="000000"/>
          <w:sz w:val="24"/>
          <w:szCs w:val="24"/>
          <w:lang w:val="en-US" w:eastAsia="en-US" w:bidi="ar-SA"/>
        </w:rPr>
        <w:t xml:space="preserve"> are multifactorial</w:t>
      </w:r>
      <w:ins w:id="117" w:author="Jahirul Islam" w:date="2023-11-11T14:46:00Z">
        <w:r w:rsidR="002B2163">
          <w:rPr>
            <w:rFonts w:ascii="Times New Roman" w:eastAsia="MinionPro-Regular" w:hAnsi="Times New Roman" w:cs="Times New Roman"/>
            <w:color w:val="000000"/>
            <w:sz w:val="24"/>
            <w:szCs w:val="24"/>
            <w:lang w:val="en-US" w:eastAsia="en-US" w:bidi="ar-SA"/>
          </w:rPr>
          <w:t xml:space="preserve"> including sea</w:t>
        </w:r>
      </w:ins>
      <w:ins w:id="118" w:author="Jahirul Islam" w:date="2023-11-11T14:47:00Z">
        <w:r w:rsidR="002B2163">
          <w:rPr>
            <w:rFonts w:ascii="Times New Roman" w:eastAsia="MinionPro-Regular" w:hAnsi="Times New Roman" w:cs="Times New Roman"/>
            <w:color w:val="000000"/>
            <w:sz w:val="24"/>
            <w:szCs w:val="24"/>
            <w:lang w:val="en-US" w:eastAsia="en-US" w:bidi="ar-SA"/>
          </w:rPr>
          <w:t xml:space="preserve">sonal influence, </w:t>
        </w:r>
        <w:r w:rsidR="00A32A1F">
          <w:rPr>
            <w:rFonts w:ascii="Times New Roman" w:eastAsia="MinionPro-Regular" w:hAnsi="Times New Roman" w:cs="Times New Roman"/>
            <w:color w:val="000000"/>
            <w:sz w:val="24"/>
            <w:szCs w:val="24"/>
            <w:lang w:val="en-US" w:eastAsia="en-US" w:bidi="ar-SA"/>
          </w:rPr>
          <w:t xml:space="preserve">food habits, </w:t>
        </w:r>
        <w:r w:rsidR="00562C30">
          <w:rPr>
            <w:rFonts w:ascii="Times New Roman" w:eastAsia="MinionPro-Regular" w:hAnsi="Times New Roman" w:cs="Times New Roman"/>
            <w:color w:val="000000"/>
            <w:sz w:val="24"/>
            <w:szCs w:val="24"/>
            <w:lang w:val="en-US" w:eastAsia="en-US" w:bidi="ar-SA"/>
          </w:rPr>
          <w:t>geographical clusters etc.</w:t>
        </w:r>
      </w:ins>
      <w:r w:rsidR="00480D84" w:rsidRPr="00D34B74">
        <w:rPr>
          <w:rFonts w:ascii="Times New Roman" w:eastAsia="MinionPro-Regular" w:hAnsi="Times New Roman" w:cs="Times New Roman"/>
          <w:color w:val="000000"/>
          <w:sz w:val="24"/>
          <w:szCs w:val="24"/>
          <w:lang w:val="en-US" w:eastAsia="en-US" w:bidi="ar-SA"/>
        </w:rPr>
        <w:t xml:space="preserve"> </w:t>
      </w:r>
      <w:r w:rsidR="00480D84" w:rsidRPr="00D34B74">
        <w:rPr>
          <w:rFonts w:ascii="Times New Roman" w:eastAsia="MinionPro-Regular" w:hAnsi="Times New Roman" w:cs="Times New Roman"/>
          <w:color w:val="000000"/>
          <w:sz w:val="24"/>
          <w:szCs w:val="24"/>
          <w:lang w:val="en-US" w:eastAsia="en-US" w:bidi="ar-SA"/>
        </w:rPr>
        <w:fldChar w:fldCharType="begin">
          <w:fldData xml:space="preserve">PEVuZE5vdGU+PENpdGU+PEF1dGhvcj5NY0NsdXJlPC9BdXRob3I+PFllYXI+MjAxNDwvWWVhcj48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==
</w:fldData>
        </w:fldChar>
      </w:r>
      <w:r w:rsidR="00562C30">
        <w:rPr>
          <w:rFonts w:ascii="Times New Roman" w:eastAsia="MinionPro-Regular" w:hAnsi="Times New Roman" w:cs="Times New Roman"/>
          <w:color w:val="000000"/>
          <w:sz w:val="24"/>
          <w:szCs w:val="24"/>
          <w:lang w:val="en-US" w:eastAsia="en-US" w:bidi="ar-SA"/>
        </w:rPr>
        <w:instrText xml:space="preserve"> ADDIN EN.CITE </w:instrText>
      </w:r>
      <w:r w:rsidR="00562C30">
        <w:rPr>
          <w:rFonts w:ascii="Times New Roman" w:eastAsia="MinionPro-Regular" w:hAnsi="Times New Roman" w:cs="Times New Roman"/>
          <w:color w:val="000000"/>
          <w:sz w:val="24"/>
          <w:szCs w:val="24"/>
          <w:lang w:val="en-US" w:eastAsia="en-US" w:bidi="ar-SA"/>
        </w:rPr>
        <w:fldChar w:fldCharType="begin">
          <w:fldData xml:space="preserve">PEVuZE5vdGU+PENpdGU+PEF1dGhvcj5NY0NsdXJlPC9BdXRob3I+PFllYXI+MjAxNDwvWWVhcj48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==
</w:fldData>
        </w:fldChar>
      </w:r>
      <w:r w:rsidR="00562C30">
        <w:rPr>
          <w:rFonts w:ascii="Times New Roman" w:eastAsia="MinionPro-Regular" w:hAnsi="Times New Roman" w:cs="Times New Roman"/>
          <w:color w:val="000000"/>
          <w:sz w:val="24"/>
          <w:szCs w:val="24"/>
          <w:lang w:val="en-US" w:eastAsia="en-US" w:bidi="ar-SA"/>
        </w:rPr>
        <w:instrText xml:space="preserve"> ADDIN EN.CITE.DATA </w:instrText>
      </w:r>
      <w:r w:rsidR="00562C30">
        <w:rPr>
          <w:rFonts w:ascii="Times New Roman" w:eastAsia="MinionPro-Regular" w:hAnsi="Times New Roman" w:cs="Times New Roman"/>
          <w:color w:val="000000"/>
          <w:sz w:val="24"/>
          <w:szCs w:val="24"/>
          <w:lang w:val="en-US" w:eastAsia="en-US" w:bidi="ar-SA"/>
        </w:rPr>
      </w:r>
      <w:r w:rsidR="00562C30">
        <w:rPr>
          <w:rFonts w:ascii="Times New Roman" w:eastAsia="MinionPro-Regular" w:hAnsi="Times New Roman" w:cs="Times New Roman"/>
          <w:color w:val="000000"/>
          <w:sz w:val="24"/>
          <w:szCs w:val="24"/>
          <w:lang w:val="en-US" w:eastAsia="en-US" w:bidi="ar-SA"/>
        </w:rPr>
        <w:fldChar w:fldCharType="end"/>
      </w:r>
      <w:r w:rsidR="00480D84" w:rsidRPr="00D34B74">
        <w:rPr>
          <w:rFonts w:ascii="Times New Roman" w:eastAsia="MinionPro-Regular" w:hAnsi="Times New Roman" w:cs="Times New Roman"/>
          <w:color w:val="000000"/>
          <w:sz w:val="24"/>
          <w:szCs w:val="24"/>
          <w:lang w:val="en-US" w:eastAsia="en-US" w:bidi="ar-SA"/>
        </w:rPr>
      </w:r>
      <w:r w:rsidR="00480D84" w:rsidRPr="00D34B74">
        <w:rPr>
          <w:rFonts w:ascii="Times New Roman" w:eastAsia="MinionPro-Regular" w:hAnsi="Times New Roman" w:cs="Times New Roman"/>
          <w:color w:val="000000"/>
          <w:sz w:val="24"/>
          <w:szCs w:val="24"/>
          <w:lang w:val="en-US" w:eastAsia="en-US" w:bidi="ar-SA"/>
        </w:rPr>
        <w:fldChar w:fldCharType="separate"/>
      </w:r>
      <w:r w:rsidR="00562C30">
        <w:rPr>
          <w:rFonts w:ascii="Times New Roman" w:eastAsia="MinionPro-Regular" w:hAnsi="Times New Roman" w:cs="Times New Roman"/>
          <w:noProof/>
          <w:color w:val="000000"/>
          <w:sz w:val="24"/>
          <w:szCs w:val="24"/>
          <w:lang w:val="en-US" w:eastAsia="en-US" w:bidi="ar-SA"/>
        </w:rPr>
        <w:t>[21, 24-26]</w:t>
      </w:r>
      <w:r w:rsidR="00480D84" w:rsidRPr="00D34B74">
        <w:rPr>
          <w:rFonts w:ascii="Times New Roman" w:eastAsia="MinionPro-Regular" w:hAnsi="Times New Roman" w:cs="Times New Roman"/>
          <w:color w:val="000000"/>
          <w:sz w:val="24"/>
          <w:szCs w:val="24"/>
          <w:lang w:val="en-US" w:eastAsia="en-US" w:bidi="ar-SA"/>
        </w:rPr>
        <w:fldChar w:fldCharType="end"/>
      </w:r>
      <w:r w:rsidR="00480D84" w:rsidRPr="00D34B74">
        <w:rPr>
          <w:rFonts w:ascii="Times New Roman" w:eastAsia="MinionPro-Regular" w:hAnsi="Times New Roman" w:cs="Times New Roman"/>
          <w:color w:val="000000"/>
          <w:sz w:val="24"/>
          <w:szCs w:val="24"/>
          <w:lang w:val="en-US" w:eastAsia="en-US" w:bidi="ar-SA"/>
        </w:rPr>
        <w:t xml:space="preserve"> </w:t>
      </w:r>
      <w:del w:id="119" w:author="Jahirul Islam" w:date="2023-11-11T14:48:00Z">
        <w:r w:rsidR="00480D84" w:rsidRPr="00D34B74" w:rsidDel="00562C30">
          <w:rPr>
            <w:rFonts w:ascii="Times New Roman" w:eastAsia="MinionPro-Regular" w:hAnsi="Times New Roman" w:cs="Times New Roman"/>
            <w:color w:val="000000"/>
            <w:sz w:val="24"/>
            <w:szCs w:val="24"/>
            <w:lang w:val="en-US" w:eastAsia="en-US" w:bidi="ar-SA"/>
          </w:rPr>
          <w:delText xml:space="preserve">even each of the </w:delText>
        </w:r>
        <w:r w:rsidR="003A659E" w:rsidRPr="00D34B74" w:rsidDel="00562C30">
          <w:rPr>
            <w:rFonts w:ascii="Times New Roman" w:eastAsia="MinionPro-Regular" w:hAnsi="Times New Roman" w:cs="Times New Roman"/>
            <w:color w:val="000000"/>
            <w:sz w:val="24"/>
            <w:szCs w:val="24"/>
            <w:lang w:val="en-US" w:eastAsia="en-US" w:bidi="ar-SA"/>
          </w:rPr>
          <w:delText>aspects</w:delText>
        </w:r>
        <w:r w:rsidR="00480D84" w:rsidRPr="00D34B74" w:rsidDel="00562C30">
          <w:rPr>
            <w:rFonts w:ascii="Times New Roman" w:eastAsia="MinionPro-Regular" w:hAnsi="Times New Roman" w:cs="Times New Roman"/>
            <w:color w:val="000000"/>
            <w:sz w:val="24"/>
            <w:szCs w:val="24"/>
            <w:lang w:val="en-US" w:eastAsia="en-US" w:bidi="ar-SA"/>
          </w:rPr>
          <w:delText xml:space="preserve"> </w:delText>
        </w:r>
        <w:r w:rsidR="003A659E" w:rsidRPr="00D34B74" w:rsidDel="00562C30">
          <w:rPr>
            <w:rFonts w:ascii="Times New Roman" w:eastAsia="MinionPro-Regular" w:hAnsi="Times New Roman" w:cs="Times New Roman"/>
            <w:color w:val="000000"/>
            <w:sz w:val="24"/>
            <w:szCs w:val="24"/>
            <w:lang w:val="en-US" w:eastAsia="en-US" w:bidi="ar-SA"/>
          </w:rPr>
          <w:delText>differs</w:delText>
        </w:r>
        <w:r w:rsidR="00480D84" w:rsidRPr="00D34B74" w:rsidDel="00562C30">
          <w:rPr>
            <w:rFonts w:ascii="Times New Roman" w:eastAsia="MinionPro-Regular" w:hAnsi="Times New Roman" w:cs="Times New Roman"/>
            <w:color w:val="000000"/>
            <w:sz w:val="24"/>
            <w:szCs w:val="24"/>
            <w:lang w:val="en-US" w:eastAsia="en-US" w:bidi="ar-SA"/>
          </w:rPr>
          <w:delText xml:space="preserve"> due to </w:delText>
        </w:r>
        <w:r w:rsidR="003A659E" w:rsidRPr="00D34B74" w:rsidDel="00562C30">
          <w:rPr>
            <w:rFonts w:ascii="Times New Roman" w:eastAsia="MinionPro-Regular" w:hAnsi="Times New Roman" w:cs="Times New Roman"/>
            <w:color w:val="000000"/>
            <w:sz w:val="24"/>
            <w:szCs w:val="24"/>
            <w:lang w:val="en-US" w:eastAsia="en-US" w:bidi="ar-SA"/>
          </w:rPr>
          <w:delText>seasons, food habits, and geographical situation</w:delText>
        </w:r>
      </w:del>
      <w:r w:rsidR="005214D7" w:rsidRPr="00D34B74">
        <w:rPr>
          <w:rFonts w:ascii="Times New Roman" w:eastAsiaTheme="minorHAnsi" w:hAnsi="Times New Roman" w:cs="Times New Roman"/>
          <w:color w:val="000000"/>
          <w:sz w:val="24"/>
          <w:szCs w:val="24"/>
          <w:lang w:val="en-US" w:eastAsia="en-US" w:bidi="ar-SA"/>
        </w:rPr>
        <w:t>.</w:t>
      </w:r>
      <w:r w:rsidR="003B5E63" w:rsidRPr="00D34B74">
        <w:rPr>
          <w:rFonts w:ascii="Times New Roman" w:eastAsiaTheme="minorHAnsi" w:hAnsi="Times New Roman" w:cs="Times New Roman"/>
          <w:color w:val="000000"/>
          <w:sz w:val="24"/>
          <w:szCs w:val="24"/>
          <w:lang w:val="en-US" w:eastAsia="en-US" w:bidi="ar-SA"/>
        </w:rPr>
        <w:t xml:space="preserve"> </w:t>
      </w:r>
      <w:r w:rsidR="003B5E63" w:rsidRPr="00D34B74">
        <w:rPr>
          <w:rFonts w:ascii="Times New Roman" w:hAnsi="Times New Roman" w:cs="Times New Roman"/>
          <w:sz w:val="24"/>
          <w:szCs w:val="24"/>
        </w:rPr>
        <w:t>Aneamia</w:t>
      </w:r>
      <w:r w:rsidR="003B5E63" w:rsidRPr="00D34B74">
        <w:rPr>
          <w:rFonts w:ascii="Times New Roman" w:hAnsi="Times New Roman" w:cs="Times New Roman"/>
          <w:color w:val="FF0000"/>
          <w:sz w:val="24"/>
          <w:szCs w:val="24"/>
        </w:rPr>
        <w:t xml:space="preserve"> </w:t>
      </w:r>
      <w:r w:rsidR="003B5E63" w:rsidRPr="00D34B74">
        <w:rPr>
          <w:rFonts w:ascii="Times New Roman" w:hAnsi="Times New Roman" w:cs="Times New Roman"/>
          <w:color w:val="131413"/>
          <w:sz w:val="24"/>
          <w:szCs w:val="24"/>
          <w:lang w:bidi="ar-SA"/>
        </w:rPr>
        <w:t>inhibits oxygen transportation into the blood</w:t>
      </w:r>
      <w:r w:rsidR="003B5E63" w:rsidRPr="00D34B74">
        <w:rPr>
          <w:rFonts w:ascii="Times New Roman" w:eastAsia="SimSun" w:hAnsi="Times New Roman" w:cs="Times New Roman"/>
          <w:color w:val="131413"/>
          <w:sz w:val="24"/>
          <w:szCs w:val="24"/>
          <w:lang w:bidi="ar-SA"/>
        </w:rPr>
        <w:t>,</w:t>
      </w:r>
      <w:r w:rsidR="003B5E63" w:rsidRPr="00D34B74">
        <w:rPr>
          <w:rFonts w:ascii="Times New Roman" w:hAnsi="Times New Roman" w:cs="Times New Roman"/>
          <w:color w:val="131413"/>
          <w:sz w:val="24"/>
          <w:szCs w:val="24"/>
          <w:lang w:bidi="ar-SA"/>
        </w:rPr>
        <w:t xml:space="preserve"> resulting in</w:t>
      </w:r>
      <w:r w:rsidR="009E572E" w:rsidRPr="00D34B74">
        <w:rPr>
          <w:rFonts w:ascii="Times New Roman" w:hAnsi="Times New Roman" w:cs="Times New Roman"/>
          <w:color w:val="131413"/>
          <w:sz w:val="24"/>
          <w:szCs w:val="24"/>
          <w:lang w:bidi="ar-SA"/>
        </w:rPr>
        <w:t xml:space="preserve"> negative effects and </w:t>
      </w:r>
      <w:ins w:id="120" w:author="Jahirul Islam" w:date="2023-11-11T14:48:00Z">
        <w:r w:rsidR="00562C30">
          <w:rPr>
            <w:rFonts w:ascii="Times New Roman" w:hAnsi="Times New Roman" w:cs="Times New Roman"/>
            <w:color w:val="131413"/>
            <w:sz w:val="24"/>
            <w:szCs w:val="24"/>
            <w:lang w:bidi="ar-SA"/>
          </w:rPr>
          <w:t>results in</w:t>
        </w:r>
      </w:ins>
      <w:del w:id="121" w:author="Jahirul Islam" w:date="2023-11-11T14:48:00Z">
        <w:r w:rsidR="009E572E" w:rsidRPr="00D34B74" w:rsidDel="00562C30">
          <w:rPr>
            <w:rFonts w:ascii="Times New Roman" w:hAnsi="Times New Roman" w:cs="Times New Roman"/>
            <w:color w:val="131413"/>
            <w:sz w:val="24"/>
            <w:szCs w:val="24"/>
            <w:lang w:bidi="ar-SA"/>
          </w:rPr>
          <w:delText>outcomes</w:delText>
        </w:r>
      </w:del>
      <w:r w:rsidR="009E572E" w:rsidRPr="00D34B74">
        <w:rPr>
          <w:rFonts w:ascii="Times New Roman" w:hAnsi="Times New Roman" w:cs="Times New Roman"/>
          <w:color w:val="131413"/>
          <w:sz w:val="24"/>
          <w:szCs w:val="24"/>
          <w:lang w:bidi="ar-SA"/>
        </w:rPr>
        <w:t xml:space="preserve"> </w:t>
      </w:r>
      <w:r w:rsidR="003B5E63" w:rsidRPr="00D34B74">
        <w:rPr>
          <w:rFonts w:ascii="Times New Roman" w:hAnsi="Times New Roman" w:cs="Times New Roman"/>
          <w:color w:val="131413"/>
          <w:sz w:val="24"/>
          <w:szCs w:val="24"/>
          <w:lang w:bidi="ar-SA"/>
        </w:rPr>
        <w:t xml:space="preserve">low </w:t>
      </w:r>
      <w:r w:rsidR="009E572E" w:rsidRPr="00D34B74">
        <w:rPr>
          <w:rFonts w:ascii="Times New Roman" w:hAnsi="Times New Roman" w:cs="Times New Roman"/>
          <w:color w:val="131413"/>
          <w:sz w:val="24"/>
          <w:szCs w:val="24"/>
          <w:lang w:bidi="ar-SA"/>
        </w:rPr>
        <w:t>birth weight, preterm delivery, stillbirth</w:t>
      </w:r>
      <w:r w:rsidR="003B5E63" w:rsidRPr="00D34B74">
        <w:rPr>
          <w:rFonts w:ascii="Times New Roman" w:hAnsi="Times New Roman" w:cs="Times New Roman"/>
          <w:color w:val="131413"/>
          <w:sz w:val="24"/>
          <w:szCs w:val="24"/>
          <w:lang w:bidi="ar-SA"/>
        </w:rPr>
        <w:t>,</w:t>
      </w:r>
      <w:r w:rsidR="009E572E" w:rsidRPr="00D34B74">
        <w:rPr>
          <w:rFonts w:ascii="Times New Roman" w:hAnsi="Times New Roman" w:cs="Times New Roman"/>
          <w:color w:val="131413"/>
          <w:sz w:val="24"/>
          <w:szCs w:val="24"/>
          <w:lang w:bidi="ar-SA"/>
        </w:rPr>
        <w:t xml:space="preserve"> loss of productivity, fatigue, breathlessness, dizziness, headaches</w:t>
      </w:r>
      <w:r w:rsidR="003B5E63" w:rsidRPr="00D34B74">
        <w:rPr>
          <w:rFonts w:ascii="Times New Roman" w:hAnsi="Times New Roman" w:cs="Times New Roman"/>
          <w:color w:val="131413"/>
          <w:sz w:val="24"/>
          <w:szCs w:val="24"/>
          <w:lang w:bidi="ar-SA"/>
        </w:rPr>
        <w:t xml:space="preserve"> and </w:t>
      </w:r>
      <w:del w:id="122" w:author="Jahirul Islam" w:date="2023-11-10T22:03:00Z">
        <w:r w:rsidR="003B5E63" w:rsidRPr="00D34B74" w:rsidDel="0014776E">
          <w:rPr>
            <w:rFonts w:ascii="Times New Roman" w:hAnsi="Times New Roman" w:cs="Times New Roman"/>
            <w:color w:val="131413"/>
            <w:sz w:val="24"/>
            <w:szCs w:val="24"/>
            <w:lang w:bidi="ar-SA"/>
          </w:rPr>
          <w:delText>fetal</w:delText>
        </w:r>
      </w:del>
      <w:ins w:id="123" w:author="Jahirul Islam" w:date="2023-11-11T14:48:00Z">
        <w:r w:rsidR="007B12E7">
          <w:rPr>
            <w:rFonts w:ascii="Times New Roman" w:hAnsi="Times New Roman" w:cs="Times New Roman"/>
            <w:color w:val="131413"/>
            <w:sz w:val="24"/>
            <w:szCs w:val="24"/>
            <w:lang w:bidi="ar-SA"/>
          </w:rPr>
          <w:t>even tur</w:t>
        </w:r>
      </w:ins>
      <w:ins w:id="124" w:author="Jahirul Islam" w:date="2023-11-11T14:49:00Z">
        <w:r w:rsidR="007B12E7">
          <w:rPr>
            <w:rFonts w:ascii="Times New Roman" w:hAnsi="Times New Roman" w:cs="Times New Roman"/>
            <w:color w:val="131413"/>
            <w:sz w:val="24"/>
            <w:szCs w:val="24"/>
            <w:lang w:bidi="ar-SA"/>
          </w:rPr>
          <w:t xml:space="preserve">ns into </w:t>
        </w:r>
      </w:ins>
      <w:ins w:id="125" w:author="Jahirul Islam" w:date="2023-11-10T22:03:00Z">
        <w:r w:rsidR="0014776E" w:rsidRPr="00D34B74">
          <w:rPr>
            <w:rFonts w:ascii="Times New Roman" w:hAnsi="Times New Roman" w:cs="Times New Roman"/>
            <w:color w:val="131413"/>
            <w:sz w:val="24"/>
            <w:szCs w:val="24"/>
            <w:lang w:bidi="ar-SA"/>
          </w:rPr>
          <w:t>fatal</w:t>
        </w:r>
      </w:ins>
      <w:r w:rsidR="003B5E63" w:rsidRPr="00D34B74">
        <w:rPr>
          <w:rFonts w:ascii="Times New Roman" w:hAnsi="Times New Roman" w:cs="Times New Roman"/>
          <w:color w:val="131413"/>
          <w:sz w:val="24"/>
          <w:szCs w:val="24"/>
          <w:lang w:bidi="ar-SA"/>
        </w:rPr>
        <w:t xml:space="preserve"> aneamia </w:t>
      </w:r>
      <w:r w:rsidR="003B5E63" w:rsidRPr="00D34B74">
        <w:rPr>
          <w:rFonts w:ascii="Times New Roman" w:hAnsi="Times New Roman" w:cs="Times New Roman"/>
          <w:color w:val="131413"/>
          <w:sz w:val="24"/>
          <w:szCs w:val="24"/>
          <w:lang w:bidi="ar-SA"/>
        </w:rPr>
        <w:fldChar w:fldCharType="begin">
          <w:fldData xml:space="preserve">PEVuZE5vdGU+PENpdGU+PEF1dGhvcj5EYW5nb3VyPC9BdXRob3I+PFllYXI+MjAxNzwvWWVhcj48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</w:fldData>
        </w:fldChar>
      </w:r>
      <w:r w:rsidR="001E6AD5">
        <w:rPr>
          <w:rFonts w:ascii="Times New Roman" w:hAnsi="Times New Roman" w:cs="Times New Roman"/>
          <w:color w:val="131413"/>
          <w:sz w:val="24"/>
          <w:szCs w:val="24"/>
          <w:lang w:bidi="ar-SA"/>
        </w:rPr>
        <w:instrText xml:space="preserve"> ADDIN EN.CITE </w:instrText>
      </w:r>
      <w:r w:rsidR="001E6AD5">
        <w:rPr>
          <w:rFonts w:ascii="Times New Roman" w:hAnsi="Times New Roman" w:cs="Times New Roman"/>
          <w:color w:val="131413"/>
          <w:sz w:val="24"/>
          <w:szCs w:val="24"/>
          <w:lang w:bidi="ar-SA"/>
        </w:rPr>
        <w:fldChar w:fldCharType="begin">
          <w:fldData xml:space="preserve">PEVuZE5vdGU+PENpdGU+PEF1dGhvcj5EYW5nb3VyPC9BdXRob3I+PFllYXI+MjAxNzwvWWVhcj48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</w:fldData>
        </w:fldChar>
      </w:r>
      <w:r w:rsidR="001E6AD5">
        <w:rPr>
          <w:rFonts w:ascii="Times New Roman" w:hAnsi="Times New Roman" w:cs="Times New Roman"/>
          <w:color w:val="131413"/>
          <w:sz w:val="24"/>
          <w:szCs w:val="24"/>
          <w:lang w:bidi="ar-SA"/>
        </w:rPr>
        <w:instrText xml:space="preserve"> ADDIN EN.CITE.DATA </w:instrText>
      </w:r>
      <w:r w:rsidR="001E6AD5">
        <w:rPr>
          <w:rFonts w:ascii="Times New Roman" w:hAnsi="Times New Roman" w:cs="Times New Roman"/>
          <w:color w:val="131413"/>
          <w:sz w:val="24"/>
          <w:szCs w:val="24"/>
          <w:lang w:bidi="ar-SA"/>
        </w:rPr>
      </w:r>
      <w:r w:rsidR="001E6AD5">
        <w:rPr>
          <w:rFonts w:ascii="Times New Roman" w:hAnsi="Times New Roman" w:cs="Times New Roman"/>
          <w:color w:val="131413"/>
          <w:sz w:val="24"/>
          <w:szCs w:val="24"/>
          <w:lang w:bidi="ar-SA"/>
        </w:rPr>
        <w:fldChar w:fldCharType="end"/>
      </w:r>
      <w:r w:rsidR="003B5E63" w:rsidRPr="00D34B74">
        <w:rPr>
          <w:rFonts w:ascii="Times New Roman" w:hAnsi="Times New Roman" w:cs="Times New Roman"/>
          <w:color w:val="131413"/>
          <w:sz w:val="24"/>
          <w:szCs w:val="24"/>
          <w:lang w:bidi="ar-SA"/>
        </w:rPr>
      </w:r>
      <w:r w:rsidR="003B5E63" w:rsidRPr="00D34B74">
        <w:rPr>
          <w:rFonts w:ascii="Times New Roman" w:hAnsi="Times New Roman" w:cs="Times New Roman"/>
          <w:color w:val="131413"/>
          <w:sz w:val="24"/>
          <w:szCs w:val="24"/>
          <w:lang w:bidi="ar-SA"/>
        </w:rPr>
        <w:fldChar w:fldCharType="separate"/>
      </w:r>
      <w:r w:rsidR="001E6AD5">
        <w:rPr>
          <w:rFonts w:ascii="Times New Roman" w:hAnsi="Times New Roman" w:cs="Times New Roman"/>
          <w:noProof/>
          <w:color w:val="131413"/>
          <w:sz w:val="24"/>
          <w:szCs w:val="24"/>
          <w:lang w:bidi="ar-SA"/>
        </w:rPr>
        <w:t>[27-31]</w:t>
      </w:r>
      <w:r w:rsidR="003B5E63" w:rsidRPr="00D34B74">
        <w:rPr>
          <w:rFonts w:ascii="Times New Roman" w:hAnsi="Times New Roman" w:cs="Times New Roman"/>
          <w:color w:val="131413"/>
          <w:sz w:val="24"/>
          <w:szCs w:val="24"/>
          <w:lang w:bidi="ar-SA"/>
        </w:rPr>
        <w:fldChar w:fldCharType="end"/>
      </w:r>
      <w:r w:rsidR="003B5E63" w:rsidRPr="00D34B74">
        <w:rPr>
          <w:rFonts w:ascii="Times New Roman" w:hAnsi="Times New Roman" w:cs="Times New Roman"/>
          <w:color w:val="131413"/>
          <w:sz w:val="24"/>
          <w:szCs w:val="24"/>
          <w:lang w:bidi="ar-SA"/>
        </w:rPr>
        <w:t>.</w:t>
      </w:r>
      <w:r w:rsidR="009E572E" w:rsidRPr="00D34B74">
        <w:rPr>
          <w:rFonts w:ascii="Times New Roman" w:hAnsi="Times New Roman" w:cs="Times New Roman"/>
          <w:color w:val="131413"/>
          <w:sz w:val="24"/>
          <w:szCs w:val="24"/>
          <w:lang w:bidi="ar-SA"/>
        </w:rPr>
        <w:t xml:space="preserve"> </w:t>
      </w:r>
      <w:r w:rsidR="00081229" w:rsidRPr="00D34B74">
        <w:rPr>
          <w:rFonts w:ascii="Times New Roman" w:eastAsia="SimSun" w:hAnsi="Times New Roman" w:cs="Times New Roman"/>
          <w:sz w:val="24"/>
          <w:szCs w:val="24"/>
        </w:rPr>
        <w:t>It</w:t>
      </w:r>
      <w:r w:rsidR="00885899" w:rsidRPr="00D34B74">
        <w:rPr>
          <w:rFonts w:ascii="Times New Roman" w:hAnsi="Times New Roman" w:cs="Times New Roman"/>
          <w:sz w:val="24"/>
          <w:szCs w:val="24"/>
        </w:rPr>
        <w:t xml:space="preserve"> is a serious public health issue, with detrimental effects on a woman's health </w:t>
      </w:r>
      <w:r w:rsidR="00885899" w:rsidRPr="00D34B74">
        <w:rPr>
          <w:rFonts w:ascii="Times New Roman" w:hAnsi="Times New Roman" w:cs="Times New Roman"/>
          <w:sz w:val="24"/>
          <w:szCs w:val="24"/>
        </w:rPr>
        <w:fldChar w:fldCharType="begin"/>
      </w:r>
      <w:r w:rsidR="001E6AD5">
        <w:rPr>
          <w:rFonts w:ascii="Times New Roman" w:hAnsi="Times New Roman" w:cs="Times New Roman"/>
          <w:sz w:val="24"/>
          <w:szCs w:val="24"/>
        </w:rPr>
        <w:instrText xml:space="preserve"> ADDIN EN.CITE &lt;EndNote&gt;&lt;Cite&gt;&lt;Author&gt;Rahman&lt;/Author&gt;&lt;Year&gt;2016&lt;/Year&gt;&lt;RecNum&gt;8&lt;/RecNum&gt;&lt;DisplayText&gt;[32]&lt;/DisplayText&gt;&lt;record&gt;&lt;rec-number&gt;8&lt;/rec-number&gt;&lt;foreign-keys&gt;&lt;key app="EN" db-id="vvtewp0whetp28ev5ea5aw2i0xsxrveppds9" timestamp="1673442613"&gt;8&lt;/key&gt;&lt;/foreign-keys&gt;&lt;ref-type name="Journal Article"&gt;17&lt;/ref-type&gt;&lt;contributors&gt;&lt;authors&gt;&lt;author&gt;Rahman, Md Mizanur&lt;/author&gt;&lt;author&gt;Abe, Sarah Krull&lt;/author&gt;&lt;author&gt;Rahman, Md Shafiur&lt;/author&gt;&lt;author&gt;Kanda, Mikiko&lt;/author&gt;&lt;author&gt;Narita, Saki&lt;/author&gt;&lt;author&gt;Bilano, Ver&lt;/author&gt;&lt;author&gt;Ota, Erika&lt;/author&gt;&lt;author&gt;Gilmour, Stuart&lt;/author&gt;&lt;author&gt;Shibuya, Kenji&lt;/author&gt;&lt;/authors&gt;&lt;/contributors&gt;&lt;titles&gt;&lt;title&gt;Maternal anemia and risk of adverse birth and health outcomes in low-and middle-income countries: systematic review and meta-analysis, 2&lt;/title&gt;&lt;secondary-title&gt;The American journal of clinical nutrition&lt;/secondary-title&gt;&lt;/titles&gt;&lt;periodical&gt;&lt;full-title&gt;The American journal of clinical nutrition&lt;/full-title&gt;&lt;/periodical&gt;&lt;pages&gt;495-504&lt;/pages&gt;&lt;volume&gt;103&lt;/volume&gt;&lt;number&gt;2&lt;/number&gt;&lt;dates&gt;&lt;year&gt;2016&lt;/year&gt;&lt;/dates&gt;&lt;isbn&gt;0002-9165&lt;/isbn&gt;&lt;urls&gt;&lt;/urls&gt;&lt;/record&gt;&lt;/Cite&gt;&lt;/EndNote&gt;</w:instrText>
      </w:r>
      <w:r w:rsidR="00885899" w:rsidRPr="00D34B74">
        <w:rPr>
          <w:rFonts w:ascii="Times New Roman" w:hAnsi="Times New Roman" w:cs="Times New Roman"/>
          <w:sz w:val="24"/>
          <w:szCs w:val="24"/>
        </w:rPr>
        <w:fldChar w:fldCharType="separate"/>
      </w:r>
      <w:r w:rsidR="001E6AD5">
        <w:rPr>
          <w:rFonts w:ascii="Times New Roman" w:hAnsi="Times New Roman" w:cs="Times New Roman"/>
          <w:noProof/>
          <w:sz w:val="24"/>
          <w:szCs w:val="24"/>
        </w:rPr>
        <w:t>[32]</w:t>
      </w:r>
      <w:r w:rsidR="00885899" w:rsidRPr="00D34B74">
        <w:rPr>
          <w:rFonts w:ascii="Times New Roman" w:hAnsi="Times New Roman" w:cs="Times New Roman"/>
          <w:sz w:val="24"/>
          <w:szCs w:val="24"/>
        </w:rPr>
        <w:fldChar w:fldCharType="end"/>
      </w:r>
      <w:r w:rsidR="002722AD" w:rsidRPr="00D34B74">
        <w:rPr>
          <w:rFonts w:ascii="Times New Roman" w:hAnsi="Times New Roman" w:cs="Times New Roman"/>
          <w:sz w:val="24"/>
          <w:szCs w:val="24"/>
        </w:rPr>
        <w:t xml:space="preserve">. </w:t>
      </w:r>
      <w:r w:rsidR="001451E3" w:rsidRPr="00D34B74">
        <w:rPr>
          <w:rFonts w:ascii="Times New Roman" w:hAnsi="Times New Roman" w:cs="Times New Roman"/>
          <w:sz w:val="24"/>
          <w:szCs w:val="24"/>
        </w:rPr>
        <w:t xml:space="preserve">In 2000 and 2014, </w:t>
      </w:r>
      <w:del w:id="126" w:author="Jahirul Islam" w:date="2023-11-10T22:05:00Z">
        <w:r w:rsidR="001451E3" w:rsidRPr="00D34B74" w:rsidDel="00D34B74">
          <w:rPr>
            <w:rFonts w:ascii="Times New Roman" w:hAnsi="Times New Roman" w:cs="Times New Roman"/>
            <w:sz w:val="24"/>
            <w:szCs w:val="24"/>
          </w:rPr>
          <w:delText>anemia</w:delText>
        </w:r>
      </w:del>
      <w:ins w:id="127" w:author="Jahirul Islam" w:date="2023-11-11T14:49:00Z">
        <w:r w:rsidR="00B01021">
          <w:rPr>
            <w:rFonts w:ascii="Times New Roman" w:hAnsi="Times New Roman" w:cs="Times New Roman"/>
            <w:sz w:val="24"/>
            <w:szCs w:val="24"/>
          </w:rPr>
          <w:t xml:space="preserve">due to </w:t>
        </w:r>
      </w:ins>
      <w:ins w:id="128" w:author="Jahirul Islam" w:date="2023-11-10T22:05:00Z">
        <w:r w:rsidR="00D34B74" w:rsidRPr="00D34B74">
          <w:rPr>
            <w:rFonts w:ascii="Times New Roman" w:hAnsi="Times New Roman" w:cs="Times New Roman"/>
            <w:sz w:val="24"/>
            <w:szCs w:val="24"/>
          </w:rPr>
          <w:t>anaemi</w:t>
        </w:r>
      </w:ins>
      <w:ins w:id="129" w:author="Jahirul Islam" w:date="2023-11-11T14:49:00Z">
        <w:r w:rsidR="00B01021">
          <w:rPr>
            <w:rFonts w:ascii="Times New Roman" w:hAnsi="Times New Roman" w:cs="Times New Roman"/>
            <w:sz w:val="24"/>
            <w:szCs w:val="24"/>
          </w:rPr>
          <w:t>a</w:t>
        </w:r>
      </w:ins>
      <w:del w:id="130" w:author="Jahirul Islam" w:date="2023-11-11T14:49:00Z">
        <w:r w:rsidR="001451E3" w:rsidRPr="00D34B74" w:rsidDel="00B01021">
          <w:rPr>
            <w:rFonts w:ascii="Times New Roman" w:hAnsi="Times New Roman" w:cs="Times New Roman"/>
            <w:sz w:val="24"/>
            <w:szCs w:val="24"/>
          </w:rPr>
          <w:delText xml:space="preserve"> was </w:delText>
        </w:r>
        <w:r w:rsidR="001451E3" w:rsidRPr="00D34B74" w:rsidDel="007B12E7">
          <w:rPr>
            <w:rFonts w:ascii="Times New Roman" w:hAnsi="Times New Roman" w:cs="Times New Roman"/>
            <w:sz w:val="24"/>
            <w:szCs w:val="24"/>
          </w:rPr>
          <w:delText>a</w:delText>
        </w:r>
        <w:r w:rsidR="001451E3" w:rsidRPr="00D34B74" w:rsidDel="00B01021">
          <w:rPr>
            <w:rFonts w:ascii="Times New Roman" w:hAnsi="Times New Roman" w:cs="Times New Roman"/>
            <w:sz w:val="24"/>
            <w:szCs w:val="24"/>
          </w:rPr>
          <w:delText xml:space="preserve"> </w:delText>
        </w:r>
        <w:r w:rsidR="001451E3" w:rsidRPr="00D34B74" w:rsidDel="007B12E7">
          <w:rPr>
            <w:rFonts w:ascii="Times New Roman" w:hAnsi="Times New Roman" w:cs="Times New Roman"/>
            <w:sz w:val="24"/>
            <w:szCs w:val="24"/>
          </w:rPr>
          <w:delText xml:space="preserve">culprit </w:delText>
        </w:r>
        <w:r w:rsidR="001451E3" w:rsidRPr="00D34B74" w:rsidDel="00B01021">
          <w:rPr>
            <w:rFonts w:ascii="Times New Roman" w:hAnsi="Times New Roman" w:cs="Times New Roman"/>
            <w:sz w:val="24"/>
            <w:szCs w:val="24"/>
          </w:rPr>
          <w:delText>of</w:delText>
        </w:r>
      </w:del>
      <w:ins w:id="131" w:author="Jahirul Islam" w:date="2023-11-11T14:50:00Z">
        <w:r w:rsidR="00B01021">
          <w:rPr>
            <w:rFonts w:ascii="Times New Roman" w:hAnsi="Times New Roman" w:cs="Times New Roman"/>
            <w:sz w:val="24"/>
            <w:szCs w:val="24"/>
          </w:rPr>
          <w:t xml:space="preserve"> significant amount of</w:t>
        </w:r>
      </w:ins>
      <w:r w:rsidR="001451E3" w:rsidRPr="00D34B74">
        <w:rPr>
          <w:rFonts w:ascii="Times New Roman" w:hAnsi="Times New Roman" w:cs="Times New Roman"/>
          <w:sz w:val="24"/>
          <w:szCs w:val="24"/>
        </w:rPr>
        <w:t xml:space="preserve"> premature births, </w:t>
      </w:r>
      <w:del w:id="132" w:author="Jahirul Islam" w:date="2023-11-10T22:03:00Z">
        <w:r w:rsidR="001451E3" w:rsidRPr="00D34B74" w:rsidDel="0014776E">
          <w:rPr>
            <w:rFonts w:ascii="Times New Roman" w:hAnsi="Times New Roman" w:cs="Times New Roman"/>
            <w:sz w:val="24"/>
            <w:szCs w:val="24"/>
          </w:rPr>
          <w:delText>fetal</w:delText>
        </w:r>
      </w:del>
      <w:ins w:id="133" w:author="Jahirul Islam" w:date="2023-11-10T22:03:00Z">
        <w:r w:rsidR="0014776E" w:rsidRPr="00D34B74">
          <w:rPr>
            <w:rFonts w:ascii="Times New Roman" w:hAnsi="Times New Roman" w:cs="Times New Roman"/>
            <w:sz w:val="24"/>
            <w:szCs w:val="24"/>
          </w:rPr>
          <w:t>fatal</w:t>
        </w:r>
      </w:ins>
      <w:r w:rsidR="001451E3" w:rsidRPr="00D34B74">
        <w:rPr>
          <w:rFonts w:ascii="Times New Roman" w:hAnsi="Times New Roman" w:cs="Times New Roman"/>
          <w:sz w:val="24"/>
          <w:szCs w:val="24"/>
        </w:rPr>
        <w:t xml:space="preserve"> impairment, low birth weight as well as infant death </w:t>
      </w:r>
      <w:ins w:id="134" w:author="Jahirul Islam" w:date="2023-11-11T14:50:00Z">
        <w:r w:rsidR="00360BD2">
          <w:rPr>
            <w:rFonts w:ascii="Times New Roman" w:hAnsi="Times New Roman" w:cs="Times New Roman"/>
            <w:sz w:val="24"/>
            <w:szCs w:val="24"/>
          </w:rPr>
          <w:t xml:space="preserve">were observed </w:t>
        </w:r>
      </w:ins>
      <w:r w:rsidR="001451E3" w:rsidRPr="00D34B74">
        <w:rPr>
          <w:rFonts w:ascii="Times New Roman" w:hAnsi="Times New Roman" w:cs="Times New Roman"/>
          <w:sz w:val="24"/>
          <w:szCs w:val="24"/>
        </w:rPr>
        <w:t>and more than</w:t>
      </w:r>
      <w:ins w:id="135" w:author="Jahirul Islam" w:date="2023-11-11T14:50:00Z">
        <w:r w:rsidR="00360BD2">
          <w:rPr>
            <w:rFonts w:ascii="Times New Roman" w:hAnsi="Times New Roman" w:cs="Times New Roman"/>
            <w:sz w:val="24"/>
            <w:szCs w:val="24"/>
          </w:rPr>
          <w:t xml:space="preserve"> half</w:t>
        </w:r>
      </w:ins>
      <w:del w:id="136" w:author="Jahirul Islam" w:date="2023-11-11T14:50:00Z">
        <w:r w:rsidR="001451E3" w:rsidRPr="00D34B74" w:rsidDel="00360BD2">
          <w:rPr>
            <w:rFonts w:ascii="Times New Roman" w:hAnsi="Times New Roman" w:cs="Times New Roman"/>
            <w:sz w:val="24"/>
            <w:szCs w:val="24"/>
          </w:rPr>
          <w:delText xml:space="preserve"> ½</w:delText>
        </w:r>
      </w:del>
      <w:r w:rsidR="001451E3" w:rsidRPr="00D34B74">
        <w:rPr>
          <w:rFonts w:ascii="Times New Roman" w:hAnsi="Times New Roman" w:cs="Times New Roman"/>
          <w:sz w:val="24"/>
          <w:szCs w:val="24"/>
        </w:rPr>
        <w:t xml:space="preserve"> maternal deaths</w:t>
      </w:r>
      <w:ins w:id="137" w:author="Jahirul Islam" w:date="2023-11-11T14:51:00Z">
        <w:r w:rsidR="00B9700E">
          <w:rPr>
            <w:rFonts w:ascii="Times New Roman" w:hAnsi="Times New Roman" w:cs="Times New Roman"/>
            <w:sz w:val="24"/>
            <w:szCs w:val="24"/>
          </w:rPr>
          <w:t xml:space="preserve"> </w:t>
        </w:r>
      </w:ins>
      <w:del w:id="138" w:author="Jahirul Islam" w:date="2023-11-11T14:51:00Z">
        <w:r w:rsidR="001451E3" w:rsidRPr="00D34B74" w:rsidDel="00B9700E">
          <w:rPr>
            <w:rFonts w:ascii="Times New Roman" w:hAnsi="Times New Roman" w:cs="Times New Roman"/>
            <w:sz w:val="24"/>
            <w:szCs w:val="24"/>
          </w:rPr>
          <w:delText>.</w:delText>
        </w:r>
      </w:del>
      <w:r w:rsidR="00232A74" w:rsidRPr="00D34B74">
        <w:rPr>
          <w:rFonts w:ascii="Times New Roman" w:hAnsi="Times New Roman" w:cs="Times New Roman"/>
          <w:sz w:val="24"/>
          <w:szCs w:val="24"/>
        </w:rPr>
        <w:fldChar w:fldCharType="begin">
          <w:fldData xml:space="preserve">PEVuZE5vdGU+PENpdGU+PEF1dGhvcj5CYWxhcmFqYW48L0F1dGhvcj48WWVhcj4yMDExPC9ZZWFy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</w:fldData>
        </w:fldChar>
      </w:r>
      <w:r w:rsidR="001E6AD5">
        <w:rPr>
          <w:rFonts w:ascii="Times New Roman" w:hAnsi="Times New Roman" w:cs="Times New Roman"/>
          <w:sz w:val="24"/>
          <w:szCs w:val="24"/>
        </w:rPr>
        <w:instrText xml:space="preserve"> ADDIN EN.CITE </w:instrText>
      </w:r>
      <w:r w:rsidR="001E6AD5">
        <w:rPr>
          <w:rFonts w:ascii="Times New Roman" w:hAnsi="Times New Roman" w:cs="Times New Roman"/>
          <w:sz w:val="24"/>
          <w:szCs w:val="24"/>
        </w:rPr>
        <w:fldChar w:fldCharType="begin">
          <w:fldData xml:space="preserve">PEVuZE5vdGU+PENpdGU+PEF1dGhvcj5CYWxhcmFqYW48L0F1dGhvcj48WWVhcj4yMDExPC9ZZWFy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</w:fldData>
        </w:fldChar>
      </w:r>
      <w:r w:rsidR="001E6AD5">
        <w:rPr>
          <w:rFonts w:ascii="Times New Roman" w:hAnsi="Times New Roman" w:cs="Times New Roman"/>
          <w:sz w:val="24"/>
          <w:szCs w:val="24"/>
        </w:rPr>
        <w:instrText xml:space="preserve"> ADDIN EN.CITE.DATA </w:instrText>
      </w:r>
      <w:r w:rsidR="001E6AD5">
        <w:rPr>
          <w:rFonts w:ascii="Times New Roman" w:hAnsi="Times New Roman" w:cs="Times New Roman"/>
          <w:sz w:val="24"/>
          <w:szCs w:val="24"/>
        </w:rPr>
      </w:r>
      <w:r w:rsidR="001E6AD5">
        <w:rPr>
          <w:rFonts w:ascii="Times New Roman" w:hAnsi="Times New Roman" w:cs="Times New Roman"/>
          <w:sz w:val="24"/>
          <w:szCs w:val="24"/>
        </w:rPr>
        <w:fldChar w:fldCharType="end"/>
      </w:r>
      <w:r w:rsidR="00232A74" w:rsidRPr="00D34B74">
        <w:rPr>
          <w:rFonts w:ascii="Times New Roman" w:hAnsi="Times New Roman" w:cs="Times New Roman"/>
          <w:sz w:val="24"/>
          <w:szCs w:val="24"/>
        </w:rPr>
      </w:r>
      <w:r w:rsidR="00232A74" w:rsidRPr="00D34B74">
        <w:rPr>
          <w:rFonts w:ascii="Times New Roman" w:hAnsi="Times New Roman" w:cs="Times New Roman"/>
          <w:sz w:val="24"/>
          <w:szCs w:val="24"/>
        </w:rPr>
        <w:fldChar w:fldCharType="separate"/>
      </w:r>
      <w:r w:rsidR="001E6AD5">
        <w:rPr>
          <w:rFonts w:ascii="Times New Roman" w:hAnsi="Times New Roman" w:cs="Times New Roman"/>
          <w:noProof/>
          <w:sz w:val="24"/>
          <w:szCs w:val="24"/>
        </w:rPr>
        <w:t>[33-36]</w:t>
      </w:r>
      <w:r w:rsidR="00232A74" w:rsidRPr="00D34B74">
        <w:rPr>
          <w:rFonts w:ascii="Times New Roman" w:hAnsi="Times New Roman" w:cs="Times New Roman"/>
          <w:sz w:val="24"/>
          <w:szCs w:val="24"/>
        </w:rPr>
        <w:fldChar w:fldCharType="end"/>
      </w:r>
      <w:r w:rsidR="00232A74" w:rsidRPr="00D34B74">
        <w:rPr>
          <w:rFonts w:ascii="Times New Roman" w:hAnsi="Times New Roman" w:cs="Times New Roman"/>
          <w:sz w:val="24"/>
          <w:szCs w:val="24"/>
        </w:rPr>
        <w:t xml:space="preserve">. </w:t>
      </w:r>
      <w:del w:id="139" w:author="Jahirul Islam" w:date="2023-11-11T14:51:00Z">
        <w:r w:rsidR="00232A74" w:rsidRPr="00D34B74" w:rsidDel="00B9700E">
          <w:rPr>
            <w:rFonts w:ascii="Times New Roman" w:hAnsi="Times New Roman" w:cs="Times New Roman"/>
            <w:sz w:val="24"/>
            <w:szCs w:val="24"/>
          </w:rPr>
          <w:delText xml:space="preserve"> </w:delText>
        </w:r>
      </w:del>
      <w:r w:rsidR="00475E2F" w:rsidRPr="00D34B74">
        <w:rPr>
          <w:rFonts w:ascii="Times New Roman" w:hAnsi="Times New Roman" w:cs="Times New Roman"/>
          <w:sz w:val="24"/>
          <w:szCs w:val="24"/>
        </w:rPr>
        <w:t xml:space="preserve">Day by day the </w:t>
      </w:r>
      <w:r w:rsidR="001A532C" w:rsidRPr="0097649B">
        <w:rPr>
          <w:rFonts w:ascii="Times New Roman" w:eastAsiaTheme="minorHAnsi" w:hAnsi="Times New Roman" w:cs="Times New Roman"/>
          <w:color w:val="000000"/>
          <w:sz w:val="24"/>
          <w:szCs w:val="24"/>
          <w:lang w:val="en-US" w:eastAsia="en-US" w:bidi="ar-SA"/>
        </w:rPr>
        <w:t xml:space="preserve">prevalence of </w:t>
      </w:r>
      <w:del w:id="140" w:author="Jahirul Islam" w:date="2023-11-10T22:05:00Z">
        <w:r w:rsidR="001A532C" w:rsidRPr="0097649B" w:rsidDel="00D34B74">
          <w:rPr>
            <w:rFonts w:ascii="Times New Roman" w:eastAsiaTheme="minorHAnsi" w:hAnsi="Times New Roman" w:cs="Times New Roman"/>
            <w:color w:val="000000"/>
            <w:sz w:val="24"/>
            <w:szCs w:val="24"/>
            <w:lang w:val="en-US" w:eastAsia="en-US" w:bidi="ar-SA"/>
          </w:rPr>
          <w:delText>anemia</w:delText>
        </w:r>
      </w:del>
      <w:ins w:id="141" w:author="Jahirul Islam" w:date="2023-11-10T22:05:00Z">
        <w:r w:rsidR="00D34B74" w:rsidRPr="0097649B">
          <w:rPr>
            <w:rFonts w:ascii="Times New Roman" w:eastAsiaTheme="minorHAnsi" w:hAnsi="Times New Roman" w:cs="Times New Roman"/>
            <w:color w:val="000000"/>
            <w:sz w:val="24"/>
            <w:szCs w:val="24"/>
            <w:lang w:val="en-US" w:eastAsia="en-US" w:bidi="ar-SA"/>
          </w:rPr>
          <w:t>anaemia</w:t>
        </w:r>
      </w:ins>
      <w:r w:rsidR="001A532C" w:rsidRPr="0097649B">
        <w:rPr>
          <w:rFonts w:ascii="Times New Roman" w:eastAsiaTheme="minorHAnsi" w:hAnsi="Times New Roman" w:cs="Times New Roman"/>
          <w:color w:val="000000"/>
          <w:sz w:val="24"/>
          <w:szCs w:val="24"/>
          <w:lang w:val="en-US" w:eastAsia="en-US" w:bidi="ar-SA"/>
        </w:rPr>
        <w:t xml:space="preserve"> has</w:t>
      </w:r>
      <w:r w:rsidR="00475E2F" w:rsidRPr="00D34B74">
        <w:rPr>
          <w:rFonts w:ascii="Times New Roman" w:hAnsi="Times New Roman" w:cs="Times New Roman"/>
          <w:sz w:val="24"/>
          <w:szCs w:val="24"/>
        </w:rPr>
        <w:t xml:space="preserve"> </w:t>
      </w:r>
      <w:r w:rsidR="00475E2F" w:rsidRPr="0097649B">
        <w:rPr>
          <w:rFonts w:ascii="Times New Roman" w:eastAsiaTheme="minorHAnsi" w:hAnsi="Times New Roman" w:cs="Times New Roman"/>
          <w:color w:val="000000"/>
          <w:sz w:val="24"/>
          <w:szCs w:val="24"/>
          <w:lang w:val="en-US" w:eastAsia="en-US" w:bidi="ar-SA"/>
        </w:rPr>
        <w:t>globally</w:t>
      </w:r>
      <w:del w:id="142" w:author="Jahirul Islam" w:date="2023-11-11T14:51:00Z">
        <w:r w:rsidR="001A532C" w:rsidRPr="0097649B" w:rsidDel="00B9700E">
          <w:rPr>
            <w:rFonts w:ascii="Times New Roman" w:eastAsiaTheme="minorHAnsi" w:hAnsi="Times New Roman" w:cs="Times New Roman"/>
            <w:color w:val="000000"/>
            <w:sz w:val="24"/>
            <w:szCs w:val="24"/>
            <w:lang w:val="en-US" w:eastAsia="en-US" w:bidi="ar-SA"/>
          </w:rPr>
          <w:delText xml:space="preserve"> </w:delText>
        </w:r>
        <w:r w:rsidR="0015175E" w:rsidRPr="0097649B" w:rsidDel="00B9700E">
          <w:rPr>
            <w:rFonts w:ascii="Times New Roman" w:eastAsiaTheme="minorHAnsi" w:hAnsi="Times New Roman" w:cs="Times New Roman"/>
            <w:color w:val="000000"/>
            <w:sz w:val="24"/>
            <w:szCs w:val="24"/>
            <w:lang w:val="en-US" w:eastAsia="en-US" w:bidi="ar-SA"/>
          </w:rPr>
          <w:delText>been</w:delText>
        </w:r>
      </w:del>
      <w:r w:rsidR="0015175E" w:rsidRPr="0097649B">
        <w:rPr>
          <w:rFonts w:ascii="Times New Roman" w:eastAsiaTheme="minorHAnsi" w:hAnsi="Times New Roman" w:cs="Times New Roman"/>
          <w:color w:val="000000"/>
          <w:sz w:val="24"/>
          <w:szCs w:val="24"/>
          <w:lang w:val="en-US" w:eastAsia="en-US" w:bidi="ar-SA"/>
        </w:rPr>
        <w:t xml:space="preserve"> </w:t>
      </w:r>
      <w:r w:rsidR="001A532C" w:rsidRPr="0097649B">
        <w:rPr>
          <w:rFonts w:ascii="Times New Roman" w:eastAsiaTheme="minorHAnsi" w:hAnsi="Times New Roman" w:cs="Times New Roman"/>
          <w:color w:val="000000"/>
          <w:sz w:val="24"/>
          <w:szCs w:val="24"/>
          <w:lang w:val="en-US" w:eastAsia="en-US" w:bidi="ar-SA"/>
        </w:rPr>
        <w:t>increased from an estimated 25% in 2008 to between 29</w:t>
      </w:r>
      <w:ins w:id="143" w:author="Jahirul Islam" w:date="2023-11-11T14:51:00Z">
        <w:r w:rsidR="00B9700E">
          <w:rPr>
            <w:rFonts w:ascii="Times New Roman" w:eastAsiaTheme="minorHAnsi" w:hAnsi="Times New Roman" w:cs="Times New Roman"/>
            <w:color w:val="000000"/>
            <w:sz w:val="24"/>
            <w:szCs w:val="24"/>
            <w:lang w:val="en-US" w:eastAsia="en-US" w:bidi="ar-SA"/>
          </w:rPr>
          <w:t>-</w:t>
        </w:r>
      </w:ins>
      <w:del w:id="144" w:author="Jahirul Islam" w:date="2023-11-11T14:51:00Z">
        <w:r w:rsidR="001A532C" w:rsidRPr="00D34B74" w:rsidDel="00B9700E">
          <w:rPr>
            <w:rFonts w:ascii="Times New Roman" w:eastAsiaTheme="minorHAnsi" w:hAnsi="Times New Roman" w:cs="Times New Roman"/>
            <w:color w:val="000000"/>
            <w:sz w:val="24"/>
            <w:szCs w:val="24"/>
            <w:lang w:val="en-US" w:eastAsia="en-US" w:bidi="ar-SA"/>
            <w:rPrChange w:id="145" w:author="Jahirul Islam" w:date="2023-11-10T22:05:00Z">
              <w:rPr>
                <w:rFonts w:ascii="WarnockPro-Regular" w:eastAsiaTheme="minorHAnsi" w:hAnsi="WarnockPro-Regular" w:cs="WarnockPro-Regular"/>
                <w:color w:val="000000"/>
                <w:sz w:val="24"/>
                <w:szCs w:val="24"/>
                <w:lang w:val="en-US" w:eastAsia="en-US" w:bidi="ar-SA"/>
              </w:rPr>
            </w:rPrChange>
          </w:rPr>
          <w:delText xml:space="preserve"> and </w:delText>
        </w:r>
      </w:del>
      <w:r w:rsidR="001A532C" w:rsidRPr="00D34B74">
        <w:rPr>
          <w:rFonts w:ascii="Times New Roman" w:eastAsiaTheme="minorHAnsi" w:hAnsi="Times New Roman" w:cs="Times New Roman"/>
          <w:color w:val="000000"/>
          <w:sz w:val="24"/>
          <w:szCs w:val="24"/>
          <w:lang w:val="en-US" w:eastAsia="en-US" w:bidi="ar-SA"/>
          <w:rPrChange w:id="146" w:author="Jahirul Islam" w:date="2023-11-10T22:05:00Z">
            <w:rPr>
              <w:rFonts w:ascii="WarnockPro-Regular" w:eastAsiaTheme="minorHAnsi" w:hAnsi="WarnockPro-Regular" w:cs="WarnockPro-Regular"/>
              <w:color w:val="000000"/>
              <w:sz w:val="24"/>
              <w:szCs w:val="24"/>
              <w:lang w:val="en-US" w:eastAsia="en-US" w:bidi="ar-SA"/>
            </w:rPr>
          </w:rPrChange>
        </w:rPr>
        <w:t>38%</w:t>
      </w:r>
      <w:ins w:id="147" w:author="Jahirul Islam" w:date="2023-11-11T14:51:00Z">
        <w:r w:rsidR="0094723A">
          <w:rPr>
            <w:rFonts w:ascii="Times New Roman" w:eastAsiaTheme="minorHAnsi" w:hAnsi="Times New Roman" w:cs="Times New Roman"/>
            <w:color w:val="000000"/>
            <w:sz w:val="24"/>
            <w:szCs w:val="24"/>
            <w:lang w:val="en-US" w:eastAsia="en-US" w:bidi="ar-SA"/>
          </w:rPr>
          <w:t xml:space="preserve">, posing huge concern for the </w:t>
        </w:r>
      </w:ins>
      <w:del w:id="148" w:author="Jahirul Islam" w:date="2023-11-11T14:52:00Z">
        <w:r w:rsidR="001A532C" w:rsidRPr="00D34B74" w:rsidDel="0094723A">
          <w:rPr>
            <w:rFonts w:ascii="Times New Roman" w:eastAsiaTheme="minorHAnsi" w:hAnsi="Times New Roman" w:cs="Times New Roman"/>
            <w:color w:val="000000"/>
            <w:sz w:val="24"/>
            <w:szCs w:val="24"/>
            <w:lang w:val="en-US" w:eastAsia="en-US" w:bidi="ar-SA"/>
            <w:rPrChange w:id="149" w:author="Jahirul Islam" w:date="2023-11-10T22:05:00Z">
              <w:rPr>
                <w:rFonts w:ascii="WarnockPro-Regular" w:eastAsiaTheme="minorHAnsi" w:hAnsi="WarnockPro-Regular" w:cs="WarnockPro-Regular"/>
                <w:color w:val="000000"/>
                <w:sz w:val="24"/>
                <w:szCs w:val="24"/>
                <w:lang w:val="en-US" w:eastAsia="en-US" w:bidi="ar-SA"/>
              </w:rPr>
            </w:rPrChange>
          </w:rPr>
          <w:delText xml:space="preserve"> </w:delText>
        </w:r>
        <w:r w:rsidR="00475E2F" w:rsidRPr="00D34B74" w:rsidDel="0094723A">
          <w:rPr>
            <w:rFonts w:ascii="Times New Roman" w:eastAsiaTheme="minorHAnsi" w:hAnsi="Times New Roman" w:cs="Times New Roman"/>
            <w:color w:val="000000"/>
            <w:sz w:val="24"/>
            <w:szCs w:val="24"/>
            <w:lang w:val="en-US" w:eastAsia="en-US" w:bidi="ar-SA"/>
            <w:rPrChange w:id="150" w:author="Jahirul Islam" w:date="2023-11-10T22:05:00Z">
              <w:rPr>
                <w:rFonts w:ascii="WarnockPro-Regular" w:eastAsiaTheme="minorHAnsi" w:hAnsi="WarnockPro-Regular" w:cs="WarnockPro-Regular"/>
                <w:color w:val="000000"/>
                <w:sz w:val="24"/>
                <w:szCs w:val="24"/>
                <w:lang w:val="en-US" w:eastAsia="en-US" w:bidi="ar-SA"/>
              </w:rPr>
            </w:rPrChange>
          </w:rPr>
          <w:delText xml:space="preserve"> so in future it might be a burning issue </w:delText>
        </w:r>
        <w:r w:rsidR="006F6A3D" w:rsidRPr="00D34B74" w:rsidDel="0094723A">
          <w:rPr>
            <w:rFonts w:ascii="Times New Roman" w:eastAsiaTheme="minorHAnsi" w:hAnsi="Times New Roman" w:cs="Times New Roman"/>
            <w:color w:val="000000"/>
            <w:sz w:val="24"/>
            <w:szCs w:val="24"/>
            <w:lang w:val="en-US" w:eastAsia="en-US" w:bidi="ar-SA"/>
            <w:rPrChange w:id="151" w:author="Jahirul Islam" w:date="2023-11-10T22:05:00Z">
              <w:rPr>
                <w:rFonts w:ascii="WarnockPro-Regular" w:eastAsiaTheme="minorHAnsi" w:hAnsi="WarnockPro-Regular" w:cs="WarnockPro-Regular"/>
                <w:color w:val="000000"/>
                <w:sz w:val="24"/>
                <w:szCs w:val="24"/>
                <w:lang w:val="en-US" w:eastAsia="en-US" w:bidi="ar-SA"/>
              </w:rPr>
            </w:rPrChange>
          </w:rPr>
          <w:delText>specially for</w:delText>
        </w:r>
      </w:del>
      <w:r w:rsidR="006F6A3D" w:rsidRPr="00D34B74">
        <w:rPr>
          <w:rFonts w:ascii="Times New Roman" w:eastAsiaTheme="minorHAnsi" w:hAnsi="Times New Roman" w:cs="Times New Roman"/>
          <w:color w:val="000000"/>
          <w:sz w:val="24"/>
          <w:szCs w:val="24"/>
          <w:lang w:val="en-US" w:eastAsia="en-US" w:bidi="ar-SA"/>
          <w:rPrChange w:id="152" w:author="Jahirul Islam" w:date="2023-11-10T22:05:00Z">
            <w:rPr>
              <w:rFonts w:ascii="WarnockPro-Regular" w:eastAsiaTheme="minorHAnsi" w:hAnsi="WarnockPro-Regular" w:cs="WarnockPro-Regular"/>
              <w:color w:val="000000"/>
              <w:sz w:val="24"/>
              <w:szCs w:val="24"/>
              <w:lang w:val="en-US" w:eastAsia="en-US" w:bidi="ar-SA"/>
            </w:rPr>
          </w:rPrChange>
        </w:rPr>
        <w:t xml:space="preserve"> 3</w:t>
      </w:r>
      <w:r w:rsidR="006F6A3D" w:rsidRPr="00D34B74">
        <w:rPr>
          <w:rFonts w:ascii="Times New Roman" w:eastAsiaTheme="minorHAnsi" w:hAnsi="Times New Roman" w:cs="Times New Roman"/>
          <w:color w:val="000000"/>
          <w:sz w:val="24"/>
          <w:szCs w:val="24"/>
          <w:vertAlign w:val="superscript"/>
          <w:lang w:val="en-US" w:eastAsia="en-US" w:bidi="ar-SA"/>
          <w:rPrChange w:id="153" w:author="Jahirul Islam" w:date="2023-11-10T22:05:00Z">
            <w:rPr>
              <w:rFonts w:ascii="WarnockPro-Regular" w:eastAsiaTheme="minorHAnsi" w:hAnsi="WarnockPro-Regular" w:cs="WarnockPro-Regular"/>
              <w:color w:val="000000"/>
              <w:sz w:val="24"/>
              <w:szCs w:val="24"/>
              <w:vertAlign w:val="superscript"/>
              <w:lang w:val="en-US" w:eastAsia="en-US" w:bidi="ar-SA"/>
            </w:rPr>
          </w:rPrChange>
        </w:rPr>
        <w:t>rd</w:t>
      </w:r>
      <w:r w:rsidR="006F6A3D" w:rsidRPr="00D34B74">
        <w:rPr>
          <w:rFonts w:ascii="Times New Roman" w:eastAsiaTheme="minorHAnsi" w:hAnsi="Times New Roman" w:cs="Times New Roman"/>
          <w:color w:val="000000"/>
          <w:sz w:val="24"/>
          <w:szCs w:val="24"/>
          <w:lang w:val="en-US" w:eastAsia="en-US" w:bidi="ar-SA"/>
          <w:rPrChange w:id="154" w:author="Jahirul Islam" w:date="2023-11-10T22:05:00Z">
            <w:rPr>
              <w:rFonts w:ascii="WarnockPro-Regular" w:eastAsiaTheme="minorHAnsi" w:hAnsi="WarnockPro-Regular" w:cs="WarnockPro-Regular"/>
              <w:color w:val="000000"/>
              <w:sz w:val="24"/>
              <w:szCs w:val="24"/>
              <w:lang w:val="en-US" w:eastAsia="en-US" w:bidi="ar-SA"/>
            </w:rPr>
          </w:rPrChange>
        </w:rPr>
        <w:t xml:space="preserve"> world countries</w:t>
      </w:r>
      <w:r w:rsidR="0094723A">
        <w:rPr>
          <w:rFonts w:ascii="Times New Roman" w:eastAsiaTheme="minorHAnsi" w:hAnsi="Times New Roman" w:cs="Times New Roman"/>
          <w:color w:val="000000"/>
          <w:sz w:val="24"/>
          <w:szCs w:val="24"/>
          <w:lang w:val="en-US" w:eastAsia="en-US" w:bidi="ar-SA"/>
        </w:rPr>
        <w:t xml:space="preserve"> </w:t>
      </w:r>
      <w:r w:rsidR="0094723A" w:rsidRPr="0097649B">
        <w:rPr>
          <w:rFonts w:ascii="Times New Roman" w:eastAsiaTheme="minorHAnsi" w:hAnsi="Times New Roman" w:cs="Times New Roman"/>
          <w:color w:val="000000"/>
          <w:sz w:val="24"/>
          <w:szCs w:val="24"/>
          <w:lang w:val="en-US" w:eastAsia="en-US" w:bidi="ar-SA"/>
        </w:rPr>
        <w:fldChar w:fldCharType="begin"/>
      </w:r>
      <w:r w:rsidR="0094723A">
        <w:rPr>
          <w:rFonts w:ascii="Times New Roman" w:eastAsiaTheme="minorHAnsi" w:hAnsi="Times New Roman" w:cs="Times New Roman"/>
          <w:color w:val="000000"/>
          <w:sz w:val="24"/>
          <w:szCs w:val="24"/>
          <w:lang w:val="en-US" w:eastAsia="en-US" w:bidi="ar-SA"/>
        </w:rPr>
        <w:instrText xml:space="preserve"> ADDIN EN.CITE &lt;EndNote&gt;&lt;Cite&gt;&lt;Author&gt;Terefe&lt;/Author&gt;&lt;Year&gt;2015&lt;/Year&gt;&lt;RecNum&gt;16&lt;/RecNum&gt;&lt;DisplayText&gt;[31, 37]&lt;/DisplayText&gt;&lt;record&gt;&lt;rec-number&gt;16&lt;/rec-number&gt;&lt;foreign-keys&gt;&lt;key app="EN" db-id="xpvssz00629wx6edswuvdvwjaptzp2fzatwf" timestamp="1697605139"&gt;16&lt;/key&gt;&lt;/foreign-keys&gt;&lt;ref-type name="Journal Article"&gt;17&lt;/ref-type&gt;&lt;contributors&gt;&lt;authors&gt;&lt;author&gt;Terefe, B.&lt;/author&gt;&lt;author&gt;Birhanu, A.&lt;/author&gt;&lt;author&gt;Nigussie, P.&lt;/author&gt;&lt;author&gt;Tsegaye, A.&lt;/author&gt;&lt;/authors&gt;&lt;/contributors&gt;&lt;auth-address&gt;Department of Hematology and Immunohematology, University of Gondar, Gondar, Ethiopia.&amp;#xD;School of Medical Laboratory Science, Addis Ababa University, Addis Ababa, Ethiopia.&amp;#xD;Ethiopian Health and Nutrition Research Institute (EHNRI), Addis Ababa, Ethiopia.&lt;/auth-address&gt;&lt;titles&gt;&lt;title&gt;Effect of maternal iron deficiency anemia on the iron store of newborns in ethiopia&lt;/title&gt;&lt;secondary-title&gt;Anemia&lt;/secondary-title&gt;&lt;/titles&gt;&lt;periodical&gt;&lt;full-title&gt;Anemia&lt;/full-title&gt;&lt;/periodical&gt;&lt;pages&gt;808204&lt;/pages&gt;&lt;volume&gt;2015&lt;/volume&gt;&lt;edition&gt;2015/03/04&lt;/edition&gt;&lt;dates&gt;&lt;year&gt;2015&lt;/year&gt;&lt;/dates&gt;&lt;isbn&gt;2090-1267 (Print)&amp;#xD;2090-1267&lt;/isbn&gt;&lt;accession-num&gt;25734012&lt;/accession-num&gt;&lt;urls&gt;&lt;/urls&gt;&lt;custom2&gt;PMC4334859&lt;/custom2&gt;&lt;electronic-resource-num&gt;10.1155/2015/808204&lt;/electronic-resource-num&gt;&lt;remote-database-provider&gt;NLM&lt;/remote-database-provider&gt;&lt;language&gt;eng&lt;/language&gt;&lt;/record&gt;&lt;/Cite&gt;&lt;Cite&gt;&lt;Author&gt;Florey&lt;/Author&gt;&lt;Year&gt;2012&lt;/Year&gt;&lt;RecNum&gt;17&lt;/RecNum&gt;&lt;record&gt;&lt;rec-number&gt;17&lt;/rec-number&gt;&lt;foreign-keys&gt;&lt;key app="EN" db-id="xpvssz00629wx6edswuvdvwjaptzp2fzatwf" timestamp="1697606133"&gt;17&lt;/key&gt;&lt;/foreign-keys&gt;&lt;ref-type name="Conference Proceedings"&gt;10&lt;/ref-type&gt;&lt;contributors&gt;&lt;authors&gt;&lt;author&gt;Florey, Lia S.&lt;/author&gt;&lt;/authors&gt;&lt;/contributors&gt;&lt;titles&gt;&lt;title&gt;Anemia as an impact measure of ITN use among young children&lt;/title&gt;&lt;/titles&gt;&lt;dates&gt;&lt;year&gt;2012&lt;/year&gt;&lt;/dates&gt;&lt;urls&gt;&lt;/urls&gt;&lt;/record&gt;&lt;/Cite&gt;&lt;/EndNote&gt;</w:instrText>
      </w:r>
      <w:r w:rsidR="0094723A" w:rsidRPr="0097649B">
        <w:rPr>
          <w:rFonts w:ascii="Times New Roman" w:eastAsiaTheme="minorHAnsi" w:hAnsi="Times New Roman" w:cs="Times New Roman"/>
          <w:color w:val="000000"/>
          <w:sz w:val="24"/>
          <w:szCs w:val="24"/>
          <w:lang w:val="en-US" w:eastAsia="en-US" w:bidi="ar-SA"/>
        </w:rPr>
        <w:fldChar w:fldCharType="separate"/>
      </w:r>
      <w:r w:rsidR="0094723A">
        <w:rPr>
          <w:rFonts w:ascii="Times New Roman" w:eastAsiaTheme="minorHAnsi" w:hAnsi="Times New Roman" w:cs="Times New Roman"/>
          <w:noProof/>
          <w:color w:val="000000"/>
          <w:sz w:val="24"/>
          <w:szCs w:val="24"/>
          <w:lang w:val="en-US" w:eastAsia="en-US" w:bidi="ar-SA"/>
        </w:rPr>
        <w:t>[31, 37]</w:t>
      </w:r>
      <w:r w:rsidR="0094723A" w:rsidRPr="0097649B">
        <w:rPr>
          <w:rFonts w:ascii="Times New Roman" w:eastAsiaTheme="minorHAnsi" w:hAnsi="Times New Roman" w:cs="Times New Roman"/>
          <w:color w:val="000000"/>
          <w:sz w:val="24"/>
          <w:szCs w:val="24"/>
          <w:lang w:val="en-US" w:eastAsia="en-US" w:bidi="ar-SA"/>
        </w:rPr>
        <w:fldChar w:fldCharType="end"/>
      </w:r>
      <w:r w:rsidR="001A532C" w:rsidRPr="0097649B">
        <w:rPr>
          <w:rFonts w:ascii="Times New Roman" w:eastAsiaTheme="minorHAnsi" w:hAnsi="Times New Roman" w:cs="Times New Roman"/>
          <w:color w:val="000000"/>
          <w:sz w:val="24"/>
          <w:szCs w:val="24"/>
          <w:lang w:val="en-US" w:eastAsia="en-US" w:bidi="ar-SA"/>
        </w:rPr>
        <w:t xml:space="preserve">. </w:t>
      </w:r>
      <w:r w:rsidR="00384AC3" w:rsidRPr="00D34B74">
        <w:rPr>
          <w:rFonts w:ascii="Times New Roman" w:eastAsia="MinionPro-Regular" w:hAnsi="Times New Roman" w:cs="Times New Roman"/>
          <w:sz w:val="24"/>
          <w:szCs w:val="24"/>
          <w:lang w:val="en-US" w:eastAsia="en-US" w:bidi="ar-SA"/>
        </w:rPr>
        <w:t xml:space="preserve">However, there is no </w:t>
      </w:r>
      <w:r w:rsidR="004B60B0" w:rsidRPr="00D34B74">
        <w:rPr>
          <w:rFonts w:ascii="Times New Roman" w:eastAsia="MinionPro-Regular" w:hAnsi="Times New Roman" w:cs="Times New Roman"/>
          <w:sz w:val="24"/>
          <w:szCs w:val="24"/>
          <w:lang w:val="en-US" w:eastAsia="en-US" w:bidi="ar-SA"/>
        </w:rPr>
        <w:t xml:space="preserve">available </w:t>
      </w:r>
      <w:r w:rsidR="00384AC3" w:rsidRPr="00D34B74">
        <w:rPr>
          <w:rFonts w:ascii="Times New Roman" w:eastAsia="MinionPro-Regular" w:hAnsi="Times New Roman" w:cs="Times New Roman"/>
          <w:sz w:val="24"/>
          <w:szCs w:val="24"/>
          <w:lang w:val="en-US" w:eastAsia="en-US" w:bidi="ar-SA"/>
        </w:rPr>
        <w:t xml:space="preserve">information on the </w:t>
      </w:r>
      <w:r w:rsidR="006F6A3D" w:rsidRPr="00D34B74">
        <w:rPr>
          <w:rFonts w:ascii="Times New Roman" w:eastAsia="MinionPro-Regular" w:hAnsi="Times New Roman" w:cs="Times New Roman"/>
          <w:sz w:val="24"/>
          <w:szCs w:val="24"/>
          <w:lang w:val="en-US" w:eastAsia="en-US" w:bidi="ar-SA"/>
        </w:rPr>
        <w:t>load</w:t>
      </w:r>
      <w:r w:rsidR="00384AC3" w:rsidRPr="00D34B74">
        <w:rPr>
          <w:rFonts w:ascii="Times New Roman" w:eastAsia="MinionPro-Regular" w:hAnsi="Times New Roman" w:cs="Times New Roman"/>
          <w:sz w:val="24"/>
          <w:szCs w:val="24"/>
          <w:lang w:val="en-US" w:eastAsia="en-US" w:bidi="ar-SA"/>
        </w:rPr>
        <w:t xml:space="preserve"> and </w:t>
      </w:r>
      <w:r w:rsidR="006F6A3D" w:rsidRPr="00D34B74">
        <w:rPr>
          <w:rFonts w:ascii="Times New Roman" w:eastAsia="MinionPro-Regular" w:hAnsi="Times New Roman" w:cs="Times New Roman"/>
          <w:sz w:val="24"/>
          <w:szCs w:val="24"/>
          <w:lang w:val="en-US" w:eastAsia="en-US" w:bidi="ar-SA"/>
        </w:rPr>
        <w:t>features</w:t>
      </w:r>
      <w:r w:rsidR="00384AC3" w:rsidRPr="00D34B74">
        <w:rPr>
          <w:rFonts w:ascii="Times New Roman" w:eastAsia="MinionPro-Regular" w:hAnsi="Times New Roman" w:cs="Times New Roman"/>
          <w:sz w:val="24"/>
          <w:szCs w:val="24"/>
          <w:lang w:val="en-US" w:eastAsia="en-US" w:bidi="ar-SA"/>
        </w:rPr>
        <w:t xml:space="preserve"> </w:t>
      </w:r>
      <w:r w:rsidR="006F6A3D" w:rsidRPr="00D34B74">
        <w:rPr>
          <w:rFonts w:ascii="Times New Roman" w:eastAsia="MinionPro-Regular" w:hAnsi="Times New Roman" w:cs="Times New Roman"/>
          <w:sz w:val="24"/>
          <w:szCs w:val="24"/>
          <w:lang w:val="en-US" w:eastAsia="en-US" w:bidi="ar-SA"/>
        </w:rPr>
        <w:t>linked</w:t>
      </w:r>
      <w:r w:rsidR="00384AC3" w:rsidRPr="00D34B74">
        <w:rPr>
          <w:rFonts w:ascii="Times New Roman" w:eastAsia="MinionPro-Regular" w:hAnsi="Times New Roman" w:cs="Times New Roman"/>
          <w:sz w:val="24"/>
          <w:szCs w:val="24"/>
          <w:lang w:val="en-US" w:eastAsia="en-US" w:bidi="ar-SA"/>
        </w:rPr>
        <w:t xml:space="preserve"> with anaemia during preeclampsia. </w:t>
      </w:r>
      <w:r w:rsidR="00E3360D" w:rsidRPr="00D34B74">
        <w:rPr>
          <w:rFonts w:ascii="Times New Roman" w:hAnsi="Times New Roman" w:cs="Times New Roman"/>
          <w:sz w:val="24"/>
          <w:szCs w:val="24"/>
        </w:rPr>
        <w:t xml:space="preserve">Many studies </w:t>
      </w:r>
      <w:ins w:id="155" w:author="Jahirul Islam" w:date="2023-11-11T14:53:00Z">
        <w:r w:rsidR="005F23A5">
          <w:rPr>
            <w:rFonts w:ascii="Times New Roman" w:hAnsi="Times New Roman" w:cs="Times New Roman"/>
            <w:sz w:val="24"/>
            <w:szCs w:val="24"/>
          </w:rPr>
          <w:t>have been</w:t>
        </w:r>
      </w:ins>
      <w:ins w:id="156" w:author="Jahirul Islam" w:date="2023-11-11T14:52:00Z">
        <w:r w:rsidR="008C3829">
          <w:rPr>
            <w:rFonts w:ascii="Times New Roman" w:hAnsi="Times New Roman" w:cs="Times New Roman"/>
            <w:sz w:val="24"/>
            <w:szCs w:val="24"/>
          </w:rPr>
          <w:t xml:space="preserve"> conducted</w:t>
        </w:r>
      </w:ins>
      <w:del w:id="157" w:author="Jahirul Islam" w:date="2023-11-11T14:52:00Z">
        <w:r w:rsidR="00E3360D" w:rsidRPr="00D34B74" w:rsidDel="008C3829">
          <w:rPr>
            <w:rFonts w:ascii="Times New Roman" w:hAnsi="Times New Roman" w:cs="Times New Roman"/>
            <w:sz w:val="24"/>
            <w:szCs w:val="24"/>
          </w:rPr>
          <w:delText>have been</w:delText>
        </w:r>
      </w:del>
      <w:del w:id="158" w:author="Jahirul Islam" w:date="2023-11-11T14:53:00Z">
        <w:r w:rsidR="00E3360D" w:rsidRPr="00D34B74" w:rsidDel="008C3829">
          <w:rPr>
            <w:rFonts w:ascii="Times New Roman" w:hAnsi="Times New Roman" w:cs="Times New Roman"/>
            <w:sz w:val="24"/>
            <w:szCs w:val="24"/>
          </w:rPr>
          <w:delText xml:space="preserve"> done</w:delText>
        </w:r>
      </w:del>
      <w:ins w:id="159" w:author="Jahirul Islam" w:date="2023-11-11T14:53:00Z">
        <w:r w:rsidR="005F23A5">
          <w:rPr>
            <w:rFonts w:ascii="Times New Roman" w:hAnsi="Times New Roman" w:cs="Times New Roman"/>
            <w:sz w:val="24"/>
            <w:szCs w:val="24"/>
          </w:rPr>
          <w:t xml:space="preserve"> to explore</w:t>
        </w:r>
      </w:ins>
      <w:del w:id="160" w:author="Jahirul Islam" w:date="2023-11-11T14:53:00Z">
        <w:r w:rsidR="00E3360D" w:rsidRPr="00D34B74" w:rsidDel="005F23A5">
          <w:rPr>
            <w:rFonts w:ascii="Times New Roman" w:hAnsi="Times New Roman" w:cs="Times New Roman"/>
            <w:sz w:val="24"/>
            <w:szCs w:val="24"/>
          </w:rPr>
          <w:delText xml:space="preserve"> based on</w:delText>
        </w:r>
      </w:del>
      <w:r w:rsidR="00E3360D" w:rsidRPr="00D34B74">
        <w:rPr>
          <w:rFonts w:ascii="Times New Roman" w:hAnsi="Times New Roman" w:cs="Times New Roman"/>
          <w:sz w:val="24"/>
          <w:szCs w:val="24"/>
        </w:rPr>
        <w:t xml:space="preserve"> </w:t>
      </w:r>
      <w:ins w:id="161" w:author="Jahirul Islam" w:date="2023-11-11T14:53:00Z">
        <w:r w:rsidR="008C3829">
          <w:rPr>
            <w:rFonts w:ascii="Times New Roman" w:hAnsi="Times New Roman" w:cs="Times New Roman"/>
            <w:sz w:val="24"/>
            <w:szCs w:val="24"/>
          </w:rPr>
          <w:t xml:space="preserve">the </w:t>
        </w:r>
      </w:ins>
      <w:r w:rsidR="00E3360D" w:rsidRPr="00D34B74">
        <w:rPr>
          <w:rFonts w:ascii="Times New Roman" w:hAnsi="Times New Roman" w:cs="Times New Roman"/>
          <w:sz w:val="24"/>
          <w:szCs w:val="24"/>
        </w:rPr>
        <w:t xml:space="preserve">risk factors of </w:t>
      </w:r>
      <w:del w:id="162" w:author="Jahirul Islam" w:date="2023-11-10T22:05:00Z">
        <w:r w:rsidR="00E3360D" w:rsidRPr="00D34B74" w:rsidDel="00D34B74">
          <w:rPr>
            <w:rFonts w:ascii="Times New Roman" w:hAnsi="Times New Roman" w:cs="Times New Roman"/>
            <w:sz w:val="24"/>
            <w:szCs w:val="24"/>
          </w:rPr>
          <w:delText>anemia</w:delText>
        </w:r>
      </w:del>
      <w:ins w:id="163" w:author="Jahirul Islam" w:date="2023-11-10T22:05:00Z">
        <w:r w:rsidR="00D34B74" w:rsidRPr="00D34B74">
          <w:rPr>
            <w:rFonts w:ascii="Times New Roman" w:hAnsi="Times New Roman" w:cs="Times New Roman"/>
            <w:sz w:val="24"/>
            <w:szCs w:val="24"/>
          </w:rPr>
          <w:t>anaemia</w:t>
        </w:r>
      </w:ins>
      <w:r w:rsidR="00E3360D" w:rsidRPr="00D34B74">
        <w:rPr>
          <w:rFonts w:ascii="Times New Roman" w:hAnsi="Times New Roman" w:cs="Times New Roman"/>
          <w:sz w:val="24"/>
          <w:szCs w:val="24"/>
        </w:rPr>
        <w:t xml:space="preserve"> in pregnant women. According to our knowledge and </w:t>
      </w:r>
      <w:ins w:id="164" w:author="Jahirul Islam" w:date="2023-11-11T14:53:00Z">
        <w:r w:rsidR="006E2641">
          <w:rPr>
            <w:rFonts w:ascii="Times New Roman" w:hAnsi="Times New Roman" w:cs="Times New Roman"/>
            <w:sz w:val="24"/>
            <w:szCs w:val="24"/>
          </w:rPr>
          <w:t xml:space="preserve">based on the database search, </w:t>
        </w:r>
      </w:ins>
      <w:del w:id="165" w:author="Jahirul Islam" w:date="2023-11-11T14:53:00Z">
        <w:r w:rsidR="00E3360D" w:rsidRPr="00D34B74" w:rsidDel="006E2641">
          <w:rPr>
            <w:rFonts w:ascii="Times New Roman" w:hAnsi="Times New Roman" w:cs="Times New Roman"/>
            <w:sz w:val="24"/>
            <w:szCs w:val="24"/>
          </w:rPr>
          <w:delText>searching results</w:delText>
        </w:r>
      </w:del>
      <w:ins w:id="166" w:author="Jahirul Islam" w:date="2023-11-11T14:53:00Z">
        <w:r w:rsidR="006E2641">
          <w:rPr>
            <w:rFonts w:ascii="Times New Roman" w:hAnsi="Times New Roman" w:cs="Times New Roman"/>
            <w:sz w:val="24"/>
            <w:szCs w:val="24"/>
          </w:rPr>
          <w:t>the</w:t>
        </w:r>
      </w:ins>
      <w:r w:rsidR="00E3360D" w:rsidRPr="00D34B74">
        <w:rPr>
          <w:rFonts w:ascii="Times New Roman" w:hAnsi="Times New Roman" w:cs="Times New Roman"/>
          <w:sz w:val="24"/>
          <w:szCs w:val="24"/>
        </w:rPr>
        <w:t xml:space="preserve"> determinants of </w:t>
      </w:r>
      <w:del w:id="167" w:author="Jahirul Islam" w:date="2023-11-10T22:05:00Z">
        <w:r w:rsidR="00E3360D" w:rsidRPr="00D34B74" w:rsidDel="00D34B74">
          <w:rPr>
            <w:rFonts w:ascii="Times New Roman" w:hAnsi="Times New Roman" w:cs="Times New Roman"/>
            <w:sz w:val="24"/>
            <w:szCs w:val="24"/>
          </w:rPr>
          <w:delText>anemia</w:delText>
        </w:r>
      </w:del>
      <w:ins w:id="168" w:author="Jahirul Islam" w:date="2023-11-10T22:05:00Z">
        <w:r w:rsidR="00D34B74" w:rsidRPr="00D34B74">
          <w:rPr>
            <w:rFonts w:ascii="Times New Roman" w:hAnsi="Times New Roman" w:cs="Times New Roman"/>
            <w:sz w:val="24"/>
            <w:szCs w:val="24"/>
          </w:rPr>
          <w:t>anaemia</w:t>
        </w:r>
      </w:ins>
      <w:r w:rsidR="00E3360D" w:rsidRPr="00D34B74">
        <w:rPr>
          <w:rFonts w:ascii="Times New Roman" w:hAnsi="Times New Roman" w:cs="Times New Roman"/>
          <w:sz w:val="24"/>
          <w:szCs w:val="24"/>
        </w:rPr>
        <w:t xml:space="preserve"> among preeclamptic women are less explored,</w:t>
      </w:r>
      <w:del w:id="169" w:author="User" w:date="2023-12-06T10:39:00Z">
        <w:r w:rsidR="00E3360D" w:rsidRPr="00D34B74" w:rsidDel="00C6023D">
          <w:rPr>
            <w:rFonts w:ascii="Times New Roman" w:hAnsi="Times New Roman" w:cs="Times New Roman"/>
            <w:sz w:val="24"/>
            <w:szCs w:val="24"/>
          </w:rPr>
          <w:delText xml:space="preserve"> even it is the first study conducted in Bangladesh</w:delText>
        </w:r>
      </w:del>
      <w:r w:rsidR="00E3360D" w:rsidRPr="00D34B74">
        <w:rPr>
          <w:rFonts w:ascii="Times New Roman" w:hAnsi="Times New Roman" w:cs="Times New Roman"/>
          <w:sz w:val="24"/>
          <w:szCs w:val="24"/>
        </w:rPr>
        <w:t xml:space="preserve">. </w:t>
      </w:r>
      <w:ins w:id="170" w:author="Jahirul Islam" w:date="2023-11-11T14:54:00Z">
        <w:r w:rsidR="006E2641">
          <w:rPr>
            <w:rFonts w:ascii="Times New Roman" w:hAnsi="Times New Roman" w:cs="Times New Roman"/>
            <w:sz w:val="24"/>
            <w:szCs w:val="24"/>
          </w:rPr>
          <w:t xml:space="preserve">Therefore, </w:t>
        </w:r>
        <w:r w:rsidR="00205012">
          <w:rPr>
            <w:rFonts w:ascii="Times New Roman" w:hAnsi="Times New Roman" w:cs="Times New Roman"/>
            <w:sz w:val="24"/>
            <w:szCs w:val="24"/>
          </w:rPr>
          <w:t xml:space="preserve">we conducted a case control study </w:t>
        </w:r>
      </w:ins>
      <w:ins w:id="171" w:author="Jahirul Islam" w:date="2023-11-11T14:55:00Z">
        <w:r w:rsidR="00205012">
          <w:rPr>
            <w:rFonts w:ascii="Times New Roman" w:hAnsi="Times New Roman" w:cs="Times New Roman"/>
            <w:sz w:val="24"/>
            <w:szCs w:val="24"/>
          </w:rPr>
          <w:t xml:space="preserve">on 180 respondents to explore the determinants of </w:t>
        </w:r>
        <w:r w:rsidR="009A0B36">
          <w:rPr>
            <w:rFonts w:ascii="Times New Roman" w:hAnsi="Times New Roman" w:cs="Times New Roman"/>
            <w:sz w:val="24"/>
            <w:szCs w:val="24"/>
          </w:rPr>
          <w:t xml:space="preserve">PE in Bangladesh. We further </w:t>
        </w:r>
      </w:ins>
      <w:ins w:id="172" w:author="Jahirul Islam" w:date="2023-11-11T14:56:00Z">
        <w:r w:rsidR="00AD3F57">
          <w:rPr>
            <w:rFonts w:ascii="Times New Roman" w:hAnsi="Times New Roman" w:cs="Times New Roman"/>
            <w:sz w:val="24"/>
            <w:szCs w:val="24"/>
          </w:rPr>
          <w:t xml:space="preserve">measured the association of the factors related to this and conducted mapping to find out the risk regions by the incidence rate. Our study will help the public health authorities, and government officials </w:t>
        </w:r>
      </w:ins>
      <w:ins w:id="173" w:author="Jahirul Islam" w:date="2023-11-11T14:57:00Z">
        <w:r w:rsidR="00AD3F57">
          <w:rPr>
            <w:rFonts w:ascii="Times New Roman" w:hAnsi="Times New Roman" w:cs="Times New Roman"/>
            <w:sz w:val="24"/>
            <w:szCs w:val="24"/>
          </w:rPr>
          <w:t xml:space="preserve">to take necessary actions </w:t>
        </w:r>
        <w:r w:rsidR="004D6B91">
          <w:rPr>
            <w:rFonts w:ascii="Times New Roman" w:hAnsi="Times New Roman" w:cs="Times New Roman"/>
            <w:sz w:val="24"/>
            <w:szCs w:val="24"/>
          </w:rPr>
          <w:t xml:space="preserve">to implement suitable strategies in </w:t>
        </w:r>
        <w:r w:rsidR="004D6B91">
          <w:rPr>
            <w:rFonts w:ascii="Times New Roman" w:hAnsi="Times New Roman" w:cs="Times New Roman"/>
            <w:sz w:val="24"/>
            <w:szCs w:val="24"/>
          </w:rPr>
          <w:lastRenderedPageBreak/>
          <w:t xml:space="preserve">to reduce the burden of this disease. </w:t>
        </w:r>
      </w:ins>
      <w:del w:id="174" w:author="Jahirul Islam" w:date="2023-11-11T14:54:00Z">
        <w:r w:rsidR="00265278" w:rsidRPr="00D34B74" w:rsidDel="006E2641">
          <w:rPr>
            <w:rFonts w:ascii="Times New Roman" w:eastAsiaTheme="minorHAnsi" w:hAnsi="Times New Roman" w:cs="Times New Roman"/>
            <w:color w:val="131413"/>
            <w:sz w:val="24"/>
            <w:szCs w:val="24"/>
            <w:lang w:val="en-US" w:eastAsia="en-US" w:bidi="ar-SA"/>
          </w:rPr>
          <w:delText>This study could</w:delText>
        </w:r>
        <w:r w:rsidR="00FE5B1D" w:rsidRPr="00D34B74" w:rsidDel="006E2641">
          <w:rPr>
            <w:rFonts w:ascii="Times New Roman" w:eastAsiaTheme="minorHAnsi" w:hAnsi="Times New Roman" w:cs="Times New Roman"/>
            <w:sz w:val="24"/>
            <w:szCs w:val="24"/>
            <w:lang w:val="en-US" w:eastAsia="en-US" w:bidi="ar-SA"/>
            <w:rPrChange w:id="175" w:author="Jahirul Islam" w:date="2023-11-10T22:05:00Z">
              <w:rPr>
                <w:rFonts w:ascii="WarnockPro-Regular" w:eastAsiaTheme="minorHAnsi" w:hAnsi="WarnockPro-Regular" w:cs="WarnockPro-Regular"/>
                <w:sz w:val="24"/>
                <w:szCs w:val="24"/>
                <w:lang w:val="en-US" w:eastAsia="en-US" w:bidi="ar-SA"/>
              </w:rPr>
            </w:rPrChange>
          </w:rPr>
          <w:delText xml:space="preserve"> help government and other </w:delText>
        </w:r>
        <w:r w:rsidR="006F6A3D" w:rsidRPr="00D34B74" w:rsidDel="006E2641">
          <w:rPr>
            <w:rFonts w:ascii="Times New Roman" w:eastAsiaTheme="minorHAnsi" w:hAnsi="Times New Roman" w:cs="Times New Roman"/>
            <w:sz w:val="24"/>
            <w:szCs w:val="24"/>
            <w:lang w:val="en-US" w:eastAsia="en-US" w:bidi="ar-SA"/>
            <w:rPrChange w:id="176" w:author="Jahirul Islam" w:date="2023-11-10T22:05:00Z">
              <w:rPr>
                <w:rFonts w:ascii="WarnockPro-Regular" w:eastAsiaTheme="minorHAnsi" w:hAnsi="WarnockPro-Regular" w:cs="WarnockPro-Regular"/>
                <w:sz w:val="24"/>
                <w:szCs w:val="24"/>
                <w:lang w:val="en-US" w:eastAsia="en-US" w:bidi="ar-SA"/>
              </w:rPr>
            </w:rPrChange>
          </w:rPr>
          <w:delText>investors</w:delText>
        </w:r>
        <w:r w:rsidR="00FE5B1D" w:rsidRPr="00D34B74" w:rsidDel="006E2641">
          <w:rPr>
            <w:rFonts w:ascii="Times New Roman" w:eastAsiaTheme="minorHAnsi" w:hAnsi="Times New Roman" w:cs="Times New Roman"/>
            <w:sz w:val="24"/>
            <w:szCs w:val="24"/>
            <w:lang w:val="en-US" w:eastAsia="en-US" w:bidi="ar-SA"/>
            <w:rPrChange w:id="177" w:author="Jahirul Islam" w:date="2023-11-10T22:05:00Z">
              <w:rPr>
                <w:rFonts w:ascii="WarnockPro-Regular" w:eastAsiaTheme="minorHAnsi" w:hAnsi="WarnockPro-Regular" w:cs="WarnockPro-Regular"/>
                <w:sz w:val="24"/>
                <w:szCs w:val="24"/>
                <w:lang w:val="en-US" w:eastAsia="en-US" w:bidi="ar-SA"/>
              </w:rPr>
            </w:rPrChange>
          </w:rPr>
          <w:delText xml:space="preserve"> to </w:delText>
        </w:r>
        <w:r w:rsidR="006F6A3D" w:rsidRPr="00D34B74" w:rsidDel="006E2641">
          <w:rPr>
            <w:rFonts w:ascii="Times New Roman" w:eastAsiaTheme="minorHAnsi" w:hAnsi="Times New Roman" w:cs="Times New Roman"/>
            <w:sz w:val="24"/>
            <w:szCs w:val="24"/>
            <w:lang w:val="en-US" w:eastAsia="en-US" w:bidi="ar-SA"/>
            <w:rPrChange w:id="178" w:author="Jahirul Islam" w:date="2023-11-10T22:05:00Z">
              <w:rPr>
                <w:rFonts w:ascii="WarnockPro-Regular" w:eastAsiaTheme="minorHAnsi" w:hAnsi="WarnockPro-Regular" w:cs="WarnockPro-Regular"/>
                <w:sz w:val="24"/>
                <w:szCs w:val="24"/>
                <w:lang w:val="en-US" w:eastAsia="en-US" w:bidi="ar-SA"/>
              </w:rPr>
            </w:rPrChange>
          </w:rPr>
          <w:delText>project</w:delText>
        </w:r>
        <w:r w:rsidR="00FE5B1D" w:rsidRPr="00D34B74" w:rsidDel="006E2641">
          <w:rPr>
            <w:rFonts w:ascii="Times New Roman" w:eastAsiaTheme="minorHAnsi" w:hAnsi="Times New Roman" w:cs="Times New Roman"/>
            <w:sz w:val="24"/>
            <w:szCs w:val="24"/>
            <w:lang w:val="en-US" w:eastAsia="en-US" w:bidi="ar-SA"/>
            <w:rPrChange w:id="179" w:author="Jahirul Islam" w:date="2023-11-10T22:05:00Z">
              <w:rPr>
                <w:rFonts w:ascii="WarnockPro-Regular" w:eastAsiaTheme="minorHAnsi" w:hAnsi="WarnockPro-Regular" w:cs="WarnockPro-Regular"/>
                <w:sz w:val="24"/>
                <w:szCs w:val="24"/>
                <w:lang w:val="en-US" w:eastAsia="en-US" w:bidi="ar-SA"/>
              </w:rPr>
            </w:rPrChange>
          </w:rPr>
          <w:delText xml:space="preserve"> evidence-based public health </w:delText>
        </w:r>
        <w:r w:rsidR="006F6A3D" w:rsidRPr="00D34B74" w:rsidDel="006E2641">
          <w:rPr>
            <w:rFonts w:ascii="Times New Roman" w:eastAsiaTheme="minorHAnsi" w:hAnsi="Times New Roman" w:cs="Times New Roman"/>
            <w:sz w:val="24"/>
            <w:szCs w:val="24"/>
            <w:lang w:val="en-US" w:eastAsia="en-US" w:bidi="ar-SA"/>
            <w:rPrChange w:id="180" w:author="Jahirul Islam" w:date="2023-11-10T22:05:00Z">
              <w:rPr>
                <w:rFonts w:ascii="WarnockPro-Regular" w:eastAsiaTheme="minorHAnsi" w:hAnsi="WarnockPro-Regular" w:cs="WarnockPro-Regular"/>
                <w:sz w:val="24"/>
                <w:szCs w:val="24"/>
                <w:lang w:val="en-US" w:eastAsia="en-US" w:bidi="ar-SA"/>
              </w:rPr>
            </w:rPrChange>
          </w:rPr>
          <w:delText>verdicts</w:delText>
        </w:r>
        <w:r w:rsidR="00FE5B1D" w:rsidRPr="00D34B74" w:rsidDel="006E2641">
          <w:rPr>
            <w:rFonts w:ascii="Times New Roman" w:eastAsiaTheme="minorHAnsi" w:hAnsi="Times New Roman" w:cs="Times New Roman"/>
            <w:sz w:val="24"/>
            <w:szCs w:val="24"/>
            <w:lang w:val="en-US" w:eastAsia="en-US" w:bidi="ar-SA"/>
            <w:rPrChange w:id="181" w:author="Jahirul Islam" w:date="2023-11-10T22:05:00Z">
              <w:rPr>
                <w:rFonts w:ascii="WarnockPro-Regular" w:eastAsiaTheme="minorHAnsi" w:hAnsi="WarnockPro-Regular" w:cs="WarnockPro-Regular"/>
                <w:sz w:val="24"/>
                <w:szCs w:val="24"/>
                <w:lang w:val="en-US" w:eastAsia="en-US" w:bidi="ar-SA"/>
              </w:rPr>
            </w:rPrChange>
          </w:rPr>
          <w:delText xml:space="preserve"> and </w:delText>
        </w:r>
        <w:r w:rsidR="006F6A3D" w:rsidRPr="00D34B74" w:rsidDel="006E2641">
          <w:rPr>
            <w:rFonts w:ascii="Times New Roman" w:eastAsiaTheme="minorHAnsi" w:hAnsi="Times New Roman" w:cs="Times New Roman"/>
            <w:sz w:val="24"/>
            <w:szCs w:val="24"/>
            <w:lang w:val="en-US" w:eastAsia="en-US" w:bidi="ar-SA"/>
            <w:rPrChange w:id="182" w:author="Jahirul Islam" w:date="2023-11-10T22:05:00Z">
              <w:rPr>
                <w:rFonts w:ascii="WarnockPro-Regular" w:eastAsiaTheme="minorHAnsi" w:hAnsi="WarnockPro-Regular" w:cs="WarnockPro-Regular"/>
                <w:sz w:val="24"/>
                <w:szCs w:val="24"/>
                <w:lang w:val="en-US" w:eastAsia="en-US" w:bidi="ar-SA"/>
              </w:rPr>
            </w:rPrChange>
          </w:rPr>
          <w:delText>deliberate</w:delText>
        </w:r>
        <w:r w:rsidR="00FE5B1D" w:rsidRPr="00D34B74" w:rsidDel="006E2641">
          <w:rPr>
            <w:rFonts w:ascii="Times New Roman" w:eastAsiaTheme="minorHAnsi" w:hAnsi="Times New Roman" w:cs="Times New Roman"/>
            <w:sz w:val="24"/>
            <w:szCs w:val="24"/>
            <w:lang w:val="en-US" w:eastAsia="en-US" w:bidi="ar-SA"/>
            <w:rPrChange w:id="183" w:author="Jahirul Islam" w:date="2023-11-10T22:05:00Z">
              <w:rPr>
                <w:rFonts w:ascii="WarnockPro-Regular" w:eastAsiaTheme="minorHAnsi" w:hAnsi="WarnockPro-Regular" w:cs="WarnockPro-Regular"/>
                <w:sz w:val="24"/>
                <w:szCs w:val="24"/>
                <w:lang w:val="en-US" w:eastAsia="en-US" w:bidi="ar-SA"/>
              </w:rPr>
            </w:rPrChange>
          </w:rPr>
          <w:delText xml:space="preserve"> the </w:delText>
        </w:r>
        <w:r w:rsidR="006F6A3D" w:rsidRPr="00D34B74" w:rsidDel="006E2641">
          <w:rPr>
            <w:rFonts w:ascii="Times New Roman" w:eastAsiaTheme="minorHAnsi" w:hAnsi="Times New Roman" w:cs="Times New Roman"/>
            <w:sz w:val="24"/>
            <w:szCs w:val="24"/>
            <w:lang w:val="en-US" w:eastAsia="en-US" w:bidi="ar-SA"/>
            <w:rPrChange w:id="184" w:author="Jahirul Islam" w:date="2023-11-10T22:05:00Z">
              <w:rPr>
                <w:rFonts w:ascii="WarnockPro-Regular" w:eastAsiaTheme="minorHAnsi" w:hAnsi="WarnockPro-Regular" w:cs="WarnockPro-Regular"/>
                <w:sz w:val="24"/>
                <w:szCs w:val="24"/>
                <w:lang w:val="en-US" w:eastAsia="en-US" w:bidi="ar-SA"/>
              </w:rPr>
            </w:rPrChange>
          </w:rPr>
          <w:delText>application</w:delText>
        </w:r>
        <w:r w:rsidR="00FE5B1D" w:rsidRPr="00D34B74" w:rsidDel="006E2641">
          <w:rPr>
            <w:rFonts w:ascii="Times New Roman" w:eastAsiaTheme="minorHAnsi" w:hAnsi="Times New Roman" w:cs="Times New Roman"/>
            <w:sz w:val="24"/>
            <w:szCs w:val="24"/>
            <w:lang w:val="en-US" w:eastAsia="en-US" w:bidi="ar-SA"/>
            <w:rPrChange w:id="185" w:author="Jahirul Islam" w:date="2023-11-10T22:05:00Z">
              <w:rPr>
                <w:rFonts w:ascii="WarnockPro-Regular" w:eastAsiaTheme="minorHAnsi" w:hAnsi="WarnockPro-Regular" w:cs="WarnockPro-Regular"/>
                <w:sz w:val="24"/>
                <w:szCs w:val="24"/>
                <w:lang w:val="en-US" w:eastAsia="en-US" w:bidi="ar-SA"/>
              </w:rPr>
            </w:rPrChange>
          </w:rPr>
          <w:delText xml:space="preserve"> of </w:delText>
        </w:r>
        <w:r w:rsidR="006F6A3D" w:rsidRPr="00D34B74" w:rsidDel="006E2641">
          <w:rPr>
            <w:rFonts w:ascii="Times New Roman" w:eastAsiaTheme="minorHAnsi" w:hAnsi="Times New Roman" w:cs="Times New Roman"/>
            <w:sz w:val="24"/>
            <w:szCs w:val="24"/>
            <w:lang w:val="en-US" w:eastAsia="en-US" w:bidi="ar-SA"/>
            <w:rPrChange w:id="186" w:author="Jahirul Islam" w:date="2023-11-10T22:05:00Z">
              <w:rPr>
                <w:rFonts w:ascii="WarnockPro-Regular" w:eastAsiaTheme="minorHAnsi" w:hAnsi="WarnockPro-Regular" w:cs="WarnockPro-Regular"/>
                <w:sz w:val="24"/>
                <w:szCs w:val="24"/>
                <w:lang w:val="en-US" w:eastAsia="en-US" w:bidi="ar-SA"/>
              </w:rPr>
            </w:rPrChange>
          </w:rPr>
          <w:delText>strategies</w:delText>
        </w:r>
        <w:r w:rsidR="00FE5B1D" w:rsidRPr="00D34B74" w:rsidDel="006E2641">
          <w:rPr>
            <w:rFonts w:ascii="Times New Roman" w:eastAsiaTheme="minorHAnsi" w:hAnsi="Times New Roman" w:cs="Times New Roman"/>
            <w:sz w:val="24"/>
            <w:szCs w:val="24"/>
            <w:lang w:val="en-US" w:eastAsia="en-US" w:bidi="ar-SA"/>
            <w:rPrChange w:id="187" w:author="Jahirul Islam" w:date="2023-11-10T22:05:00Z">
              <w:rPr>
                <w:rFonts w:ascii="WarnockPro-Regular" w:eastAsiaTheme="minorHAnsi" w:hAnsi="WarnockPro-Regular" w:cs="WarnockPro-Regular"/>
                <w:sz w:val="24"/>
                <w:szCs w:val="24"/>
                <w:lang w:val="en-US" w:eastAsia="en-US" w:bidi="ar-SA"/>
              </w:rPr>
            </w:rPrChange>
          </w:rPr>
          <w:delText xml:space="preserve"> and programs that</w:delText>
        </w:r>
        <w:r w:rsidR="006F6A3D" w:rsidRPr="00D34B74" w:rsidDel="006E2641">
          <w:rPr>
            <w:rFonts w:ascii="Times New Roman" w:eastAsiaTheme="minorHAnsi" w:hAnsi="Times New Roman" w:cs="Times New Roman"/>
            <w:sz w:val="24"/>
            <w:szCs w:val="24"/>
            <w:lang w:val="en-US" w:eastAsia="en-US" w:bidi="ar-SA"/>
            <w:rPrChange w:id="188" w:author="Jahirul Islam" w:date="2023-11-10T22:05:00Z">
              <w:rPr>
                <w:rFonts w:ascii="WarnockPro-Regular" w:eastAsiaTheme="minorHAnsi" w:hAnsi="WarnockPro-Regular" w:cs="WarnockPro-Regular"/>
                <w:sz w:val="24"/>
                <w:szCs w:val="24"/>
                <w:lang w:val="en-US" w:eastAsia="en-US" w:bidi="ar-SA"/>
              </w:rPr>
            </w:rPrChange>
          </w:rPr>
          <w:delText xml:space="preserve"> help to</w:delText>
        </w:r>
        <w:r w:rsidR="00FE5B1D" w:rsidRPr="00D34B74" w:rsidDel="006E2641">
          <w:rPr>
            <w:rFonts w:ascii="Times New Roman" w:eastAsiaTheme="minorHAnsi" w:hAnsi="Times New Roman" w:cs="Times New Roman"/>
            <w:sz w:val="24"/>
            <w:szCs w:val="24"/>
            <w:lang w:val="en-US" w:eastAsia="en-US" w:bidi="ar-SA"/>
            <w:rPrChange w:id="189" w:author="Jahirul Islam" w:date="2023-11-10T22:05:00Z">
              <w:rPr>
                <w:rFonts w:ascii="WarnockPro-Regular" w:eastAsiaTheme="minorHAnsi" w:hAnsi="WarnockPro-Regular" w:cs="WarnockPro-Regular"/>
                <w:sz w:val="24"/>
                <w:szCs w:val="24"/>
                <w:lang w:val="en-US" w:eastAsia="en-US" w:bidi="ar-SA"/>
              </w:rPr>
            </w:rPrChange>
          </w:rPr>
          <w:delText xml:space="preserve"> </w:delText>
        </w:r>
        <w:r w:rsidR="006F6A3D" w:rsidRPr="00D34B74" w:rsidDel="006E2641">
          <w:rPr>
            <w:rFonts w:ascii="Times New Roman" w:eastAsiaTheme="minorHAnsi" w:hAnsi="Times New Roman" w:cs="Times New Roman"/>
            <w:sz w:val="24"/>
            <w:szCs w:val="24"/>
            <w:lang w:val="en-US" w:eastAsia="en-US" w:bidi="ar-SA"/>
            <w:rPrChange w:id="190" w:author="Jahirul Islam" w:date="2023-11-10T22:05:00Z">
              <w:rPr>
                <w:rFonts w:ascii="WarnockPro-Regular" w:eastAsiaTheme="minorHAnsi" w:hAnsi="WarnockPro-Regular" w:cs="WarnockPro-Regular"/>
                <w:sz w:val="24"/>
                <w:szCs w:val="24"/>
                <w:lang w:val="en-US" w:eastAsia="en-US" w:bidi="ar-SA"/>
              </w:rPr>
            </w:rPrChange>
          </w:rPr>
          <w:delText>lessen</w:delText>
        </w:r>
        <w:r w:rsidR="00FE5B1D" w:rsidRPr="00D34B74" w:rsidDel="006E2641">
          <w:rPr>
            <w:rFonts w:ascii="Times New Roman" w:eastAsiaTheme="minorHAnsi" w:hAnsi="Times New Roman" w:cs="Times New Roman"/>
            <w:sz w:val="24"/>
            <w:szCs w:val="24"/>
            <w:lang w:val="en-US" w:eastAsia="en-US" w:bidi="ar-SA"/>
            <w:rPrChange w:id="191" w:author="Jahirul Islam" w:date="2023-11-10T22:05:00Z">
              <w:rPr>
                <w:rFonts w:ascii="WarnockPro-Regular" w:eastAsiaTheme="minorHAnsi" w:hAnsi="WarnockPro-Regular" w:cs="WarnockPro-Regular"/>
                <w:sz w:val="24"/>
                <w:szCs w:val="24"/>
                <w:lang w:val="en-US" w:eastAsia="en-US" w:bidi="ar-SA"/>
              </w:rPr>
            </w:rPrChange>
          </w:rPr>
          <w:delText xml:space="preserve"> the </w:delText>
        </w:r>
        <w:r w:rsidR="006F6A3D" w:rsidRPr="00D34B74" w:rsidDel="006E2641">
          <w:rPr>
            <w:rFonts w:ascii="Times New Roman" w:eastAsiaTheme="minorHAnsi" w:hAnsi="Times New Roman" w:cs="Times New Roman"/>
            <w:sz w:val="24"/>
            <w:szCs w:val="24"/>
            <w:lang w:val="en-US" w:eastAsia="en-US" w:bidi="ar-SA"/>
            <w:rPrChange w:id="192" w:author="Jahirul Islam" w:date="2023-11-10T22:05:00Z">
              <w:rPr>
                <w:rFonts w:ascii="WarnockPro-Regular" w:eastAsiaTheme="minorHAnsi" w:hAnsi="WarnockPro-Regular" w:cs="WarnockPro-Regular"/>
                <w:sz w:val="24"/>
                <w:szCs w:val="24"/>
                <w:lang w:val="en-US" w:eastAsia="en-US" w:bidi="ar-SA"/>
              </w:rPr>
            </w:rPrChange>
          </w:rPr>
          <w:delText>dominance</w:delText>
        </w:r>
        <w:r w:rsidR="00FE5B1D" w:rsidRPr="00D34B74" w:rsidDel="006E2641">
          <w:rPr>
            <w:rFonts w:ascii="Times New Roman" w:eastAsiaTheme="minorHAnsi" w:hAnsi="Times New Roman" w:cs="Times New Roman"/>
            <w:sz w:val="24"/>
            <w:szCs w:val="24"/>
            <w:lang w:val="en-US" w:eastAsia="en-US" w:bidi="ar-SA"/>
            <w:rPrChange w:id="193" w:author="Jahirul Islam" w:date="2023-11-10T22:05:00Z">
              <w:rPr>
                <w:rFonts w:ascii="WarnockPro-Regular" w:eastAsiaTheme="minorHAnsi" w:hAnsi="WarnockPro-Regular" w:cs="WarnockPro-Regular"/>
                <w:sz w:val="24"/>
                <w:szCs w:val="24"/>
                <w:lang w:val="en-US" w:eastAsia="en-US" w:bidi="ar-SA"/>
              </w:rPr>
            </w:rPrChange>
          </w:rPr>
          <w:delText xml:space="preserve"> of </w:delText>
        </w:r>
      </w:del>
      <w:del w:id="194" w:author="Jahirul Islam" w:date="2023-11-10T22:05:00Z">
        <w:r w:rsidR="00FE5B1D" w:rsidRPr="00D34B74" w:rsidDel="00D34B74">
          <w:rPr>
            <w:rFonts w:ascii="Times New Roman" w:eastAsiaTheme="minorHAnsi" w:hAnsi="Times New Roman" w:cs="Times New Roman"/>
            <w:sz w:val="24"/>
            <w:szCs w:val="24"/>
            <w:lang w:val="en-US" w:eastAsia="en-US" w:bidi="ar-SA"/>
            <w:rPrChange w:id="195" w:author="Jahirul Islam" w:date="2023-11-10T22:05:00Z">
              <w:rPr>
                <w:rFonts w:ascii="WarnockPro-Regular" w:eastAsiaTheme="minorHAnsi" w:hAnsi="WarnockPro-Regular" w:cs="WarnockPro-Regular"/>
                <w:sz w:val="24"/>
                <w:szCs w:val="24"/>
                <w:lang w:val="en-US" w:eastAsia="en-US" w:bidi="ar-SA"/>
              </w:rPr>
            </w:rPrChange>
          </w:rPr>
          <w:delText>anemia</w:delText>
        </w:r>
      </w:del>
      <w:del w:id="196" w:author="Jahirul Islam" w:date="2023-11-11T14:54:00Z">
        <w:r w:rsidR="00B80FCF" w:rsidRPr="00D34B74" w:rsidDel="006E2641">
          <w:rPr>
            <w:rFonts w:ascii="Times New Roman" w:eastAsiaTheme="minorHAnsi" w:hAnsi="Times New Roman" w:cs="Times New Roman"/>
            <w:sz w:val="24"/>
            <w:szCs w:val="24"/>
            <w:lang w:val="en-US" w:eastAsia="en-US" w:bidi="ar-SA"/>
            <w:rPrChange w:id="197" w:author="Jahirul Islam" w:date="2023-11-10T22:05:00Z">
              <w:rPr>
                <w:rFonts w:ascii="WarnockPro-Regular" w:eastAsiaTheme="minorHAnsi" w:hAnsi="WarnockPro-Regular" w:cs="WarnockPro-Regular"/>
                <w:sz w:val="24"/>
                <w:szCs w:val="24"/>
                <w:lang w:val="en-US" w:eastAsia="en-US" w:bidi="ar-SA"/>
              </w:rPr>
            </w:rPrChange>
          </w:rPr>
          <w:delText>.</w:delText>
        </w:r>
        <w:r w:rsidR="003A659E" w:rsidRPr="00D34B74" w:rsidDel="006E2641">
          <w:rPr>
            <w:rFonts w:ascii="Times New Roman" w:eastAsiaTheme="minorHAnsi" w:hAnsi="Times New Roman" w:cs="Times New Roman"/>
            <w:sz w:val="24"/>
            <w:szCs w:val="24"/>
            <w:lang w:val="en-US" w:eastAsia="en-US" w:bidi="ar-SA"/>
            <w:rPrChange w:id="198" w:author="Jahirul Islam" w:date="2023-11-10T22:05:00Z">
              <w:rPr>
                <w:rFonts w:ascii="WarnockPro-Regular" w:eastAsiaTheme="minorHAnsi" w:hAnsi="WarnockPro-Regular" w:cs="WarnockPro-Regular"/>
                <w:sz w:val="24"/>
                <w:szCs w:val="24"/>
                <w:lang w:val="en-US" w:eastAsia="en-US" w:bidi="ar-SA"/>
              </w:rPr>
            </w:rPrChange>
          </w:rPr>
          <w:delText xml:space="preserve"> </w:delText>
        </w:r>
      </w:del>
    </w:p>
    <w:p w14:paraId="47033AD4" w14:textId="77777777" w:rsidR="003C2B5E" w:rsidRPr="00D34B74" w:rsidRDefault="003C2B5E" w:rsidP="00C8427F">
      <w:pPr>
        <w:spacing w:before="120" w:after="120" w:line="240" w:lineRule="auto"/>
        <w:jc w:val="both"/>
        <w:rPr>
          <w:rFonts w:ascii="Times New Roman" w:hAnsi="Times New Roman" w:cs="Times New Roman"/>
          <w:b/>
          <w:bCs/>
          <w:sz w:val="24"/>
          <w:szCs w:val="24"/>
        </w:rPr>
      </w:pPr>
      <w:r w:rsidRPr="00D34B74">
        <w:rPr>
          <w:rFonts w:ascii="Times New Roman" w:hAnsi="Times New Roman" w:cs="Times New Roman"/>
          <w:b/>
          <w:bCs/>
          <w:sz w:val="24"/>
          <w:szCs w:val="24"/>
        </w:rPr>
        <w:t>Methods</w:t>
      </w:r>
    </w:p>
    <w:p w14:paraId="47033AD5" w14:textId="04315E61" w:rsidR="003C2B5E" w:rsidRPr="0097649B" w:rsidRDefault="003C2B5E" w:rsidP="00C8427F">
      <w:pPr>
        <w:spacing w:before="120" w:after="120" w:line="240" w:lineRule="auto"/>
        <w:jc w:val="both"/>
        <w:rPr>
          <w:rFonts w:ascii="Times New Roman" w:hAnsi="Times New Roman" w:cs="Times New Roman"/>
          <w:b/>
          <w:bCs/>
          <w:sz w:val="24"/>
          <w:szCs w:val="24"/>
        </w:rPr>
      </w:pPr>
      <w:r w:rsidRPr="0097649B">
        <w:rPr>
          <w:rFonts w:ascii="Times New Roman" w:hAnsi="Times New Roman" w:cs="Times New Roman"/>
          <w:b/>
          <w:bCs/>
          <w:sz w:val="24"/>
          <w:szCs w:val="24"/>
        </w:rPr>
        <w:t>Study setting</w:t>
      </w:r>
      <w:r w:rsidR="004412A7" w:rsidRPr="0097649B">
        <w:rPr>
          <w:rFonts w:ascii="Times New Roman" w:hAnsi="Times New Roman" w:cs="Times New Roman"/>
          <w:b/>
          <w:bCs/>
          <w:sz w:val="24"/>
          <w:szCs w:val="24"/>
        </w:rPr>
        <w:t>s</w:t>
      </w:r>
    </w:p>
    <w:p w14:paraId="47033AD6" w14:textId="5C2608AE" w:rsidR="003C2B5E" w:rsidRPr="00D34B74" w:rsidRDefault="003C2B5E" w:rsidP="00C8427F">
      <w:pPr>
        <w:spacing w:before="120" w:after="120" w:line="240" w:lineRule="auto"/>
        <w:jc w:val="both"/>
        <w:rPr>
          <w:rFonts w:ascii="Times New Roman" w:hAnsi="Times New Roman" w:cs="Times New Roman"/>
          <w:sz w:val="24"/>
          <w:szCs w:val="24"/>
        </w:rPr>
      </w:pPr>
      <w:r w:rsidRPr="00D34B74">
        <w:rPr>
          <w:rFonts w:ascii="Times New Roman" w:hAnsi="Times New Roman" w:cs="Times New Roman"/>
          <w:sz w:val="24"/>
          <w:szCs w:val="24"/>
        </w:rPr>
        <w:t xml:space="preserve">The Department of Gynecology and Obstetrics at the Dhaka Medical College Hospital (DMCH) in Dhaka, Bangladesh, </w:t>
      </w:r>
      <w:ins w:id="199" w:author="Jahirul Islam" w:date="2023-11-25T18:53:00Z">
        <w:r w:rsidR="00BA42AD">
          <w:rPr>
            <w:rFonts w:ascii="Times New Roman" w:hAnsi="Times New Roman" w:cs="Times New Roman"/>
            <w:sz w:val="24"/>
            <w:szCs w:val="24"/>
          </w:rPr>
          <w:t>conducted</w:t>
        </w:r>
      </w:ins>
      <w:del w:id="200" w:author="Jahirul Islam" w:date="2023-11-25T18:53:00Z">
        <w:r w:rsidRPr="00D34B74" w:rsidDel="00BA42AD">
          <w:rPr>
            <w:rFonts w:ascii="Times New Roman" w:hAnsi="Times New Roman" w:cs="Times New Roman"/>
            <w:sz w:val="24"/>
            <w:szCs w:val="24"/>
          </w:rPr>
          <w:delText>launched</w:delText>
        </w:r>
      </w:del>
      <w:r w:rsidRPr="00D34B74">
        <w:rPr>
          <w:rFonts w:ascii="Times New Roman" w:hAnsi="Times New Roman" w:cs="Times New Roman"/>
          <w:sz w:val="24"/>
          <w:szCs w:val="24"/>
        </w:rPr>
        <w:t xml:space="preserve"> a hospital-based cross-sectional study from September 2021 to August 2022. </w:t>
      </w:r>
      <w:r w:rsidRPr="00D34B74">
        <w:rPr>
          <w:rFonts w:ascii="Times New Roman" w:eastAsia="SimSun" w:hAnsi="Times New Roman" w:cs="Times New Roman"/>
          <w:sz w:val="24"/>
          <w:szCs w:val="24"/>
        </w:rPr>
        <w:t xml:space="preserve">A total of </w:t>
      </w:r>
      <w:r w:rsidRPr="00D34B74">
        <w:rPr>
          <w:rFonts w:ascii="Times New Roman" w:hAnsi="Times New Roman" w:cs="Times New Roman"/>
          <w:sz w:val="24"/>
          <w:szCs w:val="24"/>
        </w:rPr>
        <w:t xml:space="preserve">180 of the 210 </w:t>
      </w:r>
      <w:r w:rsidRPr="00D34B74">
        <w:rPr>
          <w:rFonts w:ascii="Times New Roman" w:eastAsia="SimSun" w:hAnsi="Times New Roman" w:cs="Times New Roman"/>
          <w:sz w:val="24"/>
          <w:szCs w:val="24"/>
        </w:rPr>
        <w:t>preeclamptic</w:t>
      </w:r>
      <w:r w:rsidRPr="00D34B74">
        <w:rPr>
          <w:rFonts w:ascii="Times New Roman" w:hAnsi="Times New Roman" w:cs="Times New Roman"/>
          <w:sz w:val="24"/>
          <w:szCs w:val="24"/>
        </w:rPr>
        <w:t xml:space="preserve"> pregnant mothers</w:t>
      </w:r>
      <w:del w:id="201" w:author="Jahirul Islam" w:date="2023-11-25T18:53:00Z">
        <w:r w:rsidRPr="00D34B74" w:rsidDel="005220C4">
          <w:rPr>
            <w:rFonts w:ascii="Times New Roman" w:hAnsi="Times New Roman" w:cs="Times New Roman"/>
            <w:sz w:val="24"/>
            <w:szCs w:val="24"/>
          </w:rPr>
          <w:delText xml:space="preserve"> who</w:delText>
        </w:r>
      </w:del>
      <w:r w:rsidRPr="00D34B74">
        <w:rPr>
          <w:rFonts w:ascii="Times New Roman" w:hAnsi="Times New Roman" w:cs="Times New Roman"/>
          <w:sz w:val="24"/>
          <w:szCs w:val="24"/>
        </w:rPr>
        <w:t xml:space="preserve"> were recruited for the study and</w:t>
      </w:r>
      <w:ins w:id="202" w:author="Jahirul Islam" w:date="2023-11-11T14:58:00Z">
        <w:r w:rsidR="00D14AE8">
          <w:rPr>
            <w:rFonts w:ascii="Times New Roman" w:hAnsi="Times New Roman" w:cs="Times New Roman"/>
            <w:sz w:val="24"/>
            <w:szCs w:val="24"/>
          </w:rPr>
          <w:t xml:space="preserve"> were</w:t>
        </w:r>
      </w:ins>
      <w:r w:rsidRPr="00D34B74">
        <w:rPr>
          <w:rFonts w:ascii="Times New Roman" w:hAnsi="Times New Roman" w:cs="Times New Roman"/>
          <w:sz w:val="24"/>
          <w:szCs w:val="24"/>
        </w:rPr>
        <w:t xml:space="preserve"> regularly assessed</w:t>
      </w:r>
      <w:ins w:id="203" w:author="Jahirul Islam" w:date="2023-11-11T14:58:00Z">
        <w:r w:rsidR="00D14AE8">
          <w:rPr>
            <w:rFonts w:ascii="Times New Roman" w:hAnsi="Times New Roman" w:cs="Times New Roman"/>
            <w:sz w:val="24"/>
            <w:szCs w:val="24"/>
          </w:rPr>
          <w:t xml:space="preserve"> after taking their consent</w:t>
        </w:r>
      </w:ins>
      <w:del w:id="204" w:author="Jahirul Islam" w:date="2023-11-11T14:58:00Z">
        <w:r w:rsidRPr="00D34B74" w:rsidDel="00D14AE8">
          <w:rPr>
            <w:rFonts w:ascii="Times New Roman" w:hAnsi="Times New Roman" w:cs="Times New Roman"/>
            <w:sz w:val="24"/>
            <w:szCs w:val="24"/>
          </w:rPr>
          <w:delText xml:space="preserve"> at these clinics gave their permission</w:delText>
        </w:r>
      </w:del>
      <w:r w:rsidRPr="00D34B74">
        <w:rPr>
          <w:rFonts w:ascii="Times New Roman" w:hAnsi="Times New Roman" w:cs="Times New Roman"/>
          <w:sz w:val="24"/>
          <w:szCs w:val="24"/>
        </w:rPr>
        <w:t xml:space="preserve">. The patient's anthropometric measurements </w:t>
      </w:r>
      <w:ins w:id="205" w:author="Jahirul Islam" w:date="2023-11-11T14:58:00Z">
        <w:r w:rsidR="00924D5E">
          <w:rPr>
            <w:rFonts w:ascii="Times New Roman" w:hAnsi="Times New Roman" w:cs="Times New Roman"/>
            <w:sz w:val="24"/>
            <w:szCs w:val="24"/>
          </w:rPr>
          <w:t xml:space="preserve">including </w:t>
        </w:r>
      </w:ins>
      <w:del w:id="206" w:author="Jahirul Islam" w:date="2023-11-11T14:58:00Z">
        <w:r w:rsidRPr="00D34B74" w:rsidDel="00924D5E">
          <w:rPr>
            <w:rFonts w:ascii="Times New Roman" w:hAnsi="Times New Roman" w:cs="Times New Roman"/>
            <w:sz w:val="24"/>
            <w:szCs w:val="24"/>
          </w:rPr>
          <w:delText>(</w:delText>
        </w:r>
      </w:del>
      <w:r w:rsidRPr="00D34B74">
        <w:rPr>
          <w:rFonts w:ascii="Times New Roman" w:hAnsi="Times New Roman" w:cs="Times New Roman"/>
          <w:sz w:val="24"/>
          <w:szCs w:val="24"/>
        </w:rPr>
        <w:t>height, weight</w:t>
      </w:r>
      <w:del w:id="207" w:author="Jahirul Islam" w:date="2023-11-11T14:59:00Z">
        <w:r w:rsidRPr="00D34B74" w:rsidDel="00924D5E">
          <w:rPr>
            <w:rFonts w:ascii="Times New Roman" w:hAnsi="Times New Roman" w:cs="Times New Roman"/>
            <w:sz w:val="24"/>
            <w:szCs w:val="24"/>
          </w:rPr>
          <w:delText>)</w:delText>
        </w:r>
      </w:del>
      <w:r w:rsidRPr="00D34B74">
        <w:rPr>
          <w:rFonts w:ascii="Times New Roman" w:hAnsi="Times New Roman" w:cs="Times New Roman"/>
          <w:sz w:val="24"/>
          <w:szCs w:val="24"/>
        </w:rPr>
        <w:t>, socio</w:t>
      </w:r>
      <w:r w:rsidR="00ED3D96" w:rsidRPr="00D34B74">
        <w:rPr>
          <w:rFonts w:ascii="Times New Roman" w:hAnsi="Times New Roman" w:cs="Times New Roman"/>
          <w:sz w:val="24"/>
          <w:szCs w:val="24"/>
        </w:rPr>
        <w:t>-</w:t>
      </w:r>
      <w:r w:rsidRPr="00D34B74">
        <w:rPr>
          <w:rFonts w:ascii="Times New Roman" w:hAnsi="Times New Roman" w:cs="Times New Roman"/>
          <w:sz w:val="24"/>
          <w:szCs w:val="24"/>
        </w:rPr>
        <w:t>demographic</w:t>
      </w:r>
      <w:ins w:id="208" w:author="Jahirul Islam" w:date="2023-11-11T14:59:00Z">
        <w:r w:rsidR="00924D5E">
          <w:rPr>
            <w:rFonts w:ascii="Times New Roman" w:hAnsi="Times New Roman" w:cs="Times New Roman"/>
            <w:sz w:val="24"/>
            <w:szCs w:val="24"/>
          </w:rPr>
          <w:t xml:space="preserve"> information</w:t>
        </w:r>
      </w:ins>
      <w:r w:rsidRPr="00D34B74">
        <w:rPr>
          <w:rFonts w:ascii="Times New Roman" w:hAnsi="Times New Roman" w:cs="Times New Roman"/>
          <w:sz w:val="24"/>
          <w:szCs w:val="24"/>
        </w:rPr>
        <w:t>, personal</w:t>
      </w:r>
      <w:del w:id="209" w:author="Jahirul Islam" w:date="2023-11-11T14:59:00Z">
        <w:r w:rsidRPr="00D34B74" w:rsidDel="00924D5E">
          <w:rPr>
            <w:rFonts w:ascii="Times New Roman" w:hAnsi="Times New Roman" w:cs="Times New Roman"/>
            <w:sz w:val="24"/>
            <w:szCs w:val="24"/>
          </w:rPr>
          <w:delText>,</w:delText>
        </w:r>
      </w:del>
      <w:r w:rsidRPr="00D34B74">
        <w:rPr>
          <w:rFonts w:ascii="Times New Roman" w:hAnsi="Times New Roman" w:cs="Times New Roman"/>
          <w:sz w:val="24"/>
          <w:szCs w:val="24"/>
        </w:rPr>
        <w:t xml:space="preserve"> and family histories of diabetes</w:t>
      </w:r>
      <w:ins w:id="210" w:author="Jahirul Islam" w:date="2023-11-11T14:59:00Z">
        <w:r w:rsidR="00924D5E">
          <w:rPr>
            <w:rFonts w:ascii="Times New Roman" w:hAnsi="Times New Roman" w:cs="Times New Roman"/>
            <w:sz w:val="24"/>
            <w:szCs w:val="24"/>
          </w:rPr>
          <w:t>,</w:t>
        </w:r>
      </w:ins>
      <w:del w:id="211" w:author="Jahirul Islam" w:date="2023-11-11T14:59:00Z">
        <w:r w:rsidRPr="00D34B74" w:rsidDel="00924D5E">
          <w:rPr>
            <w:rFonts w:ascii="Times New Roman" w:hAnsi="Times New Roman" w:cs="Times New Roman"/>
            <w:sz w:val="24"/>
            <w:szCs w:val="24"/>
          </w:rPr>
          <w:delText xml:space="preserve"> and</w:delText>
        </w:r>
      </w:del>
      <w:r w:rsidRPr="00D34B74">
        <w:rPr>
          <w:rFonts w:ascii="Times New Roman" w:hAnsi="Times New Roman" w:cs="Times New Roman"/>
          <w:sz w:val="24"/>
          <w:szCs w:val="24"/>
        </w:rPr>
        <w:t xml:space="preserve"> hypertension, and lifestyle preferences</w:t>
      </w:r>
      <w:r w:rsidR="00ED3D96" w:rsidRPr="00D34B74">
        <w:rPr>
          <w:rFonts w:ascii="Times New Roman" w:hAnsi="Times New Roman" w:cs="Times New Roman"/>
          <w:sz w:val="24"/>
          <w:szCs w:val="24"/>
        </w:rPr>
        <w:t xml:space="preserve"> (working or sedentary) </w:t>
      </w:r>
      <w:del w:id="212" w:author="Jahirul Islam" w:date="2023-11-25T18:31:00Z">
        <w:r w:rsidR="00ED3D96" w:rsidRPr="00D34B74" w:rsidDel="00F65DB2">
          <w:rPr>
            <w:rFonts w:ascii="Times New Roman" w:hAnsi="Times New Roman" w:cs="Times New Roman"/>
            <w:sz w:val="24"/>
            <w:szCs w:val="24"/>
          </w:rPr>
          <w:delText xml:space="preserve">were </w:delText>
        </w:r>
        <w:r w:rsidRPr="00D34B74" w:rsidDel="00F65DB2">
          <w:rPr>
            <w:rFonts w:ascii="Times New Roman" w:hAnsi="Times New Roman" w:cs="Times New Roman"/>
            <w:sz w:val="24"/>
            <w:szCs w:val="24"/>
          </w:rPr>
          <w:delText xml:space="preserve"> recorded</w:delText>
        </w:r>
      </w:del>
      <w:ins w:id="213" w:author="Jahirul Islam" w:date="2023-11-25T18:31:00Z">
        <w:r w:rsidR="00F65DB2" w:rsidRPr="00D34B74">
          <w:rPr>
            <w:rFonts w:ascii="Times New Roman" w:hAnsi="Times New Roman" w:cs="Times New Roman"/>
            <w:sz w:val="24"/>
            <w:szCs w:val="24"/>
          </w:rPr>
          <w:t>were recorded</w:t>
        </w:r>
      </w:ins>
      <w:r w:rsidRPr="00D34B74">
        <w:rPr>
          <w:rFonts w:ascii="Times New Roman" w:hAnsi="Times New Roman" w:cs="Times New Roman"/>
          <w:sz w:val="24"/>
          <w:szCs w:val="24"/>
        </w:rPr>
        <w:t xml:space="preserve"> on a questionnaire form. Information about preexisting hypertension and the need for antihypertensive medications was acquired based on individual reports or medical records. Systolic blood pressure (SBP) and diastolic blood pressure (DBP) were measured at DMCH using mercury sphygmomanometer equipment after the patient had rested for at least 10 minutes. The participant's blood pressure was checked from the right side, and they were weighed using a weighing scale (Beurer BF 700, Germany), both without shoes and without bulky clothing. The nearest 0.1 kilogram (kg) was used to measure weight.</w:t>
      </w:r>
    </w:p>
    <w:p w14:paraId="47033AD7" w14:textId="77777777" w:rsidR="003C2B5E" w:rsidRPr="00D34B74" w:rsidRDefault="003C2B5E" w:rsidP="00C8427F">
      <w:pPr>
        <w:spacing w:before="120" w:after="120" w:line="240" w:lineRule="auto"/>
        <w:jc w:val="both"/>
        <w:rPr>
          <w:rFonts w:ascii="Times New Roman" w:hAnsi="Times New Roman" w:cs="Times New Roman"/>
          <w:b/>
          <w:bCs/>
          <w:iCs/>
          <w:color w:val="131413"/>
          <w:sz w:val="24"/>
          <w:szCs w:val="24"/>
          <w:lang w:bidi="ar-SA"/>
        </w:rPr>
      </w:pPr>
      <w:r w:rsidRPr="00D34B74">
        <w:rPr>
          <w:rFonts w:ascii="Times New Roman" w:hAnsi="Times New Roman" w:cs="Times New Roman"/>
          <w:b/>
          <w:bCs/>
          <w:iCs/>
          <w:sz w:val="24"/>
          <w:szCs w:val="24"/>
        </w:rPr>
        <w:t>Inclusion criteria</w:t>
      </w:r>
    </w:p>
    <w:p w14:paraId="47033AD8" w14:textId="63D1F20F" w:rsidR="003C2B5E" w:rsidRPr="00D34B74" w:rsidDel="000A31B9" w:rsidRDefault="003C2B5E" w:rsidP="00C8427F">
      <w:pPr>
        <w:autoSpaceDE w:val="0"/>
        <w:autoSpaceDN w:val="0"/>
        <w:adjustRightInd w:val="0"/>
        <w:spacing w:before="120" w:after="120" w:line="240" w:lineRule="auto"/>
        <w:jc w:val="both"/>
        <w:rPr>
          <w:del w:id="214" w:author="Jahirul Islam" w:date="2023-11-25T18:55:00Z"/>
          <w:rFonts w:ascii="Times New Roman" w:hAnsi="Times New Roman" w:cs="Times New Roman"/>
          <w:sz w:val="24"/>
          <w:szCs w:val="24"/>
        </w:rPr>
      </w:pPr>
      <w:r w:rsidRPr="00D34B74">
        <w:rPr>
          <w:rFonts w:ascii="Times New Roman" w:hAnsi="Times New Roman" w:cs="Times New Roman"/>
          <w:sz w:val="24"/>
          <w:szCs w:val="24"/>
        </w:rPr>
        <w:t xml:space="preserve">Pregnant women with preeclampsia in the second trimester were recruited for this study. </w:t>
      </w:r>
      <w:ins w:id="215" w:author="Jahirul Islam" w:date="2023-11-11T15:01:00Z">
        <w:r w:rsidR="00B020D4">
          <w:rPr>
            <w:rFonts w:ascii="Times New Roman" w:hAnsi="Times New Roman" w:cs="Times New Roman"/>
            <w:sz w:val="24"/>
            <w:szCs w:val="24"/>
          </w:rPr>
          <w:t xml:space="preserve">We </w:t>
        </w:r>
      </w:ins>
      <w:del w:id="216" w:author="Jahirul Islam" w:date="2023-11-11T15:01:00Z">
        <w:r w:rsidRPr="00D34B74" w:rsidDel="00B020D4">
          <w:rPr>
            <w:rFonts w:ascii="Times New Roman" w:hAnsi="Times New Roman" w:cs="Times New Roman"/>
            <w:sz w:val="24"/>
            <w:szCs w:val="24"/>
          </w:rPr>
          <w:delText>D</w:delText>
        </w:r>
      </w:del>
      <w:ins w:id="217" w:author="Jahirul Islam" w:date="2023-11-11T15:01:00Z">
        <w:r w:rsidR="00B020D4">
          <w:rPr>
            <w:rFonts w:ascii="Times New Roman" w:hAnsi="Times New Roman" w:cs="Times New Roman"/>
            <w:sz w:val="24"/>
            <w:szCs w:val="24"/>
          </w:rPr>
          <w:t>d</w:t>
        </w:r>
      </w:ins>
      <w:r w:rsidRPr="00D34B74">
        <w:rPr>
          <w:rFonts w:ascii="Times New Roman" w:hAnsi="Times New Roman" w:cs="Times New Roman"/>
          <w:sz w:val="24"/>
          <w:szCs w:val="24"/>
        </w:rPr>
        <w:t xml:space="preserve">efined </w:t>
      </w:r>
      <w:ins w:id="218" w:author="Jahirul Islam" w:date="2023-11-11T15:01:00Z">
        <w:r w:rsidR="00B020D4">
          <w:rPr>
            <w:rFonts w:ascii="Times New Roman" w:hAnsi="Times New Roman" w:cs="Times New Roman"/>
            <w:sz w:val="24"/>
            <w:szCs w:val="24"/>
          </w:rPr>
          <w:t xml:space="preserve">this </w:t>
        </w:r>
      </w:ins>
      <w:r w:rsidRPr="00D34B74">
        <w:rPr>
          <w:rFonts w:ascii="Times New Roman" w:hAnsi="Times New Roman" w:cs="Times New Roman"/>
          <w:sz w:val="24"/>
          <w:szCs w:val="24"/>
        </w:rPr>
        <w:t>as women with previously normal blood pressure (BP), after the 20</w:t>
      </w:r>
      <w:r w:rsidRPr="00D34B74">
        <w:rPr>
          <w:rFonts w:ascii="Times New Roman" w:hAnsi="Times New Roman" w:cs="Times New Roman"/>
          <w:sz w:val="24"/>
          <w:szCs w:val="24"/>
          <w:vertAlign w:val="superscript"/>
        </w:rPr>
        <w:t>th</w:t>
      </w:r>
      <w:r w:rsidRPr="00D34B74">
        <w:rPr>
          <w:rFonts w:ascii="Times New Roman" w:hAnsi="Times New Roman" w:cs="Times New Roman"/>
          <w:sz w:val="24"/>
          <w:szCs w:val="24"/>
        </w:rPr>
        <w:t xml:space="preserve"> week of gestation with two different measures of BP that were at least four hours apart, diastolic ≥ 90 mmHg and systolic ≥ 140 mmHg with a dipstick value of 1+ proteinuria of 300 mg or more per 24-hour urine sample </w:t>
      </w:r>
      <w:r w:rsidRPr="00D34B74">
        <w:rPr>
          <w:rFonts w:ascii="Times New Roman" w:hAnsi="Times New Roman" w:cs="Times New Roman"/>
          <w:sz w:val="24"/>
          <w:szCs w:val="24"/>
        </w:rPr>
        <w:fldChar w:fldCharType="begin"/>
      </w:r>
      <w:r w:rsidR="001E6AD5">
        <w:rPr>
          <w:rFonts w:ascii="Times New Roman" w:hAnsi="Times New Roman" w:cs="Times New Roman"/>
          <w:sz w:val="24"/>
          <w:szCs w:val="24"/>
        </w:rPr>
        <w:instrText xml:space="preserve"> ADDIN EN.CITE &lt;EndNote&gt;&lt;Cite&gt;&lt;Author&gt;Obstetricians&lt;/Author&gt;&lt;Year&gt;2013&lt;/Year&gt;&lt;RecNum&gt;25&lt;/RecNum&gt;&lt;DisplayText&gt;[38]&lt;/DisplayText&gt;&lt;record&gt;&lt;rec-number&gt;25&lt;/rec-number&gt;&lt;foreign-keys&gt;&lt;key app="EN" db-id="vvtewp0whetp28ev5ea5aw2i0xsxrveppds9" timestamp="1675861985"&gt;25&lt;/key&gt;&lt;/foreign-keys&gt;&lt;ref-type name="Journal Article"&gt;17&lt;/ref-type&gt;&lt;contributors&gt;&lt;authors&gt;&lt;author&gt;American College of Obstetricians&lt;/author&gt;&lt;author&gt;Gynecologists&lt;/author&gt;&lt;/authors&gt;&lt;/contributors&gt;&lt;titles&gt;&lt;title&gt;Task force on hypertension in pregnancy&lt;/title&gt;&lt;secondary-title&gt;Hypertension in pregnancy. Report of the American College of Obstetricians and Gynecologists’ task force on hypertension in pregnancy. Obstet Gynecol&lt;/secondary-title&gt;&lt;/titles&gt;&lt;periodical&gt;&lt;full-title&gt;Hypertension in pregnancy. Report of the American College of Obstetricians and Gynecologists’ task force on hypertension in pregnancy. Obstet Gynecol&lt;/full-title&gt;&lt;/periodical&gt;&lt;pages&gt;1122-31&lt;/pages&gt;&lt;volume&gt;122&lt;/volume&gt;&lt;number&gt;5&lt;/number&gt;&lt;dates&gt;&lt;year&gt;2013&lt;/year&gt;&lt;/dates&gt;&lt;urls&gt;&lt;/urls&gt;&lt;/record&gt;&lt;/Cite&gt;&lt;/EndNote&gt;</w:instrText>
      </w:r>
      <w:r w:rsidRPr="00D34B74">
        <w:rPr>
          <w:rFonts w:ascii="Times New Roman" w:hAnsi="Times New Roman" w:cs="Times New Roman"/>
          <w:sz w:val="24"/>
          <w:szCs w:val="24"/>
        </w:rPr>
        <w:fldChar w:fldCharType="separate"/>
      </w:r>
      <w:r w:rsidR="001E6AD5">
        <w:rPr>
          <w:rFonts w:ascii="Times New Roman" w:hAnsi="Times New Roman" w:cs="Times New Roman"/>
          <w:noProof/>
          <w:sz w:val="24"/>
          <w:szCs w:val="24"/>
        </w:rPr>
        <w:t>[38]</w:t>
      </w:r>
      <w:r w:rsidRPr="00D34B74">
        <w:rPr>
          <w:rFonts w:ascii="Times New Roman" w:hAnsi="Times New Roman" w:cs="Times New Roman"/>
          <w:sz w:val="24"/>
          <w:szCs w:val="24"/>
        </w:rPr>
        <w:fldChar w:fldCharType="end"/>
      </w:r>
      <w:r w:rsidRPr="00D34B74">
        <w:rPr>
          <w:rFonts w:ascii="Times New Roman" w:hAnsi="Times New Roman" w:cs="Times New Roman"/>
          <w:sz w:val="24"/>
          <w:szCs w:val="24"/>
        </w:rPr>
        <w:t>.</w:t>
      </w:r>
    </w:p>
    <w:p w14:paraId="5037C7A0" w14:textId="77777777" w:rsidR="000A31B9" w:rsidRDefault="000A31B9" w:rsidP="00CA07A1">
      <w:pPr>
        <w:autoSpaceDE w:val="0"/>
        <w:autoSpaceDN w:val="0"/>
        <w:adjustRightInd w:val="0"/>
        <w:spacing w:before="120" w:after="120" w:line="240" w:lineRule="auto"/>
        <w:jc w:val="both"/>
        <w:rPr>
          <w:ins w:id="219" w:author="Jahirul Islam" w:date="2023-11-25T18:55:00Z"/>
          <w:rFonts w:ascii="Times New Roman" w:hAnsi="Times New Roman" w:cs="Times New Roman"/>
          <w:b/>
          <w:bCs/>
          <w:iCs/>
          <w:sz w:val="24"/>
          <w:szCs w:val="24"/>
        </w:rPr>
      </w:pPr>
    </w:p>
    <w:p w14:paraId="47033AD9" w14:textId="330E8CAE" w:rsidR="003C2B5E" w:rsidRPr="00D34B74" w:rsidDel="005D6D1A" w:rsidRDefault="003C2B5E" w:rsidP="00C8427F">
      <w:pPr>
        <w:spacing w:before="120" w:after="120" w:line="240" w:lineRule="auto"/>
        <w:jc w:val="both"/>
        <w:rPr>
          <w:del w:id="220" w:author="Jahirul Islam" w:date="2023-11-25T18:55:00Z"/>
          <w:rFonts w:ascii="Times New Roman" w:hAnsi="Times New Roman" w:cs="Times New Roman"/>
          <w:b/>
          <w:bCs/>
          <w:iCs/>
          <w:color w:val="131413"/>
          <w:sz w:val="24"/>
          <w:szCs w:val="24"/>
          <w:lang w:bidi="ar-SA"/>
        </w:rPr>
      </w:pPr>
      <w:del w:id="221" w:author="Jahirul Islam" w:date="2023-11-25T18:55:00Z">
        <w:r w:rsidRPr="00D34B74" w:rsidDel="005D6D1A">
          <w:rPr>
            <w:rFonts w:ascii="Times New Roman" w:hAnsi="Times New Roman" w:cs="Times New Roman"/>
            <w:b/>
            <w:bCs/>
            <w:iCs/>
            <w:sz w:val="24"/>
            <w:szCs w:val="24"/>
          </w:rPr>
          <w:delText>Inclusion criteria</w:delText>
        </w:r>
      </w:del>
    </w:p>
    <w:p w14:paraId="47033ADA" w14:textId="5785D16E" w:rsidR="003C2B5E" w:rsidRPr="00D34B74" w:rsidDel="005D6D1A" w:rsidRDefault="003C2B5E" w:rsidP="00C8427F">
      <w:pPr>
        <w:autoSpaceDE w:val="0"/>
        <w:autoSpaceDN w:val="0"/>
        <w:adjustRightInd w:val="0"/>
        <w:spacing w:before="120" w:after="120" w:line="240" w:lineRule="auto"/>
        <w:jc w:val="both"/>
        <w:rPr>
          <w:del w:id="222" w:author="Jahirul Islam" w:date="2023-11-25T18:55:00Z"/>
          <w:rFonts w:ascii="Times New Roman" w:hAnsi="Times New Roman" w:cs="Times New Roman"/>
          <w:sz w:val="24"/>
          <w:szCs w:val="24"/>
        </w:rPr>
      </w:pPr>
      <w:del w:id="223" w:author="Jahirul Islam" w:date="2023-11-25T18:55:00Z">
        <w:r w:rsidRPr="00D34B74" w:rsidDel="005D6D1A">
          <w:rPr>
            <w:rFonts w:ascii="Times New Roman" w:hAnsi="Times New Roman" w:cs="Times New Roman"/>
            <w:sz w:val="24"/>
            <w:szCs w:val="24"/>
          </w:rPr>
          <w:delText xml:space="preserve">Pregnant women with preeclampsia in the second trimester were recruited for this study. </w:delText>
        </w:r>
      </w:del>
      <w:del w:id="224" w:author="Jahirul Islam" w:date="2023-11-11T15:01:00Z">
        <w:r w:rsidRPr="00D34B74" w:rsidDel="00B020D4">
          <w:rPr>
            <w:rFonts w:ascii="Times New Roman" w:hAnsi="Times New Roman" w:cs="Times New Roman"/>
            <w:sz w:val="24"/>
            <w:szCs w:val="24"/>
          </w:rPr>
          <w:delText>D</w:delText>
        </w:r>
      </w:del>
      <w:del w:id="225" w:author="Jahirul Islam" w:date="2023-11-25T18:55:00Z">
        <w:r w:rsidRPr="00D34B74" w:rsidDel="005D6D1A">
          <w:rPr>
            <w:rFonts w:ascii="Times New Roman" w:hAnsi="Times New Roman" w:cs="Times New Roman"/>
            <w:sz w:val="24"/>
            <w:szCs w:val="24"/>
          </w:rPr>
          <w:delText>efined as women with previously normal blood pressure (BP), after the 20</w:delText>
        </w:r>
        <w:r w:rsidRPr="00D34B74" w:rsidDel="005D6D1A">
          <w:rPr>
            <w:rFonts w:ascii="Times New Roman" w:hAnsi="Times New Roman" w:cs="Times New Roman"/>
            <w:sz w:val="24"/>
            <w:szCs w:val="24"/>
            <w:vertAlign w:val="superscript"/>
          </w:rPr>
          <w:delText>th</w:delText>
        </w:r>
        <w:r w:rsidRPr="00D34B74" w:rsidDel="005D6D1A">
          <w:rPr>
            <w:rFonts w:ascii="Times New Roman" w:hAnsi="Times New Roman" w:cs="Times New Roman"/>
            <w:sz w:val="24"/>
            <w:szCs w:val="24"/>
          </w:rPr>
          <w:delText xml:space="preserve"> week of gestation with two different measures of BP that were at least four hours apart, diastolic ≥ 90 mmHg and systolic ≥ 140 mmHg with a dipstick value of 1+ proteinuria of 300 mg or more per 24-hour urine sample </w:delText>
        </w:r>
        <w:r w:rsidRPr="00D34B74" w:rsidDel="005D6D1A">
          <w:rPr>
            <w:rFonts w:ascii="Times New Roman" w:hAnsi="Times New Roman" w:cs="Times New Roman"/>
            <w:sz w:val="24"/>
            <w:szCs w:val="24"/>
          </w:rPr>
          <w:fldChar w:fldCharType="begin"/>
        </w:r>
        <w:r w:rsidR="001E6AD5" w:rsidDel="005D6D1A">
          <w:rPr>
            <w:rFonts w:ascii="Times New Roman" w:hAnsi="Times New Roman" w:cs="Times New Roman"/>
            <w:sz w:val="24"/>
            <w:szCs w:val="24"/>
          </w:rPr>
          <w:delInstrText xml:space="preserve"> ADDIN EN.CITE &lt;EndNote&gt;&lt;Cite&gt;&lt;Author&gt;Obstetricians&lt;/Author&gt;&lt;Year&gt;2013&lt;/Year&gt;&lt;RecNum&gt;25&lt;/RecNum&gt;&lt;DisplayText&gt;[38]&lt;/DisplayText&gt;&lt;record&gt;&lt;rec-number&gt;25&lt;/rec-number&gt;&lt;foreign-keys&gt;&lt;key app="EN" db-id="vvtewp0whetp28ev5ea5aw2i0xsxrveppds9" timestamp="1675861985"&gt;25&lt;/key&gt;&lt;/foreign-keys&gt;&lt;ref-type name="Journal Article"&gt;17&lt;/ref-type&gt;&lt;contributors&gt;&lt;authors&gt;&lt;author&gt;American College of Obstetricians&lt;/author&gt;&lt;author&gt;Gynecologists&lt;/author&gt;&lt;/authors&gt;&lt;/contributors&gt;&lt;titles&gt;&lt;title&gt;Task force on hypertension in pregnancy&lt;/title&gt;&lt;secondary-title&gt;Hypertension in pregnancy. Report of the American College of Obstetricians and Gynecologists’ task force on hypertension in pregnancy. Obstet Gynecol&lt;/secondary-title&gt;&lt;/titles&gt;&lt;periodical&gt;&lt;full-title&gt;Hypertension in pregnancy. Report of the American College of Obstetricians and Gynecologists’ task force on hypertension in pregnancy. Obstet Gynecol&lt;/full-title&gt;&lt;/periodical&gt;&lt;pages&gt;1122-31&lt;/pages&gt;&lt;volume&gt;122&lt;/volume&gt;&lt;number&gt;5&lt;/number&gt;&lt;dates&gt;&lt;year&gt;2013&lt;/year&gt;&lt;/dates&gt;&lt;urls&gt;&lt;/urls&gt;&lt;/record&gt;&lt;/Cite&gt;&lt;/EndNote&gt;</w:delInstrText>
        </w:r>
        <w:r w:rsidRPr="00D34B74" w:rsidDel="005D6D1A">
          <w:rPr>
            <w:rFonts w:ascii="Times New Roman" w:hAnsi="Times New Roman" w:cs="Times New Roman"/>
            <w:sz w:val="24"/>
            <w:szCs w:val="24"/>
          </w:rPr>
          <w:fldChar w:fldCharType="separate"/>
        </w:r>
        <w:r w:rsidR="001E6AD5" w:rsidDel="005D6D1A">
          <w:rPr>
            <w:rFonts w:ascii="Times New Roman" w:hAnsi="Times New Roman" w:cs="Times New Roman"/>
            <w:noProof/>
            <w:sz w:val="24"/>
            <w:szCs w:val="24"/>
          </w:rPr>
          <w:delText>[38]</w:delText>
        </w:r>
        <w:r w:rsidRPr="00D34B74" w:rsidDel="005D6D1A">
          <w:rPr>
            <w:rFonts w:ascii="Times New Roman" w:hAnsi="Times New Roman" w:cs="Times New Roman"/>
            <w:sz w:val="24"/>
            <w:szCs w:val="24"/>
          </w:rPr>
          <w:fldChar w:fldCharType="end"/>
        </w:r>
        <w:r w:rsidRPr="00D34B74" w:rsidDel="005D6D1A">
          <w:rPr>
            <w:rFonts w:ascii="Times New Roman" w:hAnsi="Times New Roman" w:cs="Times New Roman"/>
            <w:sz w:val="24"/>
            <w:szCs w:val="24"/>
          </w:rPr>
          <w:delText>.</w:delText>
        </w:r>
      </w:del>
    </w:p>
    <w:p w14:paraId="47033ADB" w14:textId="6DB96995" w:rsidR="00E13329" w:rsidRPr="00D34B74" w:rsidRDefault="00E13329" w:rsidP="00C8427F">
      <w:pPr>
        <w:autoSpaceDE w:val="0"/>
        <w:autoSpaceDN w:val="0"/>
        <w:adjustRightInd w:val="0"/>
        <w:spacing w:before="120" w:after="120" w:line="240" w:lineRule="auto"/>
        <w:jc w:val="both"/>
        <w:rPr>
          <w:rFonts w:ascii="Times New Roman" w:eastAsiaTheme="minorHAnsi" w:hAnsi="Times New Roman" w:cs="Times New Roman"/>
          <w:b/>
          <w:sz w:val="24"/>
          <w:szCs w:val="24"/>
          <w:lang w:val="en-US" w:eastAsia="en-US" w:bidi="ar-SA"/>
        </w:rPr>
      </w:pPr>
      <w:r w:rsidRPr="00D34B74">
        <w:rPr>
          <w:rFonts w:ascii="Times New Roman" w:eastAsiaTheme="minorHAnsi" w:hAnsi="Times New Roman" w:cs="Times New Roman"/>
          <w:b/>
          <w:sz w:val="24"/>
          <w:szCs w:val="24"/>
          <w:lang w:val="en-US" w:eastAsia="en-US" w:bidi="ar-SA"/>
        </w:rPr>
        <w:t>S</w:t>
      </w:r>
      <w:ins w:id="226" w:author="Jahirul Islam" w:date="2023-11-11T12:55:00Z">
        <w:r w:rsidR="00CE3B48">
          <w:rPr>
            <w:rFonts w:ascii="Times New Roman" w:eastAsiaTheme="minorHAnsi" w:hAnsi="Times New Roman" w:cs="Times New Roman"/>
            <w:b/>
            <w:sz w:val="24"/>
            <w:szCs w:val="24"/>
            <w:lang w:val="en-US" w:eastAsia="en-US" w:bidi="ar-SA"/>
          </w:rPr>
          <w:t>ampling</w:t>
        </w:r>
      </w:ins>
      <w:del w:id="227" w:author="Jahirul Islam" w:date="2023-11-11T12:55:00Z">
        <w:r w:rsidRPr="00D34B74" w:rsidDel="00CE3B48">
          <w:rPr>
            <w:rFonts w:ascii="Times New Roman" w:eastAsiaTheme="minorHAnsi" w:hAnsi="Times New Roman" w:cs="Times New Roman"/>
            <w:b/>
            <w:sz w:val="24"/>
            <w:szCs w:val="24"/>
            <w:lang w:val="en-US" w:eastAsia="en-US" w:bidi="ar-SA"/>
          </w:rPr>
          <w:delText>tudy Population</w:delText>
        </w:r>
      </w:del>
    </w:p>
    <w:p w14:paraId="47033ADD" w14:textId="65682629" w:rsidR="00E13329" w:rsidRPr="00D34B74" w:rsidRDefault="00E13329" w:rsidP="0009605A">
      <w:pPr>
        <w:autoSpaceDE w:val="0"/>
        <w:autoSpaceDN w:val="0"/>
        <w:adjustRightInd w:val="0"/>
        <w:spacing w:before="120" w:after="120" w:line="240" w:lineRule="auto"/>
        <w:jc w:val="both"/>
        <w:rPr>
          <w:rFonts w:ascii="Times New Roman" w:eastAsiaTheme="minorHAnsi" w:hAnsi="Times New Roman" w:cs="Times New Roman"/>
          <w:sz w:val="24"/>
          <w:szCs w:val="24"/>
          <w:lang w:val="en-US" w:eastAsia="en-US" w:bidi="ar-SA"/>
        </w:rPr>
      </w:pPr>
      <w:del w:id="228" w:author="Jahirul Islam" w:date="2023-11-11T15:01:00Z">
        <w:r w:rsidRPr="00D34B74" w:rsidDel="001F35DA">
          <w:rPr>
            <w:rFonts w:ascii="Times New Roman" w:eastAsiaTheme="minorHAnsi" w:hAnsi="Times New Roman" w:cs="Times New Roman"/>
            <w:sz w:val="24"/>
            <w:szCs w:val="24"/>
            <w:lang w:val="en-US" w:eastAsia="en-US" w:bidi="ar-SA"/>
          </w:rPr>
          <w:delText>We lead the study among 180 preeclamptic pregnant women in 3</w:delText>
        </w:r>
        <w:r w:rsidRPr="00D34B74" w:rsidDel="001F35DA">
          <w:rPr>
            <w:rFonts w:ascii="Times New Roman" w:eastAsiaTheme="minorHAnsi" w:hAnsi="Times New Roman" w:cs="Times New Roman"/>
            <w:sz w:val="24"/>
            <w:szCs w:val="24"/>
            <w:vertAlign w:val="superscript"/>
            <w:lang w:val="en-US" w:eastAsia="en-US" w:bidi="ar-SA"/>
          </w:rPr>
          <w:delText>rd</w:delText>
        </w:r>
        <w:r w:rsidRPr="00D34B74" w:rsidDel="001F35DA">
          <w:rPr>
            <w:rFonts w:ascii="Times New Roman" w:eastAsiaTheme="minorHAnsi" w:hAnsi="Times New Roman" w:cs="Times New Roman"/>
            <w:sz w:val="24"/>
            <w:szCs w:val="24"/>
            <w:lang w:val="en-US" w:eastAsia="en-US" w:bidi="ar-SA"/>
          </w:rPr>
          <w:delText xml:space="preserve"> trimester who attended the department of Gynecology and Obstetrics at Dhaka medical college hospital. </w:delText>
        </w:r>
      </w:del>
      <w:r w:rsidRPr="00D34B74">
        <w:rPr>
          <w:rFonts w:ascii="Times New Roman" w:eastAsiaTheme="minorHAnsi" w:hAnsi="Times New Roman" w:cs="Times New Roman"/>
          <w:sz w:val="24"/>
          <w:szCs w:val="24"/>
          <w:lang w:val="en-US" w:eastAsia="en-US" w:bidi="ar-SA"/>
        </w:rPr>
        <w:t>Exclusion and inclusion criteria were strictly followed during data collection. We noted the maternal hemoglobin level in 3</w:t>
      </w:r>
      <w:r w:rsidRPr="00D34B74">
        <w:rPr>
          <w:rFonts w:ascii="Times New Roman" w:eastAsiaTheme="minorHAnsi" w:hAnsi="Times New Roman" w:cs="Times New Roman"/>
          <w:sz w:val="24"/>
          <w:szCs w:val="24"/>
          <w:vertAlign w:val="superscript"/>
          <w:lang w:val="en-US" w:eastAsia="en-US" w:bidi="ar-SA"/>
        </w:rPr>
        <w:t>rd</w:t>
      </w:r>
      <w:r w:rsidRPr="00D34B74">
        <w:rPr>
          <w:rFonts w:ascii="Times New Roman" w:eastAsiaTheme="minorHAnsi" w:hAnsi="Times New Roman" w:cs="Times New Roman"/>
          <w:sz w:val="24"/>
          <w:szCs w:val="24"/>
          <w:lang w:val="en-US" w:eastAsia="en-US" w:bidi="ar-SA"/>
        </w:rPr>
        <w:t xml:space="preserve"> trimester of pregnancy by the expert medical technologist lab.</w:t>
      </w:r>
      <w:del w:id="229" w:author="Jahirul Islam" w:date="2023-11-11T15:02:00Z">
        <w:r w:rsidRPr="00D34B74" w:rsidDel="009D3EA0">
          <w:rPr>
            <w:rFonts w:ascii="Times New Roman" w:eastAsiaTheme="minorHAnsi" w:hAnsi="Times New Roman" w:cs="Times New Roman"/>
            <w:sz w:val="24"/>
            <w:szCs w:val="24"/>
            <w:lang w:val="en-US" w:eastAsia="en-US" w:bidi="ar-SA"/>
          </w:rPr>
          <w:delText xml:space="preserve">  </w:delText>
        </w:r>
      </w:del>
    </w:p>
    <w:p w14:paraId="47033ADF" w14:textId="0B6409B7" w:rsidR="00E13329" w:rsidRPr="00D34B74" w:rsidRDefault="00E13329" w:rsidP="00C8427F">
      <w:pPr>
        <w:autoSpaceDE w:val="0"/>
        <w:autoSpaceDN w:val="0"/>
        <w:adjustRightInd w:val="0"/>
        <w:spacing w:before="120" w:after="120" w:line="240" w:lineRule="auto"/>
        <w:rPr>
          <w:rFonts w:ascii="Times New Roman" w:eastAsiaTheme="minorHAnsi" w:hAnsi="Times New Roman" w:cs="Times New Roman"/>
          <w:b/>
          <w:sz w:val="24"/>
          <w:szCs w:val="24"/>
          <w:lang w:val="en-US" w:eastAsia="en-US" w:bidi="ar-SA"/>
        </w:rPr>
      </w:pPr>
      <w:r w:rsidRPr="00D34B74">
        <w:rPr>
          <w:rFonts w:ascii="Times New Roman" w:eastAsiaTheme="minorHAnsi" w:hAnsi="Times New Roman" w:cs="Times New Roman"/>
          <w:b/>
          <w:sz w:val="24"/>
          <w:szCs w:val="24"/>
          <w:lang w:val="en-US" w:eastAsia="en-US" w:bidi="ar-SA"/>
        </w:rPr>
        <w:t>Sample-size</w:t>
      </w:r>
    </w:p>
    <w:p w14:paraId="47033AE1" w14:textId="3BEFDC67" w:rsidR="00E13329" w:rsidRPr="00D34B74" w:rsidRDefault="00E13329" w:rsidP="00C8427F">
      <w:pPr>
        <w:autoSpaceDE w:val="0"/>
        <w:autoSpaceDN w:val="0"/>
        <w:adjustRightInd w:val="0"/>
        <w:spacing w:before="120" w:after="120" w:line="240" w:lineRule="auto"/>
        <w:jc w:val="both"/>
        <w:rPr>
          <w:rFonts w:ascii="Times New Roman" w:eastAsiaTheme="minorHAnsi" w:hAnsi="Times New Roman" w:cs="Times New Roman"/>
          <w:sz w:val="24"/>
          <w:szCs w:val="24"/>
          <w:lang w:val="en-US" w:eastAsia="en-US" w:bidi="ar-SA"/>
        </w:rPr>
      </w:pPr>
      <w:r w:rsidRPr="00D34B74">
        <w:rPr>
          <w:rFonts w:ascii="Times New Roman" w:eastAsiaTheme="minorHAnsi" w:hAnsi="Times New Roman" w:cs="Times New Roman"/>
          <w:sz w:val="24"/>
          <w:szCs w:val="24"/>
          <w:lang w:val="en-US" w:eastAsia="en-US" w:bidi="ar-SA"/>
        </w:rPr>
        <w:t>By using this formula: n = z2q/r2p we estimated the sample size</w:t>
      </w:r>
      <w:del w:id="230" w:author="Jahirul Islam" w:date="2023-11-25T18:31:00Z">
        <w:r w:rsidRPr="00D34B74" w:rsidDel="004C3103">
          <w:rPr>
            <w:rFonts w:ascii="Times New Roman" w:eastAsiaTheme="minorHAnsi" w:hAnsi="Times New Roman" w:cs="Times New Roman"/>
            <w:sz w:val="24"/>
            <w:szCs w:val="24"/>
            <w:lang w:val="en-US" w:eastAsia="en-US" w:bidi="ar-SA"/>
          </w:rPr>
          <w:delText xml:space="preserve"> of </w:delText>
        </w:r>
      </w:del>
      <w:del w:id="231" w:author="Jahirul Islam" w:date="2023-11-11T15:02:00Z">
        <w:r w:rsidRPr="00D34B74" w:rsidDel="009D3EA0">
          <w:rPr>
            <w:rFonts w:ascii="Times New Roman" w:eastAsiaTheme="minorHAnsi" w:hAnsi="Times New Roman" w:cs="Times New Roman"/>
            <w:sz w:val="24"/>
            <w:szCs w:val="24"/>
            <w:lang w:val="en-US" w:eastAsia="en-US" w:bidi="ar-SA"/>
          </w:rPr>
          <w:delText>current</w:delText>
        </w:r>
      </w:del>
      <w:del w:id="232" w:author="Jahirul Islam" w:date="2023-11-25T18:31:00Z">
        <w:r w:rsidRPr="00D34B74" w:rsidDel="004C3103">
          <w:rPr>
            <w:rFonts w:ascii="Times New Roman" w:eastAsiaTheme="minorHAnsi" w:hAnsi="Times New Roman" w:cs="Times New Roman"/>
            <w:sz w:val="24"/>
            <w:szCs w:val="24"/>
            <w:lang w:val="en-US" w:eastAsia="en-US" w:bidi="ar-SA"/>
          </w:rPr>
          <w:delText xml:space="preserve"> study</w:delText>
        </w:r>
      </w:del>
      <w:r w:rsidRPr="00D34B74">
        <w:rPr>
          <w:rFonts w:ascii="Times New Roman" w:eastAsiaTheme="minorHAnsi" w:hAnsi="Times New Roman" w:cs="Times New Roman"/>
          <w:sz w:val="24"/>
          <w:szCs w:val="24"/>
          <w:lang w:val="en-US" w:eastAsia="en-US" w:bidi="ar-SA"/>
        </w:rPr>
        <w:t xml:space="preserve">. </w:t>
      </w:r>
      <w:ins w:id="233" w:author="Jahirul Islam" w:date="2023-11-11T15:02:00Z">
        <w:r w:rsidR="009D3EA0">
          <w:rPr>
            <w:rFonts w:ascii="Times New Roman" w:eastAsiaTheme="minorHAnsi" w:hAnsi="Times New Roman" w:cs="Times New Roman"/>
            <w:sz w:val="24"/>
            <w:szCs w:val="24"/>
            <w:lang w:val="en-US" w:eastAsia="en-US" w:bidi="ar-SA"/>
          </w:rPr>
          <w:t xml:space="preserve">The </w:t>
        </w:r>
      </w:ins>
      <w:del w:id="234" w:author="Jahirul Islam" w:date="2023-11-11T15:02:00Z">
        <w:r w:rsidRPr="00D34B74" w:rsidDel="009D3EA0">
          <w:rPr>
            <w:rFonts w:ascii="Times New Roman" w:eastAsiaTheme="minorHAnsi" w:hAnsi="Times New Roman" w:cs="Times New Roman"/>
            <w:sz w:val="24"/>
            <w:szCs w:val="24"/>
            <w:lang w:val="en-US" w:eastAsia="en-US" w:bidi="ar-SA"/>
          </w:rPr>
          <w:delText>F</w:delText>
        </w:r>
      </w:del>
      <w:ins w:id="235" w:author="Jahirul Islam" w:date="2023-11-11T15:02:00Z">
        <w:r w:rsidR="009D3EA0">
          <w:rPr>
            <w:rFonts w:ascii="Times New Roman" w:eastAsiaTheme="minorHAnsi" w:hAnsi="Times New Roman" w:cs="Times New Roman"/>
            <w:sz w:val="24"/>
            <w:szCs w:val="24"/>
            <w:lang w:val="en-US" w:eastAsia="en-US" w:bidi="ar-SA"/>
          </w:rPr>
          <w:t>f</w:t>
        </w:r>
      </w:ins>
      <w:r w:rsidRPr="00D34B74">
        <w:rPr>
          <w:rFonts w:ascii="Times New Roman" w:eastAsiaTheme="minorHAnsi" w:hAnsi="Times New Roman" w:cs="Times New Roman"/>
          <w:sz w:val="24"/>
          <w:szCs w:val="24"/>
          <w:lang w:val="en-US" w:eastAsia="en-US" w:bidi="ar-SA"/>
        </w:rPr>
        <w:t>ollowing assumption was considered, significant level 0.05</w:t>
      </w:r>
      <w:ins w:id="236" w:author="Jahirul Islam" w:date="2023-11-11T15:02:00Z">
        <w:r w:rsidR="0081646B">
          <w:rPr>
            <w:rFonts w:ascii="Times New Roman" w:eastAsiaTheme="minorHAnsi" w:hAnsi="Times New Roman" w:cs="Times New Roman"/>
            <w:sz w:val="24"/>
            <w:szCs w:val="24"/>
            <w:lang w:val="en-US" w:eastAsia="en-US" w:bidi="ar-SA"/>
          </w:rPr>
          <w:t xml:space="preserve"> (</w:t>
        </w:r>
      </w:ins>
      <w:del w:id="237" w:author="Jahirul Islam" w:date="2023-11-11T15:02:00Z">
        <w:r w:rsidRPr="00D34B74" w:rsidDel="0081646B">
          <w:rPr>
            <w:rFonts w:ascii="Times New Roman" w:eastAsiaTheme="minorHAnsi" w:hAnsi="Times New Roman" w:cs="Times New Roman"/>
            <w:sz w:val="24"/>
            <w:szCs w:val="24"/>
            <w:lang w:val="en-US" w:eastAsia="en-US" w:bidi="ar-SA"/>
          </w:rPr>
          <w:delText>=</w:delText>
        </w:r>
      </w:del>
      <w:r w:rsidRPr="00D34B74">
        <w:rPr>
          <w:rFonts w:ascii="Times New Roman" w:eastAsiaTheme="minorHAnsi" w:hAnsi="Times New Roman" w:cs="Times New Roman"/>
          <w:sz w:val="24"/>
          <w:szCs w:val="24"/>
          <w:lang w:val="en-US" w:eastAsia="en-US" w:bidi="ar-SA"/>
        </w:rPr>
        <w:t>1.96</w:t>
      </w:r>
      <w:ins w:id="238" w:author="Jahirul Islam" w:date="2023-11-11T15:02:00Z">
        <w:r w:rsidR="0081646B">
          <w:rPr>
            <w:rFonts w:ascii="Times New Roman" w:eastAsiaTheme="minorHAnsi" w:hAnsi="Times New Roman" w:cs="Times New Roman"/>
            <w:sz w:val="24"/>
            <w:szCs w:val="24"/>
            <w:lang w:val="en-US" w:eastAsia="en-US" w:bidi="ar-SA"/>
          </w:rPr>
          <w:t>)</w:t>
        </w:r>
      </w:ins>
      <w:r w:rsidRPr="00D34B74">
        <w:rPr>
          <w:rFonts w:ascii="Times New Roman" w:eastAsiaTheme="minorHAnsi" w:hAnsi="Times New Roman" w:cs="Times New Roman"/>
          <w:sz w:val="24"/>
          <w:szCs w:val="24"/>
          <w:lang w:val="en-US" w:eastAsia="en-US" w:bidi="ar-SA"/>
        </w:rPr>
        <w:t xml:space="preserve">, margin of error 5%, proportion of </w:t>
      </w:r>
      <w:del w:id="239" w:author="Jahirul Islam" w:date="2023-11-10T22:05:00Z">
        <w:r w:rsidRPr="00D34B74" w:rsidDel="00D34B74">
          <w:rPr>
            <w:rFonts w:ascii="Times New Roman" w:eastAsiaTheme="minorHAnsi" w:hAnsi="Times New Roman" w:cs="Times New Roman"/>
            <w:sz w:val="24"/>
            <w:szCs w:val="24"/>
            <w:lang w:val="en-US" w:eastAsia="en-US" w:bidi="ar-SA"/>
          </w:rPr>
          <w:delText>anemia</w:delText>
        </w:r>
      </w:del>
      <w:ins w:id="240" w:author="Jahirul Islam" w:date="2023-11-10T22:05:00Z">
        <w:r w:rsidR="00D34B74" w:rsidRPr="00D34B74">
          <w:rPr>
            <w:rFonts w:ascii="Times New Roman" w:eastAsiaTheme="minorHAnsi" w:hAnsi="Times New Roman" w:cs="Times New Roman"/>
            <w:sz w:val="24"/>
            <w:szCs w:val="24"/>
            <w:lang w:val="en-US" w:eastAsia="en-US" w:bidi="ar-SA"/>
          </w:rPr>
          <w:t>anaemia</w:t>
        </w:r>
      </w:ins>
      <w:r w:rsidRPr="00D34B74">
        <w:rPr>
          <w:rFonts w:ascii="Times New Roman" w:eastAsiaTheme="minorHAnsi" w:hAnsi="Times New Roman" w:cs="Times New Roman"/>
          <w:sz w:val="24"/>
          <w:szCs w:val="24"/>
          <w:lang w:val="en-US" w:eastAsia="en-US" w:bidi="ar-SA"/>
        </w:rPr>
        <w:t xml:space="preserve"> was counted 30% in pregnant women. One study depicted the </w:t>
      </w:r>
      <w:r w:rsidRPr="00D34B74">
        <w:rPr>
          <w:rFonts w:ascii="Times New Roman" w:eastAsiaTheme="minorHAnsi" w:hAnsi="Times New Roman" w:cs="Times New Roman"/>
          <w:sz w:val="24"/>
          <w:szCs w:val="24"/>
          <w:lang w:val="en-US" w:eastAsia="en-US" w:bidi="ar-SA"/>
        </w:rPr>
        <w:lastRenderedPageBreak/>
        <w:t xml:space="preserve">prevalence of </w:t>
      </w:r>
      <w:del w:id="241" w:author="Jahirul Islam" w:date="2023-11-10T22:05:00Z">
        <w:r w:rsidRPr="00D34B74" w:rsidDel="00D34B74">
          <w:rPr>
            <w:rFonts w:ascii="Times New Roman" w:eastAsiaTheme="minorHAnsi" w:hAnsi="Times New Roman" w:cs="Times New Roman"/>
            <w:sz w:val="24"/>
            <w:szCs w:val="24"/>
            <w:lang w:val="en-US" w:eastAsia="en-US" w:bidi="ar-SA"/>
          </w:rPr>
          <w:delText>anemia</w:delText>
        </w:r>
      </w:del>
      <w:ins w:id="242" w:author="Jahirul Islam" w:date="2023-11-10T22:05:00Z">
        <w:r w:rsidR="00D34B74" w:rsidRPr="00D34B74">
          <w:rPr>
            <w:rFonts w:ascii="Times New Roman" w:eastAsiaTheme="minorHAnsi" w:hAnsi="Times New Roman" w:cs="Times New Roman"/>
            <w:sz w:val="24"/>
            <w:szCs w:val="24"/>
            <w:lang w:val="en-US" w:eastAsia="en-US" w:bidi="ar-SA"/>
          </w:rPr>
          <w:t>anaemia</w:t>
        </w:r>
      </w:ins>
      <w:r w:rsidRPr="00D34B74">
        <w:rPr>
          <w:rFonts w:ascii="Times New Roman" w:eastAsiaTheme="minorHAnsi" w:hAnsi="Times New Roman" w:cs="Times New Roman"/>
          <w:sz w:val="24"/>
          <w:szCs w:val="24"/>
          <w:lang w:val="en-US" w:eastAsia="en-US" w:bidi="ar-SA"/>
        </w:rPr>
        <w:t xml:space="preserve"> </w:t>
      </w:r>
      <w:ins w:id="243" w:author="Jahirul Islam" w:date="2023-11-11T15:03:00Z">
        <w:r w:rsidR="00FD438D">
          <w:rPr>
            <w:rFonts w:ascii="Times New Roman" w:eastAsiaTheme="minorHAnsi" w:hAnsi="Times New Roman" w:cs="Times New Roman"/>
            <w:sz w:val="24"/>
            <w:szCs w:val="24"/>
            <w:lang w:val="en-US" w:eastAsia="en-US" w:bidi="ar-SA"/>
          </w:rPr>
          <w:t xml:space="preserve">is </w:t>
        </w:r>
      </w:ins>
      <w:r w:rsidRPr="00D34B74">
        <w:rPr>
          <w:rFonts w:ascii="Times New Roman" w:eastAsiaTheme="minorHAnsi" w:hAnsi="Times New Roman" w:cs="Times New Roman"/>
          <w:sz w:val="24"/>
          <w:szCs w:val="24"/>
          <w:lang w:val="en-US" w:eastAsia="en-US" w:bidi="ar-SA"/>
        </w:rPr>
        <w:t xml:space="preserve">19%-50% </w:t>
      </w:r>
      <w:r w:rsidRPr="00D34B74">
        <w:rPr>
          <w:rFonts w:ascii="Times New Roman" w:eastAsiaTheme="minorHAnsi" w:hAnsi="Times New Roman" w:cs="Times New Roman"/>
          <w:sz w:val="24"/>
          <w:szCs w:val="24"/>
          <w:lang w:val="en-US" w:eastAsia="en-US" w:bidi="ar-SA"/>
        </w:rPr>
        <w:fldChar w:fldCharType="begin"/>
      </w:r>
      <w:r w:rsidR="001E6AD5">
        <w:rPr>
          <w:rFonts w:ascii="Times New Roman" w:eastAsiaTheme="minorHAnsi" w:hAnsi="Times New Roman" w:cs="Times New Roman"/>
          <w:sz w:val="24"/>
          <w:szCs w:val="24"/>
          <w:lang w:val="en-US" w:eastAsia="en-US" w:bidi="ar-SA"/>
        </w:rPr>
        <w:instrText xml:space="preserve"> ADDIN EN.CITE &lt;EndNote&gt;&lt;Cite&gt;&lt;Author&gt;Hyder&lt;/Author&gt;&lt;Year&gt;2004&lt;/Year&gt;&lt;RecNum&gt;59&lt;/RecNum&gt;&lt;DisplayText&gt;[39]&lt;/DisplayText&gt;&lt;record&gt;&lt;rec-number&gt;59&lt;/rec-number&gt;&lt;foreign-keys&gt;&lt;key app="EN" db-id="xpvssz00629wx6edswuvdvwjaptzp2fzatwf" timestamp="1698675331"&gt;59&lt;/key&gt;&lt;/foreign-keys&gt;&lt;ref-type name="Journal Article"&gt;17&lt;/ref-type&gt;&lt;contributors&gt;&lt;authors&gt;&lt;author&gt;Hyder, S. M. Ziauddin&lt;/author&gt;&lt;author&gt;Persson, Lars-Åke&lt;/author&gt;&lt;author&gt;Chowdhury, Mushtaque&lt;/author&gt;&lt;author&gt;Lönnerdal, Bo&lt;/author&gt;&lt;author&gt;Ekström, Eva-Charlotte&lt;/author&gt;&lt;/authors&gt;&lt;/contributors&gt;&lt;titles&gt;&lt;title&gt;Anaemia and iron deficiency during pregnancy in rural Bangladesh&lt;/title&gt;&lt;secondary-title&gt;Public Health Nutrition&lt;/secondary-title&gt;&lt;/titles&gt;&lt;periodical&gt;&lt;full-title&gt;Public Health Nutrition&lt;/full-title&gt;&lt;/periodical&gt;&lt;pages&gt;1065-1070&lt;/pages&gt;&lt;volume&gt;7&lt;/volume&gt;&lt;number&gt;8&lt;/number&gt;&lt;edition&gt;2007/01/02&lt;/edition&gt;&lt;keywords&gt;&lt;keyword&gt;Anaemia&lt;/keyword&gt;&lt;keyword&gt;Iron deficiency&lt;/keyword&gt;&lt;keyword&gt;Serum ferritin&lt;/keyword&gt;&lt;keyword&gt;Transferrin receptors&lt;/keyword&gt;&lt;keyword&gt;Pregnancy&lt;/keyword&gt;&lt;keyword&gt;Bangladesh&lt;/keyword&gt;&lt;/keywords&gt;&lt;dates&gt;&lt;year&gt;2004&lt;/year&gt;&lt;/dates&gt;&lt;publisher&gt;Cambridge University Press&lt;/publisher&gt;&lt;isbn&gt;1368-9800&lt;/isbn&gt;&lt;urls&gt;&lt;related-urls&gt;&lt;url&gt;https://www.cambridge.org/core/article/anaemia-and-iron-deficiency-during-pregnancy-in-rural-bangladesh/95806946FC59D0AEE633E119163510B8&lt;/url&gt;&lt;/related-urls&gt;&lt;/urls&gt;&lt;electronic-resource-num&gt;10.1079/PHN2004645&lt;/electronic-resource-num&gt;&lt;remote-database-name&gt;Cambridge Core&lt;/remote-database-name&gt;&lt;remote-database-provider&gt;Cambridge University Press&lt;/remote-database-provider&gt;&lt;/record&gt;&lt;/Cite&gt;&lt;/EndNote&gt;</w:instrText>
      </w:r>
      <w:r w:rsidRPr="00D34B74">
        <w:rPr>
          <w:rFonts w:ascii="Times New Roman" w:eastAsiaTheme="minorHAnsi" w:hAnsi="Times New Roman" w:cs="Times New Roman"/>
          <w:sz w:val="24"/>
          <w:szCs w:val="24"/>
          <w:lang w:val="en-US" w:eastAsia="en-US" w:bidi="ar-SA"/>
        </w:rPr>
        <w:fldChar w:fldCharType="separate"/>
      </w:r>
      <w:r w:rsidR="001E6AD5">
        <w:rPr>
          <w:rFonts w:ascii="Times New Roman" w:eastAsiaTheme="minorHAnsi" w:hAnsi="Times New Roman" w:cs="Times New Roman"/>
          <w:noProof/>
          <w:sz w:val="24"/>
          <w:szCs w:val="24"/>
          <w:lang w:val="en-US" w:eastAsia="en-US" w:bidi="ar-SA"/>
        </w:rPr>
        <w:t>[39]</w:t>
      </w:r>
      <w:r w:rsidRPr="00D34B74">
        <w:rPr>
          <w:rFonts w:ascii="Times New Roman" w:eastAsiaTheme="minorHAnsi" w:hAnsi="Times New Roman" w:cs="Times New Roman"/>
          <w:sz w:val="24"/>
          <w:szCs w:val="24"/>
          <w:lang w:val="en-US" w:eastAsia="en-US" w:bidi="ar-SA"/>
        </w:rPr>
        <w:fldChar w:fldCharType="end"/>
      </w:r>
      <w:r w:rsidRPr="00D34B74">
        <w:rPr>
          <w:rFonts w:ascii="Times New Roman" w:eastAsiaTheme="minorHAnsi" w:hAnsi="Times New Roman" w:cs="Times New Roman"/>
          <w:sz w:val="24"/>
          <w:szCs w:val="24"/>
          <w:lang w:val="en-US" w:eastAsia="en-US" w:bidi="ar-SA"/>
        </w:rPr>
        <w:t xml:space="preserve">. We contemplate 30% and sample size was 175, adding 10% non-response so total 192 was finalized. </w:t>
      </w:r>
    </w:p>
    <w:p w14:paraId="47033AE2" w14:textId="1730F86D" w:rsidR="00EA1A97" w:rsidRPr="00D34B74" w:rsidRDefault="00EA1A97" w:rsidP="00C8427F">
      <w:pPr>
        <w:spacing w:before="120" w:after="120" w:line="240" w:lineRule="auto"/>
        <w:jc w:val="both"/>
        <w:rPr>
          <w:rFonts w:ascii="Times New Roman" w:hAnsi="Times New Roman" w:cs="Times New Roman"/>
          <w:b/>
          <w:iCs/>
          <w:sz w:val="24"/>
          <w:szCs w:val="24"/>
        </w:rPr>
      </w:pPr>
      <w:r w:rsidRPr="00D34B74">
        <w:rPr>
          <w:rFonts w:ascii="Times New Roman" w:hAnsi="Times New Roman" w:cs="Times New Roman"/>
          <w:b/>
          <w:iCs/>
          <w:sz w:val="24"/>
          <w:szCs w:val="24"/>
        </w:rPr>
        <w:t xml:space="preserve">Data collection tools and </w:t>
      </w:r>
      <w:ins w:id="244" w:author="Jahirul Islam" w:date="2023-11-11T12:58:00Z">
        <w:r w:rsidR="00D15B09">
          <w:rPr>
            <w:rFonts w:ascii="Times New Roman" w:hAnsi="Times New Roman" w:cs="Times New Roman"/>
            <w:b/>
            <w:iCs/>
            <w:sz w:val="24"/>
            <w:szCs w:val="24"/>
          </w:rPr>
          <w:t>method</w:t>
        </w:r>
      </w:ins>
      <w:del w:id="245" w:author="Jahirul Islam" w:date="2023-11-11T12:58:00Z">
        <w:r w:rsidRPr="00D34B74" w:rsidDel="00D15B09">
          <w:rPr>
            <w:rFonts w:ascii="Times New Roman" w:hAnsi="Times New Roman" w:cs="Times New Roman"/>
            <w:b/>
            <w:iCs/>
            <w:sz w:val="24"/>
            <w:szCs w:val="24"/>
          </w:rPr>
          <w:delText>procedure</w:delText>
        </w:r>
      </w:del>
    </w:p>
    <w:p w14:paraId="47033AE3" w14:textId="4612B998" w:rsidR="00EA1A97" w:rsidRPr="00D34B74" w:rsidRDefault="00EA1A97" w:rsidP="00C8427F">
      <w:pPr>
        <w:spacing w:before="120" w:after="120" w:line="240" w:lineRule="auto"/>
        <w:jc w:val="both"/>
        <w:rPr>
          <w:rFonts w:ascii="Times New Roman" w:hAnsi="Times New Roman" w:cs="Times New Roman"/>
          <w:sz w:val="24"/>
          <w:szCs w:val="24"/>
        </w:rPr>
      </w:pPr>
      <w:r w:rsidRPr="00D34B74">
        <w:rPr>
          <w:rFonts w:ascii="Times New Roman" w:hAnsi="Times New Roman" w:cs="Times New Roman"/>
          <w:sz w:val="24"/>
          <w:szCs w:val="24"/>
        </w:rPr>
        <w:t>Face-to-face interviews were performed to assemble data using a previously tested (Ad-din Women Medica</w:t>
      </w:r>
      <w:ins w:id="246" w:author="Jahirul Islam" w:date="2023-11-11T13:25:00Z">
        <w:r w:rsidR="00EB1998">
          <w:rPr>
            <w:rFonts w:ascii="Times New Roman" w:hAnsi="Times New Roman" w:cs="Times New Roman"/>
            <w:sz w:val="24"/>
            <w:szCs w:val="24"/>
          </w:rPr>
          <w:t>l</w:t>
        </w:r>
      </w:ins>
      <w:r w:rsidRPr="00D34B74">
        <w:rPr>
          <w:rFonts w:ascii="Times New Roman" w:hAnsi="Times New Roman" w:cs="Times New Roman"/>
          <w:sz w:val="24"/>
          <w:szCs w:val="24"/>
        </w:rPr>
        <w:t xml:space="preserve"> College Hospital Dhaka, Bangladesh) </w:t>
      </w:r>
      <w:r w:rsidRPr="00D34B74">
        <w:rPr>
          <w:rFonts w:ascii="Times New Roman" w:eastAsia="SimSun" w:hAnsi="Times New Roman" w:cs="Times New Roman"/>
          <w:sz w:val="24"/>
          <w:szCs w:val="24"/>
        </w:rPr>
        <w:t>semi structured</w:t>
      </w:r>
      <w:r w:rsidRPr="00D34B74">
        <w:rPr>
          <w:rFonts w:ascii="Times New Roman" w:hAnsi="Times New Roman" w:cs="Times New Roman"/>
          <w:sz w:val="24"/>
          <w:szCs w:val="24"/>
        </w:rPr>
        <w:t xml:space="preserve"> questionnaire</w:t>
      </w:r>
      <w:r w:rsidRPr="00D34B74">
        <w:rPr>
          <w:rFonts w:ascii="Times New Roman" w:eastAsia="SimSun" w:hAnsi="Times New Roman" w:cs="Times New Roman"/>
          <w:sz w:val="24"/>
          <w:szCs w:val="24"/>
        </w:rPr>
        <w:t>. The</w:t>
      </w:r>
      <w:r w:rsidRPr="00D34B74">
        <w:rPr>
          <w:rFonts w:ascii="Times New Roman" w:hAnsi="Times New Roman" w:cs="Times New Roman"/>
          <w:sz w:val="24"/>
          <w:szCs w:val="24"/>
        </w:rPr>
        <w:t xml:space="preserve"> questionnaire was written in English and</w:t>
      </w:r>
      <w:ins w:id="247" w:author="Jahirul Islam" w:date="2023-11-25T18:57:00Z">
        <w:r w:rsidR="009B7E55">
          <w:rPr>
            <w:rFonts w:ascii="Times New Roman" w:hAnsi="Times New Roman" w:cs="Times New Roman"/>
            <w:sz w:val="24"/>
            <w:szCs w:val="24"/>
          </w:rPr>
          <w:t xml:space="preserve"> was</w:t>
        </w:r>
      </w:ins>
      <w:r w:rsidRPr="00D34B74">
        <w:rPr>
          <w:rFonts w:ascii="Times New Roman" w:hAnsi="Times New Roman" w:cs="Times New Roman"/>
          <w:sz w:val="24"/>
          <w:szCs w:val="24"/>
        </w:rPr>
        <w:t xml:space="preserve"> translated to Bengali. Two BSc nurses were engaged to accumulate data and trained before data collection. The principal investigator coordinated data collection and checked the inclusiveness of the collected questionnaire. The medical record was reviewed for clinical investigation and another laboratory report.</w:t>
      </w:r>
    </w:p>
    <w:p w14:paraId="47033AE4" w14:textId="77777777" w:rsidR="00EA1A97" w:rsidRPr="00D34B74" w:rsidRDefault="00762D51" w:rsidP="00C8427F">
      <w:pPr>
        <w:spacing w:before="120" w:after="120" w:line="240" w:lineRule="auto"/>
        <w:jc w:val="both"/>
        <w:rPr>
          <w:rFonts w:ascii="Times New Roman" w:hAnsi="Times New Roman" w:cs="Times New Roman"/>
          <w:b/>
          <w:sz w:val="24"/>
          <w:szCs w:val="24"/>
        </w:rPr>
      </w:pPr>
      <w:r w:rsidRPr="00D34B74">
        <w:rPr>
          <w:rFonts w:ascii="Times New Roman" w:hAnsi="Times New Roman" w:cs="Times New Roman"/>
          <w:b/>
          <w:sz w:val="24"/>
          <w:szCs w:val="24"/>
        </w:rPr>
        <w:t>Dependent and i</w:t>
      </w:r>
      <w:r w:rsidR="007111F3" w:rsidRPr="00D34B74">
        <w:rPr>
          <w:rFonts w:ascii="Times New Roman" w:hAnsi="Times New Roman" w:cs="Times New Roman"/>
          <w:b/>
          <w:sz w:val="24"/>
          <w:szCs w:val="24"/>
        </w:rPr>
        <w:t xml:space="preserve">ndependent variables </w:t>
      </w:r>
    </w:p>
    <w:p w14:paraId="52FFE507" w14:textId="72590CB9" w:rsidR="00B11A35" w:rsidRDefault="00762D51" w:rsidP="00B11A35">
      <w:pPr>
        <w:autoSpaceDE w:val="0"/>
        <w:autoSpaceDN w:val="0"/>
        <w:adjustRightInd w:val="0"/>
        <w:spacing w:before="120" w:after="120" w:line="240" w:lineRule="auto"/>
        <w:jc w:val="both"/>
        <w:rPr>
          <w:rFonts w:ascii="Times New Roman" w:hAnsi="Times New Roman" w:cs="Times New Roman"/>
          <w:sz w:val="24"/>
          <w:szCs w:val="24"/>
          <w:lang w:val="en-US" w:bidi="ar-SA"/>
        </w:rPr>
      </w:pPr>
      <w:r w:rsidRPr="00D34B74">
        <w:rPr>
          <w:rFonts w:ascii="Times New Roman" w:eastAsiaTheme="minorHAnsi" w:hAnsi="Times New Roman" w:cs="Times New Roman"/>
          <w:color w:val="131413"/>
          <w:sz w:val="24"/>
          <w:szCs w:val="24"/>
          <w:lang w:val="en-US" w:eastAsia="en-US" w:bidi="ar-SA"/>
        </w:rPr>
        <w:t xml:space="preserve">We </w:t>
      </w:r>
      <w:r w:rsidR="00543987" w:rsidRPr="00D34B74">
        <w:rPr>
          <w:rFonts w:ascii="Times New Roman" w:eastAsiaTheme="minorHAnsi" w:hAnsi="Times New Roman" w:cs="Times New Roman"/>
          <w:color w:val="131413"/>
          <w:sz w:val="24"/>
          <w:szCs w:val="24"/>
          <w:lang w:val="en-US" w:eastAsia="en-US" w:bidi="ar-SA"/>
        </w:rPr>
        <w:t>defined</w:t>
      </w:r>
      <w:r w:rsidRPr="00D34B74">
        <w:rPr>
          <w:rFonts w:ascii="Times New Roman" w:eastAsiaTheme="minorHAnsi" w:hAnsi="Times New Roman" w:cs="Times New Roman"/>
          <w:color w:val="131413"/>
          <w:sz w:val="24"/>
          <w:szCs w:val="24"/>
          <w:lang w:val="en-US" w:eastAsia="en-US" w:bidi="ar-SA"/>
        </w:rPr>
        <w:t xml:space="preserve"> </w:t>
      </w:r>
      <w:del w:id="248" w:author="Jahirul Islam" w:date="2023-11-10T22:05:00Z">
        <w:r w:rsidRPr="00D34B74" w:rsidDel="00D34B74">
          <w:rPr>
            <w:rFonts w:ascii="Times New Roman" w:eastAsiaTheme="minorHAnsi" w:hAnsi="Times New Roman" w:cs="Times New Roman"/>
            <w:color w:val="131413"/>
            <w:sz w:val="24"/>
            <w:szCs w:val="24"/>
            <w:lang w:val="en-US" w:eastAsia="en-US" w:bidi="ar-SA"/>
          </w:rPr>
          <w:delText>anemia</w:delText>
        </w:r>
      </w:del>
      <w:ins w:id="249" w:author="Jahirul Islam" w:date="2023-11-10T22:05:00Z">
        <w:r w:rsidR="00D34B74" w:rsidRPr="00D34B74">
          <w:rPr>
            <w:rFonts w:ascii="Times New Roman" w:eastAsiaTheme="minorHAnsi" w:hAnsi="Times New Roman" w:cs="Times New Roman"/>
            <w:color w:val="131413"/>
            <w:sz w:val="24"/>
            <w:szCs w:val="24"/>
            <w:lang w:val="en-US" w:eastAsia="en-US" w:bidi="ar-SA"/>
          </w:rPr>
          <w:t>anaemia</w:t>
        </w:r>
      </w:ins>
      <w:r w:rsidRPr="00D34B74">
        <w:rPr>
          <w:rFonts w:ascii="Times New Roman" w:eastAsiaTheme="minorHAnsi" w:hAnsi="Times New Roman" w:cs="Times New Roman"/>
          <w:color w:val="131413"/>
          <w:sz w:val="24"/>
          <w:szCs w:val="24"/>
          <w:lang w:val="en-US" w:eastAsia="en-US" w:bidi="ar-SA"/>
        </w:rPr>
        <w:t xml:space="preserve"> in pregnant women by WHO</w:t>
      </w:r>
      <w:ins w:id="250" w:author="Jahirul Islam" w:date="2023-11-25T18:58:00Z">
        <w:r w:rsidR="006F563B">
          <w:rPr>
            <w:rFonts w:ascii="Times New Roman" w:eastAsiaTheme="minorHAnsi" w:hAnsi="Times New Roman" w:cs="Times New Roman"/>
            <w:color w:val="131413"/>
            <w:sz w:val="24"/>
            <w:szCs w:val="24"/>
            <w:lang w:val="en-US" w:eastAsia="en-US" w:bidi="ar-SA"/>
          </w:rPr>
          <w:t>’s</w:t>
        </w:r>
      </w:ins>
      <w:r w:rsidRPr="00D34B74">
        <w:rPr>
          <w:rFonts w:ascii="Times New Roman" w:eastAsiaTheme="minorHAnsi" w:hAnsi="Times New Roman" w:cs="Times New Roman"/>
          <w:color w:val="131413"/>
          <w:sz w:val="24"/>
          <w:szCs w:val="24"/>
          <w:lang w:val="en-US" w:eastAsia="en-US" w:bidi="ar-SA"/>
        </w:rPr>
        <w:t xml:space="preserve"> definition where </w:t>
      </w:r>
      <w:r w:rsidR="00217E20" w:rsidRPr="00D34B74">
        <w:rPr>
          <w:rFonts w:ascii="Times New Roman" w:eastAsiaTheme="minorHAnsi" w:hAnsi="Times New Roman" w:cs="Times New Roman"/>
          <w:color w:val="131413"/>
          <w:sz w:val="24"/>
          <w:szCs w:val="24"/>
          <w:lang w:val="en-US" w:eastAsia="en-US" w:bidi="ar-SA"/>
        </w:rPr>
        <w:t>Hb &lt;</w:t>
      </w:r>
      <w:r w:rsidRPr="00D34B74">
        <w:rPr>
          <w:rFonts w:ascii="Times New Roman" w:eastAsiaTheme="minorHAnsi" w:hAnsi="Times New Roman" w:cs="Times New Roman"/>
          <w:color w:val="131413"/>
          <w:sz w:val="24"/>
          <w:szCs w:val="24"/>
          <w:lang w:val="en-US" w:eastAsia="en-US" w:bidi="ar-SA"/>
        </w:rPr>
        <w:t>11.0 g/</w:t>
      </w:r>
      <w:r w:rsidR="00217E20" w:rsidRPr="00D34B74">
        <w:rPr>
          <w:rFonts w:ascii="Times New Roman" w:eastAsiaTheme="minorHAnsi" w:hAnsi="Times New Roman" w:cs="Times New Roman"/>
          <w:color w:val="131413"/>
          <w:sz w:val="24"/>
          <w:szCs w:val="24"/>
          <w:lang w:val="en-US" w:eastAsia="en-US" w:bidi="ar-SA"/>
        </w:rPr>
        <w:t>dl</w:t>
      </w:r>
      <w:r w:rsidRPr="00D34B74">
        <w:rPr>
          <w:rFonts w:ascii="Times New Roman" w:eastAsiaTheme="minorHAnsi" w:hAnsi="Times New Roman" w:cs="Times New Roman"/>
          <w:color w:val="131413"/>
          <w:sz w:val="24"/>
          <w:szCs w:val="24"/>
          <w:lang w:val="en-US" w:eastAsia="en-US" w:bidi="ar-SA"/>
        </w:rPr>
        <w:t xml:space="preserve"> count as</w:t>
      </w:r>
      <w:r w:rsidR="00217E20" w:rsidRPr="00D34B74">
        <w:rPr>
          <w:rFonts w:ascii="Times New Roman" w:eastAsiaTheme="minorHAnsi" w:hAnsi="Times New Roman" w:cs="Times New Roman"/>
          <w:color w:val="131413"/>
          <w:sz w:val="24"/>
          <w:szCs w:val="24"/>
          <w:lang w:val="en-US" w:eastAsia="en-US" w:bidi="ar-SA"/>
        </w:rPr>
        <w:t xml:space="preserve"> normal, 10.0-10.9 g/dl mild, 7-7.9 g/dl moderate and &lt;7.0 g/dl severe </w:t>
      </w:r>
      <w:del w:id="251" w:author="Jahirul Islam" w:date="2023-11-10T22:05:00Z">
        <w:r w:rsidR="00217E20" w:rsidRPr="00D34B74" w:rsidDel="00D34B74">
          <w:rPr>
            <w:rFonts w:ascii="Times New Roman" w:eastAsiaTheme="minorHAnsi" w:hAnsi="Times New Roman" w:cs="Times New Roman"/>
            <w:color w:val="131413"/>
            <w:sz w:val="24"/>
            <w:szCs w:val="24"/>
            <w:lang w:val="en-US" w:eastAsia="en-US" w:bidi="ar-SA"/>
          </w:rPr>
          <w:delText>anemia</w:delText>
        </w:r>
      </w:del>
      <w:ins w:id="252" w:author="Jahirul Islam" w:date="2023-11-10T22:05:00Z">
        <w:r w:rsidR="00D34B74" w:rsidRPr="00D34B74">
          <w:rPr>
            <w:rFonts w:ascii="Times New Roman" w:eastAsiaTheme="minorHAnsi" w:hAnsi="Times New Roman" w:cs="Times New Roman"/>
            <w:color w:val="131413"/>
            <w:sz w:val="24"/>
            <w:szCs w:val="24"/>
            <w:lang w:val="en-US" w:eastAsia="en-US" w:bidi="ar-SA"/>
          </w:rPr>
          <w:t>anaemia</w:t>
        </w:r>
      </w:ins>
      <w:r w:rsidR="00217E20" w:rsidRPr="00D34B74">
        <w:rPr>
          <w:rFonts w:ascii="Times New Roman" w:eastAsiaTheme="minorHAnsi" w:hAnsi="Times New Roman" w:cs="Times New Roman"/>
          <w:color w:val="131413"/>
          <w:sz w:val="24"/>
          <w:szCs w:val="24"/>
          <w:lang w:val="en-US" w:eastAsia="en-US" w:bidi="ar-SA"/>
        </w:rPr>
        <w:t xml:space="preserve">. Haemoglobin level &lt;11 g/dl </w:t>
      </w:r>
      <w:r w:rsidR="00FD0163" w:rsidRPr="00D34B74">
        <w:rPr>
          <w:rFonts w:ascii="Times New Roman" w:eastAsiaTheme="minorHAnsi" w:hAnsi="Times New Roman" w:cs="Times New Roman"/>
          <w:color w:val="131413"/>
          <w:sz w:val="24"/>
          <w:szCs w:val="24"/>
          <w:lang w:val="en-US" w:eastAsia="en-US" w:bidi="ar-SA"/>
        </w:rPr>
        <w:t xml:space="preserve">distinct anaemic </w:t>
      </w:r>
      <w:r w:rsidR="00FD0163" w:rsidRPr="00D34B74">
        <w:rPr>
          <w:rFonts w:ascii="Times New Roman" w:eastAsiaTheme="minorHAnsi" w:hAnsi="Times New Roman" w:cs="Times New Roman"/>
          <w:color w:val="131413"/>
          <w:sz w:val="24"/>
          <w:szCs w:val="24"/>
          <w:lang w:val="en-US" w:eastAsia="en-US" w:bidi="ar-SA"/>
        </w:rPr>
        <w:fldChar w:fldCharType="begin"/>
      </w:r>
      <w:r w:rsidR="001E6AD5">
        <w:rPr>
          <w:rFonts w:ascii="Times New Roman" w:eastAsiaTheme="minorHAnsi" w:hAnsi="Times New Roman" w:cs="Times New Roman"/>
          <w:color w:val="131413"/>
          <w:sz w:val="24"/>
          <w:szCs w:val="24"/>
          <w:lang w:val="en-US" w:eastAsia="en-US" w:bidi="ar-SA"/>
        </w:rPr>
        <w:instrText xml:space="preserve"> ADDIN EN.CITE &lt;EndNote&gt;&lt;Cite&gt;&lt;Author&gt;(WHO)&lt;/Author&gt;&lt;Year&gt;2011&lt;/Year&gt;&lt;RecNum&gt;24&lt;/RecNum&gt;&lt;DisplayText&gt;[17]&lt;/DisplayText&gt;&lt;record&gt;&lt;rec-number&gt;24&lt;/rec-number&gt;&lt;foreign-keys&gt;&lt;key app="EN" db-id="xpvssz00629wx6edswuvdvwjaptzp2fzatwf" timestamp="1697626030"&gt;24&lt;/key&gt;&lt;/foreign-keys&gt;&lt;ref-type name="Journal Article"&gt;17&lt;/ref-type&gt;&lt;contributors&gt;&lt;authors&gt;&lt;author&gt;World Health Organization (WHO)&lt;/author&gt;&lt;/authors&gt;&lt;/contributors&gt;&lt;titles&gt;&lt;title&gt;Haemoglobin concentrations for the diagnosis of anaemia and assessment of severity &lt;/title&gt;&lt;secondary-title&gt;https://apps.who.int/iris/handle/10665/85839&lt;/secondary-title&gt;&lt;/titles&gt;&lt;periodical&gt;&lt;full-title&gt;https://apps.who.int/iris/handle/10665/85839&lt;/full-title&gt;&lt;/periodical&gt;&lt;dates&gt;&lt;year&gt;2011&lt;/year&gt;&lt;/dates&gt;&lt;work-type&gt;Technical document&lt;/work-type&gt;&lt;urls&gt;&lt;/urls&gt;&lt;electronic-resource-num&gt;https://iris.who.int/bitstream/handle/10665/85839/WHO_NMH_NHD_MNM_11.1_eng.pdf?sequence=22&lt;/electronic-resource-num&gt;&lt;/record&gt;&lt;/Cite&gt;&lt;/EndNote&gt;</w:instrText>
      </w:r>
      <w:r w:rsidR="00FD0163" w:rsidRPr="00D34B74">
        <w:rPr>
          <w:rFonts w:ascii="Times New Roman" w:eastAsiaTheme="minorHAnsi" w:hAnsi="Times New Roman" w:cs="Times New Roman"/>
          <w:color w:val="131413"/>
          <w:sz w:val="24"/>
          <w:szCs w:val="24"/>
          <w:lang w:val="en-US" w:eastAsia="en-US" w:bidi="ar-SA"/>
        </w:rPr>
        <w:fldChar w:fldCharType="separate"/>
      </w:r>
      <w:r w:rsidR="001E6AD5">
        <w:rPr>
          <w:rFonts w:ascii="Times New Roman" w:eastAsiaTheme="minorHAnsi" w:hAnsi="Times New Roman" w:cs="Times New Roman"/>
          <w:noProof/>
          <w:color w:val="131413"/>
          <w:sz w:val="24"/>
          <w:szCs w:val="24"/>
          <w:lang w:val="en-US" w:eastAsia="en-US" w:bidi="ar-SA"/>
        </w:rPr>
        <w:t>[17]</w:t>
      </w:r>
      <w:r w:rsidR="00FD0163" w:rsidRPr="00D34B74">
        <w:rPr>
          <w:rFonts w:ascii="Times New Roman" w:eastAsiaTheme="minorHAnsi" w:hAnsi="Times New Roman" w:cs="Times New Roman"/>
          <w:color w:val="131413"/>
          <w:sz w:val="24"/>
          <w:szCs w:val="24"/>
          <w:lang w:val="en-US" w:eastAsia="en-US" w:bidi="ar-SA"/>
        </w:rPr>
        <w:fldChar w:fldCharType="end"/>
      </w:r>
      <w:r w:rsidR="00FD0163" w:rsidRPr="00D34B74">
        <w:rPr>
          <w:rFonts w:ascii="Times New Roman" w:eastAsiaTheme="minorHAnsi" w:hAnsi="Times New Roman" w:cs="Times New Roman"/>
          <w:color w:val="131413"/>
          <w:sz w:val="24"/>
          <w:szCs w:val="24"/>
          <w:lang w:val="en-US" w:eastAsia="en-US" w:bidi="ar-SA"/>
        </w:rPr>
        <w:t>.</w:t>
      </w:r>
      <w:r w:rsidR="00217E20" w:rsidRPr="00D34B74">
        <w:rPr>
          <w:rFonts w:ascii="Times New Roman" w:eastAsiaTheme="minorHAnsi" w:hAnsi="Times New Roman" w:cs="Times New Roman"/>
          <w:color w:val="131413"/>
          <w:sz w:val="24"/>
          <w:szCs w:val="24"/>
          <w:lang w:val="en-US" w:eastAsia="en-US" w:bidi="ar-SA"/>
        </w:rPr>
        <w:t xml:space="preserve"> </w:t>
      </w:r>
      <w:r w:rsidR="00B809B6" w:rsidRPr="00D34B74">
        <w:rPr>
          <w:rFonts w:ascii="Times New Roman" w:eastAsiaTheme="minorHAnsi" w:hAnsi="Times New Roman" w:cs="Times New Roman"/>
          <w:color w:val="131413"/>
          <w:sz w:val="24"/>
          <w:szCs w:val="24"/>
          <w:lang w:val="en-US" w:eastAsia="en-US" w:bidi="ar-SA"/>
        </w:rPr>
        <w:t xml:space="preserve">Body mass index (BMI) was recommended </w:t>
      </w:r>
      <w:ins w:id="253" w:author="Jahirul Islam" w:date="2023-11-11T15:04:00Z">
        <w:r w:rsidR="000640DB">
          <w:rPr>
            <w:rFonts w:ascii="Times New Roman" w:eastAsiaTheme="minorHAnsi" w:hAnsi="Times New Roman" w:cs="Times New Roman"/>
            <w:color w:val="131413"/>
            <w:sz w:val="24"/>
            <w:szCs w:val="24"/>
            <w:lang w:val="en-US" w:eastAsia="en-US" w:bidi="ar-SA"/>
          </w:rPr>
          <w:t xml:space="preserve">as </w:t>
        </w:r>
      </w:ins>
      <w:r w:rsidR="00B809B6" w:rsidRPr="00D34B74">
        <w:rPr>
          <w:rFonts w:ascii="Times New Roman" w:eastAsiaTheme="minorHAnsi" w:hAnsi="Times New Roman" w:cs="Times New Roman"/>
          <w:color w:val="131413"/>
          <w:sz w:val="24"/>
          <w:szCs w:val="24"/>
          <w:lang w:val="en-US" w:eastAsia="en-US" w:bidi="ar-SA"/>
        </w:rPr>
        <w:t>&lt;18.5 kg/m</w:t>
      </w:r>
      <w:r w:rsidR="00B809B6" w:rsidRPr="00D34B74">
        <w:rPr>
          <w:rFonts w:ascii="Times New Roman" w:eastAsiaTheme="minorHAnsi" w:hAnsi="Times New Roman" w:cs="Times New Roman"/>
          <w:color w:val="131413"/>
          <w:sz w:val="24"/>
          <w:szCs w:val="24"/>
          <w:vertAlign w:val="superscript"/>
          <w:lang w:val="en-US" w:eastAsia="en-US" w:bidi="ar-SA"/>
        </w:rPr>
        <w:t>2</w:t>
      </w:r>
      <w:r w:rsidR="00B809B6" w:rsidRPr="00D34B74">
        <w:rPr>
          <w:rFonts w:ascii="Times New Roman" w:eastAsiaTheme="minorHAnsi" w:hAnsi="Times New Roman" w:cs="Times New Roman"/>
          <w:color w:val="131413"/>
          <w:sz w:val="24"/>
          <w:szCs w:val="24"/>
          <w:lang w:val="en-US" w:eastAsia="en-US" w:bidi="ar-SA"/>
        </w:rPr>
        <w:t xml:space="preserve"> underweight, 18.5-23.9 kg/m</w:t>
      </w:r>
      <w:r w:rsidR="00B809B6" w:rsidRPr="00D34B74">
        <w:rPr>
          <w:rFonts w:ascii="Times New Roman" w:eastAsiaTheme="minorHAnsi" w:hAnsi="Times New Roman" w:cs="Times New Roman"/>
          <w:color w:val="131413"/>
          <w:sz w:val="24"/>
          <w:szCs w:val="24"/>
          <w:vertAlign w:val="superscript"/>
          <w:lang w:val="en-US" w:eastAsia="en-US" w:bidi="ar-SA"/>
        </w:rPr>
        <w:t>2</w:t>
      </w:r>
      <w:r w:rsidR="00B809B6" w:rsidRPr="00D34B74">
        <w:rPr>
          <w:rFonts w:ascii="Times New Roman" w:eastAsiaTheme="minorHAnsi" w:hAnsi="Times New Roman" w:cs="Times New Roman"/>
          <w:color w:val="131413"/>
          <w:sz w:val="24"/>
          <w:szCs w:val="24"/>
          <w:lang w:val="en-US" w:eastAsia="en-US" w:bidi="ar-SA"/>
        </w:rPr>
        <w:t xml:space="preserve"> normal, 24-27.9 kg/m</w:t>
      </w:r>
      <w:r w:rsidR="00B809B6" w:rsidRPr="00D34B74">
        <w:rPr>
          <w:rFonts w:ascii="Times New Roman" w:eastAsiaTheme="minorHAnsi" w:hAnsi="Times New Roman" w:cs="Times New Roman"/>
          <w:color w:val="131413"/>
          <w:sz w:val="24"/>
          <w:szCs w:val="24"/>
          <w:vertAlign w:val="superscript"/>
          <w:lang w:val="en-US" w:eastAsia="en-US" w:bidi="ar-SA"/>
        </w:rPr>
        <w:t xml:space="preserve">2 </w:t>
      </w:r>
      <w:r w:rsidR="005671DD" w:rsidRPr="00D34B74">
        <w:rPr>
          <w:rFonts w:ascii="Times New Roman" w:eastAsiaTheme="minorHAnsi" w:hAnsi="Times New Roman" w:cs="Times New Roman"/>
          <w:color w:val="131413"/>
          <w:sz w:val="24"/>
          <w:szCs w:val="24"/>
          <w:lang w:val="en-US" w:eastAsia="en-US" w:bidi="ar-SA"/>
        </w:rPr>
        <w:t>overweight</w:t>
      </w:r>
      <w:r w:rsidR="00B809B6" w:rsidRPr="00D34B74">
        <w:rPr>
          <w:rFonts w:ascii="Times New Roman" w:eastAsiaTheme="minorHAnsi" w:hAnsi="Times New Roman" w:cs="Times New Roman"/>
          <w:color w:val="131413"/>
          <w:sz w:val="24"/>
          <w:szCs w:val="24"/>
          <w:lang w:val="en-US" w:eastAsia="en-US" w:bidi="ar-SA"/>
        </w:rPr>
        <w:t>,</w:t>
      </w:r>
      <w:r w:rsidR="005671DD" w:rsidRPr="00D34B74">
        <w:rPr>
          <w:rFonts w:ascii="Times New Roman" w:eastAsiaTheme="minorHAnsi" w:hAnsi="Times New Roman" w:cs="Times New Roman"/>
          <w:color w:val="131413"/>
          <w:sz w:val="24"/>
          <w:szCs w:val="24"/>
          <w:lang w:val="en-US" w:eastAsia="en-US" w:bidi="ar-SA"/>
        </w:rPr>
        <w:t xml:space="preserve"> 28 kg/m</w:t>
      </w:r>
      <w:r w:rsidR="005671DD" w:rsidRPr="00D34B74">
        <w:rPr>
          <w:rFonts w:ascii="Times New Roman" w:eastAsiaTheme="minorHAnsi" w:hAnsi="Times New Roman" w:cs="Times New Roman"/>
          <w:color w:val="131413"/>
          <w:sz w:val="24"/>
          <w:szCs w:val="24"/>
          <w:vertAlign w:val="superscript"/>
          <w:lang w:val="en-US" w:eastAsia="en-US" w:bidi="ar-SA"/>
        </w:rPr>
        <w:t>2</w:t>
      </w:r>
      <w:r w:rsidR="005671DD" w:rsidRPr="00D34B74">
        <w:rPr>
          <w:rFonts w:ascii="Times New Roman" w:eastAsiaTheme="minorHAnsi" w:hAnsi="Times New Roman" w:cs="Times New Roman"/>
          <w:color w:val="131413"/>
          <w:sz w:val="24"/>
          <w:szCs w:val="24"/>
          <w:lang w:val="en-US" w:eastAsia="en-US" w:bidi="ar-SA"/>
        </w:rPr>
        <w:t xml:space="preserve"> obesity </w:t>
      </w:r>
      <w:r w:rsidR="005671DD" w:rsidRPr="00D34B74">
        <w:rPr>
          <w:rFonts w:ascii="Times New Roman" w:eastAsiaTheme="minorHAnsi" w:hAnsi="Times New Roman" w:cs="Times New Roman"/>
          <w:color w:val="131413"/>
          <w:sz w:val="24"/>
          <w:szCs w:val="24"/>
          <w:lang w:val="en-US" w:eastAsia="en-US" w:bidi="ar-SA"/>
        </w:rPr>
        <w:fldChar w:fldCharType="begin"/>
      </w:r>
      <w:r w:rsidR="001E6AD5">
        <w:rPr>
          <w:rFonts w:ascii="Times New Roman" w:eastAsiaTheme="minorHAnsi" w:hAnsi="Times New Roman" w:cs="Times New Roman"/>
          <w:color w:val="131413"/>
          <w:sz w:val="24"/>
          <w:szCs w:val="24"/>
          <w:lang w:val="en-US" w:eastAsia="en-US" w:bidi="ar-SA"/>
        </w:rPr>
        <w:instrText xml:space="preserve"> ADDIN EN.CITE &lt;EndNote&gt;&lt;Cite&gt;&lt;Year&gt;2004&lt;/Year&gt;&lt;RecNum&gt;61&lt;/RecNum&gt;&lt;DisplayText&gt;[40]&lt;/DisplayText&gt;&lt;record&gt;&lt;rec-number&gt;61&lt;/rec-number&gt;&lt;foreign-keys&gt;&lt;key app="EN" db-id="xpvssz00629wx6edswuvdvwjaptzp2fzatwf" timestamp="1699180571"&gt;61&lt;/key&gt;&lt;/foreign-keys&gt;&lt;ref-type name="Journal Article"&gt;17&lt;/ref-type&gt;&lt;contributors&gt;&lt;/contributors&gt;&lt;titles&gt;&lt;title&gt;Appropriate body-mass index for Asian populations and its implications for policy and intervention strategies&lt;/title&gt;&lt;secondary-title&gt;Lancet&lt;/secondary-title&gt;&lt;/titles&gt;&lt;periodical&gt;&lt;full-title&gt;Lancet&lt;/full-title&gt;&lt;/periodical&gt;&lt;pages&gt;157-63&lt;/pages&gt;&lt;volume&gt;363&lt;/volume&gt;&lt;number&gt;9403&lt;/number&gt;&lt;edition&gt;2004/01/17&lt;/edition&gt;&lt;keywords&gt;&lt;keyword&gt;Absorptiometry, Photon/methods/standards&lt;/keyword&gt;&lt;keyword&gt;Anthropometry/methods&lt;/keyword&gt;&lt;keyword&gt;Asian People/*classification/statistics &amp;amp; numerical data&lt;/keyword&gt;&lt;keyword&gt;*Body Mass Index&lt;/keyword&gt;&lt;keyword&gt;*Body Weight/ethnology&lt;/keyword&gt;&lt;keyword&gt;Consultants/statistics &amp;amp; numerical data&lt;/keyword&gt;&lt;keyword&gt;Densitometry/methods/standards&lt;/keyword&gt;&lt;keyword&gt;Deuterium Oxide&lt;/keyword&gt;&lt;keyword&gt;Health Policy&lt;/keyword&gt;&lt;keyword&gt;Humans&lt;/keyword&gt;&lt;keyword&gt;Obesity/*classification/diagnosis/ethnology&lt;/keyword&gt;&lt;keyword&gt;Reference Values&lt;/keyword&gt;&lt;keyword&gt;Reproducibility of Results&lt;/keyword&gt;&lt;keyword&gt;Risk Factors&lt;/keyword&gt;&lt;keyword&gt;World Health Organization&lt;/keyword&gt;&lt;/keywords&gt;&lt;dates&gt;&lt;year&gt;2004&lt;/year&gt;&lt;pub-dates&gt;&lt;date&gt;Jan 10&lt;/date&gt;&lt;/pub-dates&gt;&lt;/dates&gt;&lt;isbn&gt;0140-6736&lt;/isbn&gt;&lt;accession-num&gt;14726171&lt;/accession-num&gt;&lt;urls&gt;&lt;/urls&gt;&lt;electronic-resource-num&gt;10.1016/s0140-6736(03)15268-3&lt;/electronic-resource-num&gt;&lt;remote-database-provider&gt;NLM&lt;/remote-database-provider&gt;&lt;language&gt;eng&lt;/language&gt;&lt;/record&gt;&lt;/Cite&gt;&lt;/EndNote&gt;</w:instrText>
      </w:r>
      <w:r w:rsidR="005671DD" w:rsidRPr="00D34B74">
        <w:rPr>
          <w:rFonts w:ascii="Times New Roman" w:eastAsiaTheme="minorHAnsi" w:hAnsi="Times New Roman" w:cs="Times New Roman"/>
          <w:color w:val="131413"/>
          <w:sz w:val="24"/>
          <w:szCs w:val="24"/>
          <w:lang w:val="en-US" w:eastAsia="en-US" w:bidi="ar-SA"/>
        </w:rPr>
        <w:fldChar w:fldCharType="separate"/>
      </w:r>
      <w:r w:rsidR="001E6AD5">
        <w:rPr>
          <w:rFonts w:ascii="Times New Roman" w:eastAsiaTheme="minorHAnsi" w:hAnsi="Times New Roman" w:cs="Times New Roman"/>
          <w:noProof/>
          <w:color w:val="131413"/>
          <w:sz w:val="24"/>
          <w:szCs w:val="24"/>
          <w:lang w:val="en-US" w:eastAsia="en-US" w:bidi="ar-SA"/>
        </w:rPr>
        <w:t>[40]</w:t>
      </w:r>
      <w:r w:rsidR="005671DD" w:rsidRPr="00D34B74">
        <w:rPr>
          <w:rFonts w:ascii="Times New Roman" w:eastAsiaTheme="minorHAnsi" w:hAnsi="Times New Roman" w:cs="Times New Roman"/>
          <w:color w:val="131413"/>
          <w:sz w:val="24"/>
          <w:szCs w:val="24"/>
          <w:lang w:val="en-US" w:eastAsia="en-US" w:bidi="ar-SA"/>
        </w:rPr>
        <w:fldChar w:fldCharType="end"/>
      </w:r>
      <w:r w:rsidR="005671DD" w:rsidRPr="00D34B74">
        <w:rPr>
          <w:rFonts w:ascii="Times New Roman" w:eastAsiaTheme="minorHAnsi" w:hAnsi="Times New Roman" w:cs="Times New Roman"/>
          <w:color w:val="131413"/>
          <w:sz w:val="24"/>
          <w:szCs w:val="24"/>
          <w:lang w:val="en-US" w:eastAsia="en-US" w:bidi="ar-SA"/>
        </w:rPr>
        <w:t>.</w:t>
      </w:r>
      <w:r w:rsidR="00B809B6" w:rsidRPr="00D34B74">
        <w:rPr>
          <w:rFonts w:ascii="Times New Roman" w:eastAsiaTheme="minorHAnsi" w:hAnsi="Times New Roman" w:cs="Times New Roman"/>
          <w:color w:val="131413"/>
          <w:sz w:val="24"/>
          <w:szCs w:val="24"/>
          <w:lang w:val="en-US" w:eastAsia="en-US" w:bidi="ar-SA"/>
        </w:rPr>
        <w:t xml:space="preserve"> </w:t>
      </w:r>
      <w:r w:rsidR="007C247F" w:rsidRPr="00D34B74">
        <w:rPr>
          <w:rFonts w:ascii="Times New Roman" w:eastAsiaTheme="minorHAnsi" w:hAnsi="Times New Roman" w:cs="Times New Roman"/>
          <w:color w:val="131413"/>
          <w:sz w:val="24"/>
          <w:szCs w:val="24"/>
          <w:lang w:val="en-US" w:eastAsia="en-US" w:bidi="ar-SA"/>
        </w:rPr>
        <w:t xml:space="preserve">Gestational age was assessed </w:t>
      </w:r>
      <w:ins w:id="254" w:author="Jahirul Islam" w:date="2023-11-11T15:04:00Z">
        <w:r w:rsidR="009E3BFB">
          <w:rPr>
            <w:rFonts w:ascii="Times New Roman" w:eastAsiaTheme="minorHAnsi" w:hAnsi="Times New Roman" w:cs="Times New Roman"/>
            <w:color w:val="131413"/>
            <w:sz w:val="24"/>
            <w:szCs w:val="24"/>
            <w:lang w:val="en-US" w:eastAsia="en-US" w:bidi="ar-SA"/>
          </w:rPr>
          <w:t xml:space="preserve">by </w:t>
        </w:r>
      </w:ins>
      <w:r w:rsidR="007C247F" w:rsidRPr="00D34B74">
        <w:rPr>
          <w:rFonts w:ascii="Times New Roman" w:eastAsiaTheme="minorHAnsi" w:hAnsi="Times New Roman" w:cs="Times New Roman"/>
          <w:color w:val="131413"/>
          <w:sz w:val="24"/>
          <w:szCs w:val="24"/>
          <w:lang w:val="en-US" w:eastAsia="en-US" w:bidi="ar-SA"/>
        </w:rPr>
        <w:t>a gap between last menstrual period (LMP) to 1</w:t>
      </w:r>
      <w:r w:rsidR="007C247F" w:rsidRPr="00D34B74">
        <w:rPr>
          <w:rFonts w:ascii="Times New Roman" w:eastAsiaTheme="minorHAnsi" w:hAnsi="Times New Roman" w:cs="Times New Roman"/>
          <w:color w:val="131413"/>
          <w:sz w:val="24"/>
          <w:szCs w:val="24"/>
          <w:vertAlign w:val="superscript"/>
          <w:lang w:val="en-US" w:eastAsia="en-US" w:bidi="ar-SA"/>
        </w:rPr>
        <w:t>st</w:t>
      </w:r>
      <w:r w:rsidR="007C247F" w:rsidRPr="00D34B74">
        <w:rPr>
          <w:rFonts w:ascii="Times New Roman" w:eastAsiaTheme="minorHAnsi" w:hAnsi="Times New Roman" w:cs="Times New Roman"/>
          <w:color w:val="131413"/>
          <w:sz w:val="24"/>
          <w:szCs w:val="24"/>
          <w:lang w:val="en-US" w:eastAsia="en-US" w:bidi="ar-SA"/>
        </w:rPr>
        <w:t xml:space="preserve"> day of being expected mother. </w:t>
      </w:r>
      <w:r w:rsidR="00EA1A97" w:rsidRPr="00D34B74">
        <w:rPr>
          <w:rFonts w:ascii="Times New Roman" w:hAnsi="Times New Roman" w:cs="Times New Roman"/>
          <w:sz w:val="24"/>
          <w:szCs w:val="24"/>
          <w:lang w:val="en-US" w:bidi="ar-SA"/>
        </w:rPr>
        <w:t>We classified the monthly (mon) household (HH) income (in Bangladeshi taka: BDT) of recruited study people’s family conferring to Bank (WB) Data Help Desk 2016</w:t>
      </w:r>
      <w:del w:id="255" w:author="Jahirul Islam" w:date="2023-11-11T15:05:00Z">
        <w:r w:rsidR="00EA1A97" w:rsidRPr="00D34B74" w:rsidDel="00EF06EE">
          <w:rPr>
            <w:rFonts w:ascii="Times New Roman" w:hAnsi="Times New Roman" w:cs="Times New Roman"/>
            <w:sz w:val="24"/>
            <w:szCs w:val="24"/>
            <w:lang w:val="en-US" w:bidi="ar-SA"/>
          </w:rPr>
          <w:delText xml:space="preserve"> </w:delText>
        </w:r>
        <w:r w:rsidR="00EA1A97" w:rsidRPr="00D34B74" w:rsidDel="00EF06EE">
          <w:rPr>
            <w:rFonts w:ascii="Times New Roman" w:hAnsi="Times New Roman" w:cs="Times New Roman"/>
            <w:b/>
            <w:bCs/>
            <w:sz w:val="18"/>
            <w:szCs w:val="18"/>
            <w:highlight w:val="yellow"/>
          </w:rPr>
          <w:delText>[</w:delText>
        </w:r>
        <w:r w:rsidR="00EA1A97" w:rsidRPr="00A92822" w:rsidDel="00EF06EE">
          <w:rPr>
            <w:rFonts w:ascii="Times New Roman" w:hAnsi="Times New Roman" w:cs="Times New Roman"/>
            <w:b/>
            <w:bCs/>
            <w:sz w:val="18"/>
            <w:szCs w:val="22"/>
            <w:highlight w:val="yellow"/>
          </w:rPr>
          <w:delText>Ref</w:delText>
        </w:r>
      </w:del>
      <w:r w:rsidR="00A92822">
        <w:rPr>
          <w:rFonts w:ascii="Times New Roman" w:hAnsi="Times New Roman" w:cs="Times New Roman"/>
          <w:b/>
          <w:bCs/>
          <w:sz w:val="18"/>
          <w:szCs w:val="18"/>
        </w:rPr>
        <w:t>]</w:t>
      </w:r>
      <w:r w:rsidR="00EA1A97" w:rsidRPr="00D34B74">
        <w:rPr>
          <w:rFonts w:ascii="Times New Roman" w:hAnsi="Times New Roman" w:cs="Times New Roman"/>
          <w:b/>
          <w:bCs/>
          <w:sz w:val="18"/>
          <w:szCs w:val="18"/>
        </w:rPr>
        <w:t xml:space="preserve"> </w:t>
      </w:r>
      <w:r w:rsidR="00EA1A97" w:rsidRPr="00D34B74">
        <w:rPr>
          <w:rFonts w:ascii="Times New Roman" w:hAnsi="Times New Roman" w:cs="Times New Roman"/>
          <w:bCs/>
          <w:sz w:val="24"/>
          <w:szCs w:val="24"/>
        </w:rPr>
        <w:t xml:space="preserve">as follow: </w:t>
      </w:r>
      <w:r w:rsidR="00EA1A97" w:rsidRPr="00D34B74">
        <w:rPr>
          <w:rFonts w:ascii="Times New Roman" w:hAnsi="Times New Roman" w:cs="Times New Roman"/>
          <w:sz w:val="24"/>
          <w:szCs w:val="24"/>
          <w:lang w:val="en-US" w:bidi="ar-SA"/>
        </w:rPr>
        <w:t>Low-income group: HH income of ≤ 6,946/ mon, Lower-mid income group: HH income: 6,947–27,336/mon, Upper-mid-income group: HH income: 27,337–84,564/mon, High-income group: HH income of ≥ 84,564 BD/ mon</w:t>
      </w:r>
      <w:r w:rsidR="00EF06EE">
        <w:rPr>
          <w:rFonts w:ascii="Times New Roman" w:hAnsi="Times New Roman" w:cs="Times New Roman"/>
          <w:sz w:val="24"/>
          <w:szCs w:val="24"/>
          <w:lang w:val="en-US" w:bidi="ar-SA"/>
        </w:rPr>
        <w:t xml:space="preserve"> </w:t>
      </w:r>
      <w:r w:rsidR="00EF06EE">
        <w:rPr>
          <w:rFonts w:ascii="Times New Roman" w:hAnsi="Times New Roman" w:cs="Times New Roman"/>
          <w:sz w:val="24"/>
          <w:szCs w:val="24"/>
          <w:lang w:val="en-US" w:bidi="ar-SA"/>
        </w:rPr>
        <w:fldChar w:fldCharType="begin"/>
      </w:r>
      <w:r w:rsidR="00EF06EE">
        <w:rPr>
          <w:rFonts w:ascii="Times New Roman" w:hAnsi="Times New Roman" w:cs="Times New Roman"/>
          <w:sz w:val="24"/>
          <w:szCs w:val="24"/>
          <w:lang w:val="en-US" w:bidi="ar-SA"/>
        </w:rPr>
        <w:instrText xml:space="preserve"> ADDIN EN.CITE &lt;EndNote&gt;&lt;Cite&gt;&lt;Author&gt;Fantom&lt;/Author&gt;&lt;Year&gt;2016&lt;/Year&gt;&lt;RecNum&gt;41&lt;/RecNum&gt;&lt;DisplayText&gt;[41]&lt;/DisplayText&gt;&lt;record&gt;&lt;rec-number&gt;41&lt;/rec-number&gt;&lt;foreign-keys&gt;&lt;key app="EN" db-id="vvtewp0whetp28ev5ea5aw2i0xsxrveppds9" timestamp="1699679136"&gt;41&lt;/key&gt;&lt;/foreign-keys&gt;&lt;ref-type name="Journal Article"&gt;17&lt;/ref-type&gt;&lt;contributors&gt;&lt;authors&gt;&lt;author&gt;Fantom, Neil James&lt;/author&gt;&lt;author&gt;Serajuddin, Umar&lt;/author&gt;&lt;/authors&gt;&lt;/contributors&gt;&lt;titles&gt;&lt;title&gt;The World Bank&amp;apos;s classification of countries by income&lt;/title&gt;&lt;secondary-title&gt;World Bank Policy Research Working Paper&lt;/secondary-title&gt;&lt;/titles&gt;&lt;periodical&gt;&lt;full-title&gt;World Bank Policy Research Working Paper&lt;/full-title&gt;&lt;/periodical&gt;&lt;number&gt;7528&lt;/number&gt;&lt;dates&gt;&lt;year&gt;2016&lt;/year&gt;&lt;/dates&gt;&lt;urls&gt;&lt;/urls&gt;&lt;/record&gt;&lt;/Cite&gt;&lt;/EndNote&gt;</w:instrText>
      </w:r>
      <w:r w:rsidR="00EF06EE">
        <w:rPr>
          <w:rFonts w:ascii="Times New Roman" w:hAnsi="Times New Roman" w:cs="Times New Roman"/>
          <w:sz w:val="24"/>
          <w:szCs w:val="24"/>
          <w:lang w:val="en-US" w:bidi="ar-SA"/>
        </w:rPr>
        <w:fldChar w:fldCharType="separate"/>
      </w:r>
      <w:r w:rsidR="00EF06EE">
        <w:rPr>
          <w:rFonts w:ascii="Times New Roman" w:hAnsi="Times New Roman" w:cs="Times New Roman"/>
          <w:noProof/>
          <w:sz w:val="24"/>
          <w:szCs w:val="24"/>
          <w:lang w:val="en-US" w:bidi="ar-SA"/>
        </w:rPr>
        <w:t>[41]</w:t>
      </w:r>
      <w:r w:rsidR="00EF06EE">
        <w:rPr>
          <w:rFonts w:ascii="Times New Roman" w:hAnsi="Times New Roman" w:cs="Times New Roman"/>
          <w:sz w:val="24"/>
          <w:szCs w:val="24"/>
          <w:lang w:val="en-US" w:bidi="ar-SA"/>
        </w:rPr>
        <w:fldChar w:fldCharType="end"/>
      </w:r>
      <w:r w:rsidR="00EA1A97" w:rsidRPr="00D34B74">
        <w:rPr>
          <w:rFonts w:ascii="Times New Roman" w:hAnsi="Times New Roman" w:cs="Times New Roman"/>
          <w:sz w:val="24"/>
          <w:szCs w:val="24"/>
          <w:lang w:val="en-US" w:bidi="ar-SA"/>
        </w:rPr>
        <w:t xml:space="preserve">. </w:t>
      </w:r>
    </w:p>
    <w:p w14:paraId="7012C4A8" w14:textId="113C7A10" w:rsidR="0039262C" w:rsidRPr="00B11A35" w:rsidRDefault="001412B3" w:rsidP="00B11A35">
      <w:pPr>
        <w:autoSpaceDE w:val="0"/>
        <w:autoSpaceDN w:val="0"/>
        <w:adjustRightInd w:val="0"/>
        <w:spacing w:before="120" w:after="120" w:line="240" w:lineRule="auto"/>
        <w:jc w:val="both"/>
        <w:rPr>
          <w:rFonts w:ascii="Times New Roman" w:hAnsi="Times New Roman" w:cs="Times New Roman"/>
          <w:sz w:val="24"/>
          <w:szCs w:val="24"/>
          <w:lang w:val="en-US" w:bidi="ar-SA"/>
        </w:rPr>
      </w:pPr>
      <w:del w:id="256" w:author="Jahirul Islam" w:date="2023-11-11T15:06:00Z">
        <w:r w:rsidRPr="00D34B74" w:rsidDel="0039262C">
          <w:rPr>
            <w:rFonts w:ascii="Times New Roman" w:hAnsi="Times New Roman" w:cs="Times New Roman"/>
            <w:b/>
            <w:sz w:val="24"/>
            <w:szCs w:val="24"/>
          </w:rPr>
          <w:delText>Data validation</w:delText>
        </w:r>
      </w:del>
    </w:p>
    <w:p w14:paraId="47033AF9" w14:textId="0BD6E333" w:rsidR="00EA1A97" w:rsidRPr="00D34B74" w:rsidRDefault="00B11A35" w:rsidP="00C8427F">
      <w:pPr>
        <w:spacing w:before="120" w:after="120" w:line="240" w:lineRule="auto"/>
        <w:jc w:val="both"/>
        <w:rPr>
          <w:rFonts w:ascii="Times New Roman" w:hAnsi="Times New Roman" w:cs="Times New Roman"/>
          <w:b/>
          <w:bCs/>
          <w:iCs/>
          <w:sz w:val="24"/>
          <w:szCs w:val="24"/>
        </w:rPr>
      </w:pPr>
      <w:ins w:id="257" w:author="Jahirul Islam" w:date="2023-11-11T15:28:00Z">
        <w:r>
          <w:rPr>
            <w:rFonts w:ascii="Times New Roman" w:hAnsi="Times New Roman" w:cs="Times New Roman"/>
            <w:b/>
            <w:bCs/>
            <w:iCs/>
            <w:sz w:val="24"/>
            <w:szCs w:val="24"/>
          </w:rPr>
          <w:t>A</w:t>
        </w:r>
      </w:ins>
      <w:del w:id="258" w:author="Jahirul Islam" w:date="2023-11-11T15:28:00Z">
        <w:r w:rsidR="00EA1A97" w:rsidRPr="00D34B74" w:rsidDel="00B11A35">
          <w:rPr>
            <w:rFonts w:ascii="Times New Roman" w:hAnsi="Times New Roman" w:cs="Times New Roman"/>
            <w:b/>
            <w:bCs/>
            <w:iCs/>
            <w:sz w:val="24"/>
            <w:szCs w:val="24"/>
          </w:rPr>
          <w:delText>Statistical a</w:delText>
        </w:r>
      </w:del>
      <w:r w:rsidR="00EA1A97" w:rsidRPr="00D34B74">
        <w:rPr>
          <w:rFonts w:ascii="Times New Roman" w:hAnsi="Times New Roman" w:cs="Times New Roman"/>
          <w:b/>
          <w:bCs/>
          <w:iCs/>
          <w:sz w:val="24"/>
          <w:szCs w:val="24"/>
        </w:rPr>
        <w:t>nalysis</w:t>
      </w:r>
    </w:p>
    <w:p w14:paraId="2D9C7ECD" w14:textId="5024C3F5" w:rsidR="00494FF8" w:rsidRPr="00494FF8" w:rsidRDefault="00494FF8" w:rsidP="00494FF8">
      <w:pPr>
        <w:spacing w:before="120" w:after="120" w:line="240" w:lineRule="auto"/>
        <w:jc w:val="both"/>
        <w:rPr>
          <w:ins w:id="259" w:author="Jahirul Islam" w:date="2023-11-11T15:16:00Z"/>
          <w:rFonts w:ascii="Times New Roman" w:hAnsi="Times New Roman" w:cs="Times New Roman"/>
          <w:sz w:val="24"/>
          <w:szCs w:val="24"/>
        </w:rPr>
      </w:pPr>
      <w:ins w:id="260" w:author="Jahirul Islam" w:date="2023-11-11T15:16:00Z">
        <w:r w:rsidRPr="00494FF8">
          <w:rPr>
            <w:rFonts w:ascii="Times New Roman" w:hAnsi="Times New Roman" w:cs="Times New Roman"/>
            <w:sz w:val="24"/>
            <w:szCs w:val="24"/>
          </w:rPr>
          <w:t xml:space="preserve">All the information was accumulated in a Microsoft Excel spreadsheet, and then we conducted analysis by using SPSS (Version 25.0). Descriptive statistics, chi-square test, logistic regression, and area under curve (AUC) was performed. Descriptive analysis was used to </w:t>
        </w:r>
      </w:ins>
      <w:ins w:id="261" w:author="Jahirul Islam" w:date="2023-11-25T18:58:00Z">
        <w:r w:rsidR="00D64985" w:rsidRPr="00494FF8">
          <w:rPr>
            <w:rFonts w:ascii="Times New Roman" w:hAnsi="Times New Roman" w:cs="Times New Roman"/>
            <w:sz w:val="24"/>
            <w:szCs w:val="24"/>
          </w:rPr>
          <w:t>analyse</w:t>
        </w:r>
      </w:ins>
      <w:ins w:id="262" w:author="Jahirul Islam" w:date="2023-11-11T15:16:00Z">
        <w:r w:rsidRPr="00494FF8">
          <w:rPr>
            <w:rFonts w:ascii="Times New Roman" w:hAnsi="Times New Roman" w:cs="Times New Roman"/>
            <w:sz w:val="24"/>
            <w:szCs w:val="24"/>
          </w:rPr>
          <w:t xml:space="preserve"> the demographic characteristics of all the variables used in our study. As our variables were categorical, and the dependent variable had two categories (0 = Normal, 1 = Anaemia) we decided to conduct logistic regression and before that, independent variables were short-listed by performing a chi-square test. The independent variables were selected based on prior research. All the finally selected variables: Age, education, mother profession, physical activity of the patient, parity of case, family member, interval in pregnancy, gestational diabetics mellitus; were input within the modelling, enter method was selected. P-value &lt;0.05 was used as denoting significance. To validate our model performance, we conducted AUC, and an ROC curve was generated. We further conducted mapping demonstration to indicate clusters, and incidence rate. ArcGIS Pro (Version 3.1.2) was used to formulate the map, and following formula was used for the incidence rate:</w:t>
        </w:r>
      </w:ins>
    </w:p>
    <w:p w14:paraId="62357909" w14:textId="0C955183" w:rsidR="007F02DF" w:rsidRDefault="00494FF8" w:rsidP="00494FF8">
      <w:pPr>
        <w:spacing w:before="120" w:after="120" w:line="240" w:lineRule="auto"/>
        <w:jc w:val="both"/>
        <w:rPr>
          <w:ins w:id="263" w:author="Jahirul Islam" w:date="2023-11-11T15:16:00Z"/>
          <w:rFonts w:ascii="Times New Roman" w:hAnsi="Times New Roman" w:cs="Times New Roman"/>
          <w:sz w:val="24"/>
          <w:szCs w:val="24"/>
        </w:rPr>
      </w:pPr>
      <w:ins w:id="264" w:author="Jahirul Islam" w:date="2023-11-11T15:16:00Z">
        <w:r w:rsidRPr="00494FF8">
          <w:rPr>
            <w:rFonts w:ascii="Times New Roman" w:hAnsi="Times New Roman" w:cs="Times New Roman"/>
            <w:sz w:val="24"/>
            <w:szCs w:val="24"/>
          </w:rPr>
          <w:t>Incidence rate (IR)</w:t>
        </w:r>
        <w:r w:rsidR="007F02DF">
          <w:rPr>
            <w:rFonts w:ascii="Times New Roman" w:hAnsi="Times New Roman" w:cs="Times New Roman"/>
            <w:sz w:val="24"/>
            <w:szCs w:val="24"/>
          </w:rPr>
          <w:t xml:space="preserve"> </w:t>
        </w:r>
        <w:r w:rsidRPr="00494FF8">
          <w:rPr>
            <w:rFonts w:ascii="Times New Roman" w:hAnsi="Times New Roman" w:cs="Times New Roman"/>
            <w:sz w:val="24"/>
            <w:szCs w:val="24"/>
          </w:rPr>
          <w:t>=</w:t>
        </w:r>
        <w:r w:rsidR="007F02DF">
          <w:rPr>
            <w:rFonts w:ascii="Times New Roman" w:hAnsi="Times New Roman" w:cs="Times New Roman"/>
            <w:sz w:val="24"/>
            <w:szCs w:val="24"/>
          </w:rPr>
          <w:t xml:space="preserve"> </w:t>
        </w:r>
      </w:ins>
      <w:ins w:id="265" w:author="Jahirul Islam" w:date="2023-11-25T12:12:00Z">
        <w:r w:rsidR="000C3954">
          <w:rPr>
            <w:rFonts w:ascii="Times New Roman" w:hAnsi="Times New Roman" w:cs="Times New Roman"/>
            <w:sz w:val="24"/>
            <w:szCs w:val="24"/>
          </w:rPr>
          <w:t>{</w:t>
        </w:r>
      </w:ins>
      <w:ins w:id="266" w:author="Jahirul Islam" w:date="2023-11-11T15:16:00Z">
        <w:r w:rsidRPr="00494FF8">
          <w:rPr>
            <w:rFonts w:ascii="Times New Roman" w:hAnsi="Times New Roman" w:cs="Times New Roman"/>
            <w:sz w:val="24"/>
            <w:szCs w:val="24"/>
          </w:rPr>
          <w:t>Case (district-wise)</w:t>
        </w:r>
      </w:ins>
      <w:ins w:id="267" w:author="Jahirul Islam" w:date="2023-11-25T12:12:00Z">
        <w:r w:rsidR="000C3954">
          <w:rPr>
            <w:rFonts w:ascii="Times New Roman" w:hAnsi="Times New Roman" w:cs="Times New Roman"/>
            <w:sz w:val="24"/>
            <w:szCs w:val="24"/>
          </w:rPr>
          <w:t xml:space="preserve">} </w:t>
        </w:r>
      </w:ins>
      <w:ins w:id="268" w:author="Jahirul Islam" w:date="2023-11-11T15:16:00Z">
        <w:r w:rsidRPr="00494FF8">
          <w:rPr>
            <w:rFonts w:ascii="Times New Roman" w:hAnsi="Times New Roman" w:cs="Times New Roman"/>
            <w:sz w:val="24"/>
            <w:szCs w:val="24"/>
          </w:rPr>
          <w:t>/</w:t>
        </w:r>
      </w:ins>
      <w:ins w:id="269" w:author="Jahirul Islam" w:date="2023-11-25T12:12:00Z">
        <w:r w:rsidR="000C3954">
          <w:rPr>
            <w:rFonts w:ascii="Times New Roman" w:hAnsi="Times New Roman" w:cs="Times New Roman"/>
            <w:sz w:val="24"/>
            <w:szCs w:val="24"/>
          </w:rPr>
          <w:t xml:space="preserve"> </w:t>
        </w:r>
      </w:ins>
      <w:ins w:id="270" w:author="Jahirul Islam" w:date="2023-11-11T15:16:00Z">
        <w:r w:rsidRPr="00494FF8">
          <w:rPr>
            <w:rFonts w:ascii="Times New Roman" w:hAnsi="Times New Roman" w:cs="Times New Roman"/>
            <w:sz w:val="24"/>
            <w:szCs w:val="24"/>
          </w:rPr>
          <w:t>Female population</w:t>
        </w:r>
      </w:ins>
      <w:ins w:id="271" w:author="Jahirul Islam" w:date="2023-11-25T12:12:00Z">
        <w:r w:rsidR="000C3954">
          <w:rPr>
            <w:rFonts w:ascii="Times New Roman" w:hAnsi="Times New Roman" w:cs="Times New Roman"/>
            <w:sz w:val="24"/>
            <w:szCs w:val="24"/>
          </w:rPr>
          <w:t xml:space="preserve"> </w:t>
        </w:r>
      </w:ins>
      <w:ins w:id="272" w:author="Jahirul Islam" w:date="2023-11-11T15:16:00Z">
        <w:r w:rsidRPr="00494FF8">
          <w:rPr>
            <w:rFonts w:ascii="Times New Roman" w:hAnsi="Times New Roman" w:cs="Times New Roman"/>
            <w:sz w:val="24"/>
            <w:szCs w:val="24"/>
          </w:rPr>
          <w:t>×</w:t>
        </w:r>
      </w:ins>
      <w:ins w:id="273" w:author="Jahirul Islam" w:date="2023-11-25T12:12:00Z">
        <w:r w:rsidR="000C3954">
          <w:rPr>
            <w:rFonts w:ascii="Times New Roman" w:hAnsi="Times New Roman" w:cs="Times New Roman"/>
            <w:sz w:val="24"/>
            <w:szCs w:val="24"/>
          </w:rPr>
          <w:t xml:space="preserve"> </w:t>
        </w:r>
      </w:ins>
      <w:ins w:id="274" w:author="Jahirul Islam" w:date="2023-11-11T15:16:00Z">
        <w:r w:rsidRPr="00494FF8">
          <w:rPr>
            <w:rFonts w:ascii="Times New Roman" w:hAnsi="Times New Roman" w:cs="Times New Roman"/>
            <w:sz w:val="24"/>
            <w:szCs w:val="24"/>
          </w:rPr>
          <w:t>100,000</w:t>
        </w:r>
      </w:ins>
    </w:p>
    <w:p w14:paraId="47033AFA" w14:textId="683371D5" w:rsidR="00EA1A97" w:rsidRPr="00D34B74" w:rsidDel="00494FF8" w:rsidRDefault="00BD0B13" w:rsidP="00494FF8">
      <w:pPr>
        <w:spacing w:before="120" w:after="120" w:line="240" w:lineRule="auto"/>
        <w:jc w:val="both"/>
        <w:rPr>
          <w:del w:id="275" w:author="Jahirul Islam" w:date="2023-11-11T15:16:00Z"/>
          <w:rFonts w:ascii="Times New Roman" w:hAnsi="Times New Roman" w:cs="Times New Roman"/>
          <w:color w:val="1D1B11" w:themeColor="background2" w:themeShade="1A"/>
          <w:sz w:val="24"/>
          <w:szCs w:val="24"/>
        </w:rPr>
      </w:pPr>
      <w:ins w:id="276" w:author="Jahirul Islam" w:date="2023-11-25T18:46:00Z">
        <w:r>
          <w:rPr>
            <w:rFonts w:ascii="Times New Roman" w:hAnsi="Times New Roman" w:cs="Times New Roman"/>
            <w:sz w:val="24"/>
            <w:szCs w:val="24"/>
          </w:rPr>
          <w:t>The</w:t>
        </w:r>
      </w:ins>
      <w:ins w:id="277" w:author="Jahirul Islam" w:date="2023-11-11T15:20:00Z">
        <w:r w:rsidR="00F52BC0">
          <w:rPr>
            <w:rFonts w:ascii="Times New Roman" w:hAnsi="Times New Roman" w:cs="Times New Roman"/>
            <w:sz w:val="24"/>
            <w:szCs w:val="24"/>
          </w:rPr>
          <w:t xml:space="preserve"> incidence rate </w:t>
        </w:r>
      </w:ins>
      <w:ins w:id="278" w:author="Jahirul Islam" w:date="2023-11-25T18:46:00Z">
        <w:r>
          <w:rPr>
            <w:rFonts w:ascii="Times New Roman" w:hAnsi="Times New Roman" w:cs="Times New Roman"/>
            <w:sz w:val="24"/>
            <w:szCs w:val="24"/>
          </w:rPr>
          <w:t xml:space="preserve">was calculated </w:t>
        </w:r>
      </w:ins>
      <w:ins w:id="279" w:author="Jahirul Islam" w:date="2023-11-25T18:58:00Z">
        <w:r w:rsidR="00D64985">
          <w:rPr>
            <w:rFonts w:ascii="Times New Roman" w:hAnsi="Times New Roman" w:cs="Times New Roman"/>
            <w:sz w:val="24"/>
            <w:szCs w:val="24"/>
          </w:rPr>
          <w:t>for</w:t>
        </w:r>
      </w:ins>
      <w:ins w:id="280" w:author="Jahirul Islam" w:date="2023-11-11T15:20:00Z">
        <w:r w:rsidR="00F52BC0">
          <w:rPr>
            <w:rFonts w:ascii="Times New Roman" w:hAnsi="Times New Roman" w:cs="Times New Roman"/>
            <w:sz w:val="24"/>
            <w:szCs w:val="24"/>
          </w:rPr>
          <w:t xml:space="preserve"> 4 categories: </w:t>
        </w:r>
        <w:r w:rsidR="005C37D5">
          <w:rPr>
            <w:rFonts w:ascii="Times New Roman" w:hAnsi="Times New Roman" w:cs="Times New Roman"/>
            <w:sz w:val="24"/>
            <w:szCs w:val="24"/>
          </w:rPr>
          <w:t xml:space="preserve">using the total number of </w:t>
        </w:r>
      </w:ins>
      <w:ins w:id="281" w:author="Jahirul Islam" w:date="2023-11-11T15:21:00Z">
        <w:r w:rsidR="005C37D5">
          <w:rPr>
            <w:rFonts w:ascii="Times New Roman" w:hAnsi="Times New Roman" w:cs="Times New Roman"/>
            <w:sz w:val="24"/>
            <w:szCs w:val="24"/>
          </w:rPr>
          <w:t>anaemia cases, mild anaemia</w:t>
        </w:r>
      </w:ins>
      <w:ins w:id="282" w:author="Jahirul Islam" w:date="2023-11-11T15:25:00Z">
        <w:r w:rsidR="005C2871">
          <w:rPr>
            <w:rFonts w:ascii="Times New Roman" w:hAnsi="Times New Roman" w:cs="Times New Roman"/>
            <w:sz w:val="24"/>
            <w:szCs w:val="24"/>
          </w:rPr>
          <w:t xml:space="preserve"> </w:t>
        </w:r>
        <w:r w:rsidR="005C2871" w:rsidRPr="005C2871">
          <w:rPr>
            <w:rFonts w:ascii="Times New Roman" w:hAnsi="Times New Roman" w:cs="Times New Roman"/>
            <w:sz w:val="24"/>
            <w:szCs w:val="24"/>
          </w:rPr>
          <w:t>(10.0-10.9 g/dl)</w:t>
        </w:r>
      </w:ins>
      <w:ins w:id="283" w:author="Jahirul Islam" w:date="2023-11-11T15:21:00Z">
        <w:r w:rsidR="005C37D5">
          <w:rPr>
            <w:rFonts w:ascii="Times New Roman" w:hAnsi="Times New Roman" w:cs="Times New Roman"/>
            <w:sz w:val="24"/>
            <w:szCs w:val="24"/>
          </w:rPr>
          <w:t>, moderate anaemia</w:t>
        </w:r>
      </w:ins>
      <w:ins w:id="284" w:author="Jahirul Islam" w:date="2023-11-11T15:25:00Z">
        <w:r w:rsidR="00C60661">
          <w:rPr>
            <w:rFonts w:ascii="Times New Roman" w:hAnsi="Times New Roman" w:cs="Times New Roman"/>
            <w:sz w:val="24"/>
            <w:szCs w:val="24"/>
          </w:rPr>
          <w:t xml:space="preserve"> </w:t>
        </w:r>
        <w:r w:rsidR="00C60661" w:rsidRPr="00C60661">
          <w:rPr>
            <w:rFonts w:ascii="Times New Roman" w:hAnsi="Times New Roman" w:cs="Times New Roman"/>
            <w:sz w:val="24"/>
            <w:szCs w:val="24"/>
          </w:rPr>
          <w:t>(7.0-9.9 g/dl)</w:t>
        </w:r>
      </w:ins>
      <w:ins w:id="285" w:author="Jahirul Islam" w:date="2023-11-11T15:21:00Z">
        <w:r w:rsidR="005C37D5">
          <w:rPr>
            <w:rFonts w:ascii="Times New Roman" w:hAnsi="Times New Roman" w:cs="Times New Roman"/>
            <w:sz w:val="24"/>
            <w:szCs w:val="24"/>
          </w:rPr>
          <w:t xml:space="preserve">, </w:t>
        </w:r>
      </w:ins>
      <w:ins w:id="286" w:author="Jahirul Islam" w:date="2023-11-11T15:24:00Z">
        <w:r w:rsidR="0064750F">
          <w:rPr>
            <w:rFonts w:ascii="Times New Roman" w:hAnsi="Times New Roman" w:cs="Times New Roman"/>
            <w:sz w:val="24"/>
            <w:szCs w:val="24"/>
          </w:rPr>
          <w:t>and severe anaemia</w:t>
        </w:r>
      </w:ins>
      <w:ins w:id="287" w:author="Jahirul Islam" w:date="2023-11-11T15:25:00Z">
        <w:r w:rsidR="00C60661">
          <w:rPr>
            <w:rFonts w:ascii="Times New Roman" w:hAnsi="Times New Roman" w:cs="Times New Roman"/>
            <w:sz w:val="24"/>
            <w:szCs w:val="24"/>
          </w:rPr>
          <w:t xml:space="preserve"> </w:t>
        </w:r>
      </w:ins>
      <w:ins w:id="288" w:author="Jahirul Islam" w:date="2023-11-11T15:26:00Z">
        <w:r w:rsidR="00C60661" w:rsidRPr="00C60661">
          <w:rPr>
            <w:rFonts w:ascii="Times New Roman" w:hAnsi="Times New Roman" w:cs="Times New Roman"/>
            <w:sz w:val="24"/>
            <w:szCs w:val="24"/>
          </w:rPr>
          <w:t>(&lt;7.0 g/dl)</w:t>
        </w:r>
      </w:ins>
      <w:ins w:id="289" w:author="Jahirul Islam" w:date="2023-11-11T15:24:00Z">
        <w:r w:rsidR="005C2871">
          <w:rPr>
            <w:rFonts w:ascii="Times New Roman" w:hAnsi="Times New Roman" w:cs="Times New Roman"/>
            <w:sz w:val="24"/>
            <w:szCs w:val="24"/>
          </w:rPr>
          <w:t>.</w:t>
        </w:r>
      </w:ins>
      <w:ins w:id="290" w:author="Jahirul Islam" w:date="2023-11-11T15:25:00Z">
        <w:r w:rsidR="00C60661">
          <w:rPr>
            <w:rFonts w:ascii="Times New Roman" w:hAnsi="Times New Roman" w:cs="Times New Roman"/>
            <w:sz w:val="24"/>
            <w:szCs w:val="24"/>
          </w:rPr>
          <w:t xml:space="preserve"> </w:t>
        </w:r>
      </w:ins>
      <w:del w:id="291" w:author="Jahirul Islam" w:date="2023-11-11T15:16:00Z">
        <w:r w:rsidR="00EA1A97" w:rsidRPr="00D34B74" w:rsidDel="00494FF8">
          <w:rPr>
            <w:rFonts w:ascii="Times New Roman" w:hAnsi="Times New Roman" w:cs="Times New Roman"/>
            <w:sz w:val="24"/>
            <w:szCs w:val="24"/>
          </w:rPr>
          <w:delText xml:space="preserve">After compiling the data from our study sample, all information was imported into Excel 2016 by Microsoft, USA. </w:delText>
        </w:r>
        <w:r w:rsidR="00EA1A97" w:rsidRPr="00D34B74" w:rsidDel="00494FF8">
          <w:rPr>
            <w:rFonts w:ascii="Times New Roman" w:hAnsi="Times New Roman" w:cs="Times New Roman"/>
            <w:color w:val="1D1B11" w:themeColor="background2" w:themeShade="1A"/>
            <w:sz w:val="24"/>
            <w:szCs w:val="24"/>
          </w:rPr>
          <w:delText xml:space="preserve">The baseline data variables were presented using descriptive statistics. </w:delText>
        </w:r>
        <w:r w:rsidR="00EA1A97" w:rsidRPr="00D34B74" w:rsidDel="00494FF8">
          <w:rPr>
            <w:rFonts w:ascii="Times New Roman" w:hAnsi="Times New Roman" w:cs="Times New Roman"/>
            <w:i/>
            <w:iCs/>
            <w:color w:val="1D1B11" w:themeColor="background2" w:themeShade="1A"/>
            <w:sz w:val="24"/>
            <w:szCs w:val="24"/>
          </w:rPr>
          <w:delText>P values</w:delText>
        </w:r>
        <w:r w:rsidR="00EA1A97" w:rsidRPr="00D34B74" w:rsidDel="00494FF8">
          <w:rPr>
            <w:rFonts w:ascii="Times New Roman" w:hAnsi="Times New Roman" w:cs="Times New Roman"/>
            <w:color w:val="1D1B11" w:themeColor="background2" w:themeShade="1A"/>
            <w:sz w:val="24"/>
            <w:szCs w:val="24"/>
          </w:rPr>
          <w:delText xml:space="preserve"> for comparing quantitative variables were determined using the </w:delText>
        </w:r>
        <w:r w:rsidR="00EA1A97" w:rsidRPr="00D34B74" w:rsidDel="00494FF8">
          <w:rPr>
            <w:rFonts w:ascii="Times New Roman" w:eastAsia="SimSun" w:hAnsi="Times New Roman" w:cs="Times New Roman"/>
            <w:color w:val="171717"/>
            <w:sz w:val="24"/>
            <w:szCs w:val="24"/>
          </w:rPr>
          <w:delText>chi</w:delText>
        </w:r>
        <w:r w:rsidR="00EA1A97" w:rsidRPr="00D34B74" w:rsidDel="00494FF8">
          <w:rPr>
            <w:rFonts w:ascii="Times New Roman" w:hAnsi="Times New Roman" w:cs="Times New Roman"/>
            <w:color w:val="1D1B11" w:themeColor="background2" w:themeShade="1A"/>
            <w:sz w:val="24"/>
            <w:szCs w:val="24"/>
          </w:rPr>
          <w:delText>-square test.</w:delText>
        </w:r>
      </w:del>
      <w:del w:id="292" w:author="Jahirul Islam" w:date="2023-11-11T15:07:00Z">
        <w:r w:rsidR="00EA1A97" w:rsidRPr="00D34B74" w:rsidDel="00357513">
          <w:rPr>
            <w:rFonts w:ascii="Times New Roman" w:hAnsi="Times New Roman" w:cs="Times New Roman"/>
            <w:color w:val="1D1B11" w:themeColor="background2" w:themeShade="1A"/>
            <w:sz w:val="24"/>
            <w:szCs w:val="24"/>
          </w:rPr>
          <w:delText xml:space="preserve"> Using </w:delText>
        </w:r>
        <w:r w:rsidR="00EA1A97" w:rsidRPr="00D34B74" w:rsidDel="00357513">
          <w:rPr>
            <w:rFonts w:ascii="Times New Roman" w:eastAsia="SimSun" w:hAnsi="Times New Roman" w:cs="Times New Roman"/>
            <w:color w:val="171717"/>
            <w:sz w:val="24"/>
            <w:szCs w:val="24"/>
          </w:rPr>
          <w:delText>multinomial</w:delText>
        </w:r>
        <w:r w:rsidR="00EA1A97" w:rsidRPr="00D34B74" w:rsidDel="00357513">
          <w:rPr>
            <w:rFonts w:ascii="Times New Roman" w:hAnsi="Times New Roman" w:cs="Times New Roman"/>
            <w:color w:val="1D1B11" w:themeColor="background2" w:themeShade="1A"/>
            <w:sz w:val="24"/>
            <w:szCs w:val="24"/>
          </w:rPr>
          <w:delText xml:space="preserve"> logistic regression (MLR)</w:delText>
        </w:r>
      </w:del>
      <w:del w:id="293" w:author="Jahirul Islam" w:date="2023-11-11T15:16:00Z">
        <w:r w:rsidR="00EA1A97" w:rsidRPr="00D34B74" w:rsidDel="00494FF8">
          <w:rPr>
            <w:rFonts w:ascii="Times New Roman" w:hAnsi="Times New Roman" w:cs="Times New Roman"/>
            <w:color w:val="1D1B11" w:themeColor="background2" w:themeShade="1A"/>
            <w:sz w:val="24"/>
            <w:szCs w:val="24"/>
          </w:rPr>
          <w:delText xml:space="preserve">, the association level with the risk factors was </w:delText>
        </w:r>
        <w:r w:rsidR="00EA1A97" w:rsidRPr="00D34B74" w:rsidDel="00494FF8">
          <w:rPr>
            <w:rFonts w:ascii="Times New Roman" w:hAnsi="Times New Roman" w:cs="Times New Roman"/>
            <w:color w:val="1D1B11" w:themeColor="background2" w:themeShade="1A"/>
            <w:sz w:val="24"/>
            <w:szCs w:val="24"/>
          </w:rPr>
          <w:lastRenderedPageBreak/>
          <w:delText xml:space="preserve">investigated. The independent variables that were important in the univariate analysis as well as some relevant variables were counted in the MLR models with </w:delText>
        </w:r>
        <w:r w:rsidR="00EA1A97" w:rsidRPr="00D34B74" w:rsidDel="00494FF8">
          <w:rPr>
            <w:rFonts w:ascii="Times New Roman" w:eastAsia="SimSun" w:hAnsi="Times New Roman" w:cs="Times New Roman"/>
            <w:color w:val="171717"/>
            <w:sz w:val="24"/>
            <w:szCs w:val="24"/>
          </w:rPr>
          <w:delText>a</w:delText>
        </w:r>
        <w:r w:rsidR="00EA1A97" w:rsidRPr="00D34B74" w:rsidDel="00494FF8">
          <w:rPr>
            <w:rFonts w:ascii="Times New Roman" w:hAnsi="Times New Roman" w:cs="Times New Roman"/>
            <w:color w:val="1D1B11" w:themeColor="background2" w:themeShade="1A"/>
            <w:sz w:val="24"/>
            <w:szCs w:val="24"/>
          </w:rPr>
          <w:delText xml:space="preserve"> p value &lt; 0.05 as significant. We determined the normal aneamia</w:delText>
        </w:r>
        <w:r w:rsidR="00EA1A97" w:rsidRPr="00D34B74" w:rsidDel="00494FF8">
          <w:rPr>
            <w:rFonts w:ascii="Times New Roman" w:eastAsia="SimSun" w:hAnsi="Times New Roman" w:cs="Times New Roman"/>
            <w:color w:val="171717"/>
            <w:sz w:val="24"/>
            <w:szCs w:val="24"/>
          </w:rPr>
          <w:delText>.</w:delText>
        </w:r>
        <w:r w:rsidR="00EA1A97" w:rsidRPr="00D34B74" w:rsidDel="00494FF8">
          <w:rPr>
            <w:rFonts w:ascii="Times New Roman" w:hAnsi="Times New Roman" w:cs="Times New Roman"/>
            <w:color w:val="1D1B11" w:themeColor="background2" w:themeShade="1A"/>
            <w:sz w:val="24"/>
            <w:szCs w:val="24"/>
          </w:rPr>
          <w:delText xml:space="preserve"> We collected the female population </w:delText>
        </w:r>
        <w:r w:rsidR="00EA1A97" w:rsidRPr="00D34B74" w:rsidDel="00494FF8">
          <w:rPr>
            <w:rFonts w:ascii="Times New Roman" w:eastAsia="SimSun" w:hAnsi="Times New Roman" w:cs="Times New Roman"/>
            <w:color w:val="171717"/>
            <w:sz w:val="24"/>
            <w:szCs w:val="24"/>
          </w:rPr>
          <w:delText>district wise to determine</w:delText>
        </w:r>
        <w:r w:rsidR="00EA1A97" w:rsidRPr="00D34B74" w:rsidDel="00494FF8">
          <w:rPr>
            <w:rFonts w:ascii="Times New Roman" w:hAnsi="Times New Roman" w:cs="Times New Roman"/>
            <w:color w:val="1D1B11" w:themeColor="background2" w:themeShade="1A"/>
            <w:sz w:val="24"/>
            <w:szCs w:val="24"/>
          </w:rPr>
          <w:delText xml:space="preserve"> the incidence rate for normal (&gt;10.91 g/dl), mild (10.0-10.9 g/dl), moderate (7.0-9.9 g/dl), and severe (&lt;7.0 g/dl) aneamia.</w:delText>
        </w:r>
      </w:del>
    </w:p>
    <w:p w14:paraId="47033AFB" w14:textId="483D69B5" w:rsidR="00EA1A97" w:rsidRPr="00D34B74" w:rsidDel="00494FF8" w:rsidRDefault="00EA1A97" w:rsidP="00C8427F">
      <w:pPr>
        <w:spacing w:before="120" w:after="120" w:line="240" w:lineRule="auto"/>
        <w:jc w:val="both"/>
        <w:rPr>
          <w:del w:id="294" w:author="Jahirul Islam" w:date="2023-11-11T15:16:00Z"/>
          <w:rFonts w:ascii="Times New Roman" w:hAnsi="Times New Roman" w:cs="Times New Roman"/>
          <w:color w:val="1D1B11" w:themeColor="background2" w:themeShade="1A"/>
          <w:sz w:val="24"/>
          <w:szCs w:val="24"/>
        </w:rPr>
      </w:pPr>
      <m:oMathPara>
        <m:oMath>
          <m:r>
            <w:del w:id="295" w:author="Jahirul Islam" w:date="2023-11-11T15:16:00Z">
              <w:rPr>
                <w:rFonts w:ascii="Cambria Math" w:hAnsi="Cambria Math" w:cs="Times New Roman"/>
                <w:color w:val="1D1B11" w:themeColor="background2" w:themeShade="1A"/>
                <w:sz w:val="24"/>
                <w:szCs w:val="24"/>
              </w:rPr>
              <m:t xml:space="preserve">Incidence rate </m:t>
            </w:del>
          </m:r>
          <m:d>
            <m:dPr>
              <m:ctrlPr>
                <w:del w:id="296" w:author="Jahirul Islam" w:date="2023-11-11T15:16:00Z">
                  <w:rPr>
                    <w:rFonts w:ascii="Cambria Math" w:hAnsi="Cambria Math" w:cs="Times New Roman"/>
                    <w:i/>
                    <w:color w:val="1D1B11" w:themeColor="background2" w:themeShade="1A"/>
                    <w:sz w:val="24"/>
                    <w:szCs w:val="24"/>
                  </w:rPr>
                </w:del>
              </m:ctrlPr>
            </m:dPr>
            <m:e>
              <m:r>
                <w:del w:id="297" w:author="Jahirul Islam" w:date="2023-11-11T15:16:00Z">
                  <w:rPr>
                    <w:rFonts w:ascii="Cambria Math" w:hAnsi="Cambria Math" w:cs="Times New Roman"/>
                    <w:color w:val="1D1B11" w:themeColor="background2" w:themeShade="1A"/>
                    <w:sz w:val="24"/>
                    <w:szCs w:val="24"/>
                  </w:rPr>
                  <m:t>IR</m:t>
                </w:del>
              </m:r>
            </m:e>
          </m:d>
          <m:r>
            <w:del w:id="298" w:author="Jahirul Islam" w:date="2023-11-11T15:16:00Z">
              <m:rPr>
                <m:sty m:val="p"/>
              </m:rPr>
              <w:rPr>
                <w:rFonts w:ascii="Cambria Math" w:hAnsi="Cambria Math" w:cs="Times New Roman"/>
                <w:color w:val="1D1B11" w:themeColor="background2" w:themeShade="1A"/>
                <w:sz w:val="24"/>
                <w:szCs w:val="24"/>
              </w:rPr>
              <m:t>=</m:t>
            </w:del>
          </m:r>
          <m:f>
            <m:fPr>
              <m:ctrlPr>
                <w:del w:id="299" w:author="Jahirul Islam" w:date="2023-11-11T15:16:00Z">
                  <w:rPr>
                    <w:rFonts w:ascii="Cambria Math" w:hAnsi="Cambria Math" w:cs="Times New Roman"/>
                    <w:color w:val="1D1B11" w:themeColor="background2" w:themeShade="1A"/>
                    <w:sz w:val="24"/>
                    <w:szCs w:val="24"/>
                  </w:rPr>
                </w:del>
              </m:ctrlPr>
            </m:fPr>
            <m:num>
              <m:r>
                <w:del w:id="300" w:author="Jahirul Islam" w:date="2023-11-11T15:16:00Z">
                  <m:rPr>
                    <m:sty m:val="p"/>
                  </m:rPr>
                  <w:rPr>
                    <w:rFonts w:ascii="Cambria Math" w:hAnsi="Cambria Math" w:cs="Times New Roman"/>
                    <w:color w:val="1D1B11" w:themeColor="background2" w:themeShade="1A"/>
                    <w:sz w:val="24"/>
                    <w:szCs w:val="24"/>
                  </w:rPr>
                  <m:t>Case (district-wise)</m:t>
                </w:del>
              </m:r>
            </m:num>
            <m:den>
              <m:r>
                <w:del w:id="301" w:author="Jahirul Islam" w:date="2023-11-11T15:16:00Z">
                  <m:rPr>
                    <m:sty m:val="p"/>
                  </m:rPr>
                  <w:rPr>
                    <w:rFonts w:ascii="Cambria Math" w:hAnsi="Cambria Math" w:cs="Times New Roman"/>
                    <w:color w:val="1D1B11" w:themeColor="background2" w:themeShade="1A"/>
                    <w:sz w:val="24"/>
                    <w:szCs w:val="24"/>
                  </w:rPr>
                  <m:t xml:space="preserve">Female population </m:t>
                </w:del>
              </m:r>
            </m:den>
          </m:f>
          <m:r>
            <w:del w:id="302" w:author="Jahirul Islam" w:date="2023-11-11T15:16:00Z">
              <w:rPr>
                <w:rFonts w:ascii="Cambria Math" w:hAnsi="Cambria Math" w:cs="Times New Roman"/>
                <w:color w:val="1D1B11" w:themeColor="background2" w:themeShade="1A"/>
                <w:sz w:val="24"/>
                <w:szCs w:val="24"/>
              </w:rPr>
              <m:t>×100,000</m:t>
            </w:del>
          </m:r>
        </m:oMath>
      </m:oMathPara>
    </w:p>
    <w:p w14:paraId="47033AFC" w14:textId="47FD7DDA" w:rsidR="00EA1A97" w:rsidRPr="00D34B74" w:rsidDel="00494FF8" w:rsidRDefault="00EA1A97" w:rsidP="00C8427F">
      <w:pPr>
        <w:spacing w:before="120" w:after="120" w:line="240" w:lineRule="auto"/>
        <w:jc w:val="both"/>
        <w:rPr>
          <w:del w:id="303" w:author="Jahirul Islam" w:date="2023-11-11T15:16:00Z"/>
          <w:rFonts w:ascii="Times New Roman" w:hAnsi="Times New Roman" w:cs="Times New Roman"/>
          <w:color w:val="1D1B11" w:themeColor="background2" w:themeShade="1A"/>
          <w:sz w:val="24"/>
          <w:szCs w:val="24"/>
        </w:rPr>
      </w:pPr>
      <w:del w:id="304" w:author="Jahirul Islam" w:date="2023-11-11T15:16:00Z">
        <w:r w:rsidRPr="00D34B74" w:rsidDel="00494FF8">
          <w:rPr>
            <w:rFonts w:ascii="Times New Roman" w:hAnsi="Times New Roman" w:cs="Times New Roman"/>
            <w:color w:val="1D1B11" w:themeColor="background2" w:themeShade="1A"/>
            <w:sz w:val="24"/>
            <w:szCs w:val="24"/>
          </w:rPr>
          <w:delText xml:space="preserve">The spatial variation was determined using </w:delText>
        </w:r>
        <w:r w:rsidRPr="00D34B74" w:rsidDel="00494FF8">
          <w:rPr>
            <w:rFonts w:ascii="Times New Roman" w:eastAsia="SimSun" w:hAnsi="Times New Roman" w:cs="Times New Roman"/>
            <w:color w:val="171717"/>
            <w:sz w:val="24"/>
            <w:szCs w:val="24"/>
          </w:rPr>
          <w:delText>cluster</w:delText>
        </w:r>
        <w:r w:rsidRPr="00D34B74" w:rsidDel="00494FF8">
          <w:rPr>
            <w:rFonts w:ascii="Times New Roman" w:hAnsi="Times New Roman" w:cs="Times New Roman"/>
            <w:color w:val="1D1B11" w:themeColor="background2" w:themeShade="1A"/>
            <w:sz w:val="24"/>
            <w:szCs w:val="24"/>
          </w:rPr>
          <w:delText xml:space="preserve"> analysis using the global </w:delText>
        </w:r>
        <w:r w:rsidRPr="00D34B74" w:rsidDel="00494FF8">
          <w:rPr>
            <w:rFonts w:ascii="Times New Roman" w:hAnsi="Times New Roman" w:cs="Times New Roman"/>
            <w:i/>
            <w:iCs/>
            <w:color w:val="1D1B11" w:themeColor="background2" w:themeShade="1A"/>
            <w:sz w:val="24"/>
            <w:szCs w:val="24"/>
          </w:rPr>
          <w:delText>Moran’s I</w:delText>
        </w:r>
        <w:r w:rsidRPr="00D34B74" w:rsidDel="00494FF8">
          <w:rPr>
            <w:rFonts w:ascii="Times New Roman" w:hAnsi="Times New Roman" w:cs="Times New Roman"/>
            <w:color w:val="1D1B11" w:themeColor="background2" w:themeShade="1A"/>
            <w:sz w:val="24"/>
            <w:szCs w:val="24"/>
          </w:rPr>
          <w:delText xml:space="preserve"> and Anselin Local </w:delText>
        </w:r>
        <w:r w:rsidRPr="00D34B74" w:rsidDel="00494FF8">
          <w:rPr>
            <w:rFonts w:ascii="Times New Roman" w:hAnsi="Times New Roman" w:cs="Times New Roman"/>
            <w:i/>
            <w:iCs/>
            <w:color w:val="1D1B11" w:themeColor="background2" w:themeShade="1A"/>
            <w:sz w:val="24"/>
            <w:szCs w:val="24"/>
          </w:rPr>
          <w:delText>Moran’s I</w:delText>
        </w:r>
        <w:r w:rsidRPr="00D34B74" w:rsidDel="00494FF8">
          <w:rPr>
            <w:rFonts w:ascii="Times New Roman" w:hAnsi="Times New Roman" w:cs="Times New Roman"/>
            <w:color w:val="1D1B11" w:themeColor="background2" w:themeShade="1A"/>
            <w:sz w:val="24"/>
            <w:szCs w:val="24"/>
          </w:rPr>
          <w:delText xml:space="preserve"> test. Spatial heterogeneity was conducted by the district wise IR</w:delText>
        </w:r>
        <w:r w:rsidRPr="00D34B74" w:rsidDel="00494FF8">
          <w:rPr>
            <w:rFonts w:ascii="Times New Roman" w:eastAsia="SimSun" w:hAnsi="Times New Roman" w:cs="Times New Roman"/>
            <w:color w:val="171717"/>
            <w:sz w:val="24"/>
            <w:szCs w:val="24"/>
          </w:rPr>
          <w:delText>,</w:delText>
        </w:r>
        <w:r w:rsidRPr="00D34B74" w:rsidDel="00494FF8">
          <w:rPr>
            <w:rFonts w:ascii="Times New Roman" w:hAnsi="Times New Roman" w:cs="Times New Roman"/>
            <w:color w:val="1D1B11" w:themeColor="background2" w:themeShade="1A"/>
            <w:sz w:val="24"/>
            <w:szCs w:val="24"/>
          </w:rPr>
          <w:delText xml:space="preserve"> and then we performed Pearson correlation to check regional relationships for mild, moderate, and severe </w:delText>
        </w:r>
        <w:r w:rsidRPr="00D34B74" w:rsidDel="00494FF8">
          <w:rPr>
            <w:rFonts w:ascii="Times New Roman" w:eastAsia="SimSun" w:hAnsi="Times New Roman" w:cs="Times New Roman"/>
            <w:color w:val="171717"/>
            <w:sz w:val="24"/>
            <w:szCs w:val="24"/>
          </w:rPr>
          <w:delText>types of</w:delText>
        </w:r>
        <w:r w:rsidRPr="00D34B74" w:rsidDel="00494FF8">
          <w:rPr>
            <w:rFonts w:ascii="Times New Roman" w:hAnsi="Times New Roman" w:cs="Times New Roman"/>
            <w:color w:val="1D1B11" w:themeColor="background2" w:themeShade="1A"/>
            <w:sz w:val="24"/>
            <w:szCs w:val="24"/>
          </w:rPr>
          <w:delText xml:space="preserve"> aneamia. All </w:delText>
        </w:r>
        <w:r w:rsidRPr="00D34B74" w:rsidDel="00494FF8">
          <w:rPr>
            <w:rFonts w:ascii="Times New Roman" w:eastAsia="SimSun" w:hAnsi="Times New Roman" w:cs="Times New Roman"/>
            <w:color w:val="171717"/>
            <w:sz w:val="24"/>
            <w:szCs w:val="24"/>
          </w:rPr>
          <w:delText>analyses were</w:delText>
        </w:r>
        <w:r w:rsidRPr="00D34B74" w:rsidDel="00494FF8">
          <w:rPr>
            <w:rFonts w:ascii="Times New Roman" w:hAnsi="Times New Roman" w:cs="Times New Roman"/>
            <w:color w:val="1D1B11" w:themeColor="background2" w:themeShade="1A"/>
            <w:sz w:val="24"/>
            <w:szCs w:val="24"/>
          </w:rPr>
          <w:delText xml:space="preserve"> performed using the </w:delText>
        </w:r>
        <w:smartTag w:uri="urn:schemas-microsoft-com:office:smarttags" w:element="stockticker">
          <w:r w:rsidRPr="00D34B74" w:rsidDel="00494FF8">
            <w:rPr>
              <w:rFonts w:ascii="Times New Roman" w:hAnsi="Times New Roman" w:cs="Times New Roman"/>
              <w:color w:val="1D1B11" w:themeColor="background2" w:themeShade="1A"/>
              <w:sz w:val="24"/>
              <w:szCs w:val="24"/>
            </w:rPr>
            <w:delText>IBM</w:delText>
          </w:r>
        </w:smartTag>
        <w:r w:rsidRPr="00D34B74" w:rsidDel="00494FF8">
          <w:rPr>
            <w:rFonts w:ascii="Times New Roman" w:hAnsi="Times New Roman" w:cs="Times New Roman"/>
            <w:color w:val="1D1B11" w:themeColor="background2" w:themeShade="1A"/>
            <w:sz w:val="24"/>
            <w:szCs w:val="24"/>
          </w:rPr>
          <w:delText xml:space="preserve"> </w:delText>
        </w:r>
        <w:smartTag w:uri="urn:schemas-microsoft-com:office:smarttags" w:element="stockticker">
          <w:r w:rsidRPr="00D34B74" w:rsidDel="00494FF8">
            <w:rPr>
              <w:rFonts w:ascii="Times New Roman" w:hAnsi="Times New Roman" w:cs="Times New Roman"/>
              <w:color w:val="1D1B11" w:themeColor="background2" w:themeShade="1A"/>
              <w:sz w:val="24"/>
              <w:szCs w:val="24"/>
            </w:rPr>
            <w:delText>SPSS</w:delText>
          </w:r>
        </w:smartTag>
        <w:r w:rsidRPr="00D34B74" w:rsidDel="00494FF8">
          <w:rPr>
            <w:rFonts w:ascii="Times New Roman" w:hAnsi="Times New Roman" w:cs="Times New Roman"/>
            <w:color w:val="1D1B11" w:themeColor="background2" w:themeShade="1A"/>
            <w:sz w:val="24"/>
            <w:szCs w:val="24"/>
          </w:rPr>
          <w:delText xml:space="preserve"> 25.0 statistical software program and ArcGIS pro (version 3.1.2).</w:delText>
        </w:r>
      </w:del>
    </w:p>
    <w:p w14:paraId="47033AFD" w14:textId="77777777" w:rsidR="00EA1A97" w:rsidRPr="00D34B74" w:rsidRDefault="00EA1A97" w:rsidP="00C8427F">
      <w:pPr>
        <w:autoSpaceDE w:val="0"/>
        <w:autoSpaceDN w:val="0"/>
        <w:adjustRightInd w:val="0"/>
        <w:spacing w:before="120" w:after="120" w:line="240" w:lineRule="auto"/>
        <w:jc w:val="both"/>
        <w:rPr>
          <w:rFonts w:ascii="Times New Roman" w:eastAsia="MinionPro-Regular" w:hAnsi="Times New Roman" w:cs="Times New Roman"/>
          <w:b/>
          <w:bCs/>
          <w:sz w:val="24"/>
          <w:szCs w:val="24"/>
          <w:lang w:bidi="ar-SA"/>
        </w:rPr>
      </w:pPr>
      <w:r w:rsidRPr="00D34B74">
        <w:rPr>
          <w:rFonts w:ascii="Times New Roman" w:eastAsia="MinionPro-Regular" w:hAnsi="Times New Roman" w:cs="Times New Roman"/>
          <w:b/>
          <w:bCs/>
          <w:sz w:val="24"/>
          <w:szCs w:val="24"/>
          <w:lang w:bidi="ar-SA"/>
        </w:rPr>
        <w:t>Results</w:t>
      </w:r>
    </w:p>
    <w:p w14:paraId="47033AFE" w14:textId="77777777" w:rsidR="00EA1A97" w:rsidRPr="00D34B74" w:rsidRDefault="00EA1A97" w:rsidP="00C8427F">
      <w:pPr>
        <w:pStyle w:val="Heading2"/>
        <w:spacing w:before="120" w:beforeAutospacing="0" w:after="120" w:afterAutospacing="0"/>
        <w:rPr>
          <w:bCs w:val="0"/>
          <w:iCs/>
          <w:color w:val="1D1B11" w:themeColor="background2" w:themeShade="1A"/>
          <w:sz w:val="24"/>
          <w:szCs w:val="24"/>
        </w:rPr>
      </w:pPr>
      <w:r w:rsidRPr="00D34B74">
        <w:rPr>
          <w:rFonts w:eastAsia="SimSun"/>
          <w:iCs/>
          <w:color w:val="171717"/>
          <w:sz w:val="24"/>
          <w:szCs w:val="24"/>
        </w:rPr>
        <w:t>Socio</w:t>
      </w:r>
      <w:r w:rsidR="00ED3D96" w:rsidRPr="00D34B74">
        <w:rPr>
          <w:rFonts w:eastAsia="SimSun"/>
          <w:iCs/>
          <w:color w:val="171717"/>
          <w:sz w:val="24"/>
          <w:szCs w:val="24"/>
        </w:rPr>
        <w:t>-</w:t>
      </w:r>
      <w:r w:rsidRPr="00D34B74">
        <w:rPr>
          <w:rFonts w:eastAsia="SimSun"/>
          <w:iCs/>
          <w:color w:val="171717"/>
          <w:sz w:val="24"/>
          <w:szCs w:val="24"/>
        </w:rPr>
        <w:t>demographic</w:t>
      </w:r>
      <w:r w:rsidRPr="00D34B74">
        <w:rPr>
          <w:iCs/>
          <w:color w:val="1D1B11" w:themeColor="background2" w:themeShade="1A"/>
          <w:sz w:val="24"/>
          <w:szCs w:val="24"/>
        </w:rPr>
        <w:t xml:space="preserve"> characteristics</w:t>
      </w:r>
    </w:p>
    <w:p w14:paraId="47033B00" w14:textId="2A5ABAC9" w:rsidR="0021768A" w:rsidRDefault="00EA1A97" w:rsidP="008A2A0F">
      <w:pPr>
        <w:spacing w:before="120" w:after="120" w:line="240" w:lineRule="auto"/>
        <w:jc w:val="both"/>
        <w:rPr>
          <w:rFonts w:ascii="Times New Roman" w:hAnsi="Times New Roman" w:cs="Times New Roman"/>
          <w:bCs/>
          <w:color w:val="1D1B11" w:themeColor="background2" w:themeShade="1A"/>
          <w:sz w:val="24"/>
          <w:szCs w:val="24"/>
        </w:rPr>
      </w:pPr>
      <w:r w:rsidRPr="00D34B74">
        <w:rPr>
          <w:rFonts w:ascii="Times New Roman" w:hAnsi="Times New Roman" w:cs="Times New Roman"/>
          <w:color w:val="1D1B11" w:themeColor="background2" w:themeShade="1A"/>
          <w:sz w:val="24"/>
          <w:szCs w:val="24"/>
        </w:rPr>
        <w:t>A total of 180 respondents participated in this survey.</w:t>
      </w:r>
      <w:del w:id="305" w:author="Jahirul Islam" w:date="2023-11-11T15:34:00Z">
        <w:r w:rsidRPr="00D34B74" w:rsidDel="003F098D">
          <w:rPr>
            <w:rFonts w:ascii="Times New Roman" w:hAnsi="Times New Roman" w:cs="Times New Roman"/>
            <w:color w:val="1D1B11" w:themeColor="background2" w:themeShade="1A"/>
            <w:sz w:val="24"/>
            <w:szCs w:val="24"/>
          </w:rPr>
          <w:delText xml:space="preserve"> </w:delText>
        </w:r>
        <w:r w:rsidRPr="00D34B74" w:rsidDel="000C3A03">
          <w:rPr>
            <w:rFonts w:ascii="Times New Roman" w:eastAsia="SimSun" w:hAnsi="Times New Roman" w:cs="Times New Roman"/>
            <w:color w:val="171717"/>
            <w:sz w:val="24"/>
            <w:szCs w:val="24"/>
          </w:rPr>
          <w:delText>Approximately</w:delText>
        </w:r>
      </w:del>
      <w:r w:rsidRPr="00D34B74">
        <w:rPr>
          <w:rFonts w:ascii="Times New Roman" w:hAnsi="Times New Roman" w:cs="Times New Roman"/>
          <w:color w:val="1D1B11" w:themeColor="background2" w:themeShade="1A"/>
          <w:sz w:val="24"/>
          <w:szCs w:val="24"/>
        </w:rPr>
        <w:t xml:space="preserve"> 36.7%</w:t>
      </w:r>
      <w:ins w:id="306" w:author="Jahirul Islam" w:date="2023-11-11T15:34:00Z">
        <w:r w:rsidR="003F098D">
          <w:rPr>
            <w:rFonts w:ascii="Times New Roman" w:hAnsi="Times New Roman" w:cs="Times New Roman"/>
            <w:color w:val="1D1B11" w:themeColor="background2" w:themeShade="1A"/>
            <w:sz w:val="24"/>
            <w:szCs w:val="24"/>
          </w:rPr>
          <w:t xml:space="preserve"> </w:t>
        </w:r>
      </w:ins>
      <w:ins w:id="307" w:author="Jahirul Islam" w:date="2023-11-11T15:35:00Z">
        <w:r w:rsidR="00A033D2">
          <w:rPr>
            <w:rFonts w:ascii="Times New Roman" w:hAnsi="Times New Roman" w:cs="Times New Roman"/>
            <w:color w:val="1D1B11" w:themeColor="background2" w:themeShade="1A"/>
            <w:sz w:val="24"/>
            <w:szCs w:val="24"/>
          </w:rPr>
          <w:t xml:space="preserve">(n = 66) </w:t>
        </w:r>
      </w:ins>
      <w:ins w:id="308" w:author="Jahirul Islam" w:date="2023-11-11T15:34:00Z">
        <w:r w:rsidR="003F098D">
          <w:rPr>
            <w:rFonts w:ascii="Times New Roman" w:hAnsi="Times New Roman" w:cs="Times New Roman"/>
            <w:color w:val="1D1B11" w:themeColor="background2" w:themeShade="1A"/>
            <w:sz w:val="24"/>
            <w:szCs w:val="24"/>
          </w:rPr>
          <w:t>of the sample</w:t>
        </w:r>
      </w:ins>
      <w:del w:id="309" w:author="Jahirul Islam" w:date="2023-11-11T15:35:00Z">
        <w:r w:rsidRPr="00D34B74" w:rsidDel="00A033D2">
          <w:rPr>
            <w:rFonts w:ascii="Times New Roman" w:hAnsi="Times New Roman" w:cs="Times New Roman"/>
            <w:color w:val="1D1B11" w:themeColor="background2" w:themeShade="1A"/>
            <w:sz w:val="24"/>
            <w:szCs w:val="24"/>
          </w:rPr>
          <w:delText xml:space="preserve"> (66)</w:delText>
        </w:r>
      </w:del>
      <w:r w:rsidRPr="00D34B74">
        <w:rPr>
          <w:rFonts w:ascii="Times New Roman" w:hAnsi="Times New Roman" w:cs="Times New Roman"/>
          <w:color w:val="1D1B11" w:themeColor="background2" w:themeShade="1A"/>
          <w:sz w:val="24"/>
          <w:szCs w:val="24"/>
        </w:rPr>
        <w:t xml:space="preserve"> were aged 15 to 24 years, </w:t>
      </w:r>
      <w:del w:id="310" w:author="Jahirul Islam" w:date="2023-11-11T15:34:00Z">
        <w:r w:rsidRPr="00D34B74" w:rsidDel="003F098D">
          <w:rPr>
            <w:rFonts w:ascii="Times New Roman" w:hAnsi="Times New Roman" w:cs="Times New Roman"/>
            <w:color w:val="1D1B11" w:themeColor="background2" w:themeShade="1A"/>
            <w:sz w:val="24"/>
            <w:szCs w:val="24"/>
          </w:rPr>
          <w:delText>more than half (</w:delText>
        </w:r>
      </w:del>
      <w:r w:rsidRPr="00D34B74">
        <w:rPr>
          <w:rFonts w:ascii="Times New Roman" w:hAnsi="Times New Roman" w:cs="Times New Roman"/>
          <w:color w:val="1D1B11" w:themeColor="background2" w:themeShade="1A"/>
          <w:sz w:val="24"/>
          <w:szCs w:val="24"/>
        </w:rPr>
        <w:t>55.0%</w:t>
      </w:r>
      <w:ins w:id="311" w:author="Jahirul Islam" w:date="2023-11-11T15:35:00Z">
        <w:r w:rsidR="00943D2B">
          <w:rPr>
            <w:rFonts w:ascii="Times New Roman" w:hAnsi="Times New Roman" w:cs="Times New Roman"/>
            <w:color w:val="1D1B11" w:themeColor="background2" w:themeShade="1A"/>
            <w:sz w:val="24"/>
            <w:szCs w:val="24"/>
          </w:rPr>
          <w:t xml:space="preserve"> (n = 99)</w:t>
        </w:r>
      </w:ins>
      <w:del w:id="312" w:author="Jahirul Islam" w:date="2023-11-11T15:34:00Z">
        <w:r w:rsidRPr="00D34B74" w:rsidDel="00943D2B">
          <w:rPr>
            <w:rFonts w:ascii="Times New Roman" w:hAnsi="Times New Roman" w:cs="Times New Roman"/>
            <w:color w:val="1D1B11" w:themeColor="background2" w:themeShade="1A"/>
            <w:sz w:val="24"/>
            <w:szCs w:val="24"/>
          </w:rPr>
          <w:delText>)</w:delText>
        </w:r>
      </w:del>
      <w:r w:rsidRPr="00D34B74">
        <w:rPr>
          <w:rFonts w:ascii="Times New Roman" w:hAnsi="Times New Roman" w:cs="Times New Roman"/>
          <w:color w:val="1D1B11" w:themeColor="background2" w:themeShade="1A"/>
          <w:sz w:val="24"/>
          <w:szCs w:val="24"/>
        </w:rPr>
        <w:t xml:space="preserve"> were between the ages of 25 and 34 years</w:t>
      </w:r>
      <w:del w:id="313" w:author="Jahirul Islam" w:date="2023-11-11T15:35:00Z">
        <w:r w:rsidRPr="00D34B74" w:rsidDel="00943D2B">
          <w:rPr>
            <w:rFonts w:ascii="Times New Roman" w:hAnsi="Times New Roman" w:cs="Times New Roman"/>
            <w:color w:val="1D1B11" w:themeColor="background2" w:themeShade="1A"/>
            <w:sz w:val="24"/>
            <w:szCs w:val="24"/>
          </w:rPr>
          <w:delText xml:space="preserve"> (99)</w:delText>
        </w:r>
      </w:del>
      <w:r w:rsidRPr="00D34B74">
        <w:rPr>
          <w:rFonts w:ascii="Times New Roman" w:hAnsi="Times New Roman" w:cs="Times New Roman"/>
          <w:color w:val="1D1B11" w:themeColor="background2" w:themeShade="1A"/>
          <w:sz w:val="24"/>
          <w:szCs w:val="24"/>
        </w:rPr>
        <w:t>, and only 8.3% (</w:t>
      </w:r>
      <w:ins w:id="314" w:author="Jahirul Islam" w:date="2023-11-11T15:35:00Z">
        <w:r w:rsidR="00A033D2">
          <w:rPr>
            <w:rFonts w:ascii="Times New Roman" w:hAnsi="Times New Roman" w:cs="Times New Roman"/>
            <w:color w:val="1D1B11" w:themeColor="background2" w:themeShade="1A"/>
            <w:sz w:val="24"/>
            <w:szCs w:val="24"/>
          </w:rPr>
          <w:t xml:space="preserve">n = </w:t>
        </w:r>
      </w:ins>
      <w:r w:rsidRPr="00D34B74">
        <w:rPr>
          <w:rFonts w:ascii="Times New Roman" w:hAnsi="Times New Roman" w:cs="Times New Roman"/>
          <w:color w:val="1D1B11" w:themeColor="background2" w:themeShade="1A"/>
          <w:sz w:val="24"/>
          <w:szCs w:val="24"/>
        </w:rPr>
        <w:t xml:space="preserve">15) were more than 35 years old. The mean age was </w:t>
      </w:r>
      <w:r w:rsidRPr="00D34B74">
        <w:rPr>
          <w:rFonts w:ascii="Times New Roman" w:hAnsi="Times New Roman" w:cs="Times New Roman"/>
          <w:sz w:val="24"/>
          <w:szCs w:val="24"/>
        </w:rPr>
        <w:t xml:space="preserve">26.85 </w:t>
      </w:r>
      <w:ins w:id="315" w:author="Jahirul Islam" w:date="2023-11-11T15:35:00Z">
        <w:r w:rsidR="00A033D2">
          <w:rPr>
            <w:rFonts w:ascii="Times New Roman" w:hAnsi="Times New Roman" w:cs="Times New Roman"/>
            <w:sz w:val="24"/>
            <w:szCs w:val="24"/>
          </w:rPr>
          <w:t xml:space="preserve">(SD </w:t>
        </w:r>
      </w:ins>
      <w:r w:rsidRPr="00D34B74">
        <w:rPr>
          <w:rFonts w:ascii="Times New Roman" w:eastAsia="MinionPro-Regular" w:hAnsi="Times New Roman" w:cs="Times New Roman"/>
          <w:sz w:val="24"/>
          <w:szCs w:val="24"/>
          <w:lang w:bidi="ar-SA"/>
        </w:rPr>
        <w:t>± 5.3</w:t>
      </w:r>
      <w:ins w:id="316" w:author="Jahirul Islam" w:date="2023-11-11T15:35:00Z">
        <w:r w:rsidR="00A033D2">
          <w:rPr>
            <w:rFonts w:ascii="Times New Roman" w:eastAsia="MinionPro-Regular" w:hAnsi="Times New Roman" w:cs="Times New Roman"/>
            <w:sz w:val="24"/>
            <w:szCs w:val="24"/>
            <w:lang w:bidi="ar-SA"/>
          </w:rPr>
          <w:t>)</w:t>
        </w:r>
      </w:ins>
      <w:r w:rsidRPr="00D34B74">
        <w:rPr>
          <w:rFonts w:ascii="Times New Roman" w:eastAsia="MinionPro-Regular" w:hAnsi="Times New Roman" w:cs="Times New Roman"/>
          <w:sz w:val="24"/>
          <w:szCs w:val="24"/>
          <w:lang w:bidi="ar-SA"/>
        </w:rPr>
        <w:t xml:space="preserve">. </w:t>
      </w:r>
      <w:ins w:id="317" w:author="Jahirul Islam" w:date="2023-11-11T15:36:00Z">
        <w:r w:rsidR="00325F99">
          <w:rPr>
            <w:rFonts w:ascii="Times New Roman" w:eastAsia="MinionPro-Regular" w:hAnsi="Times New Roman" w:cs="Times New Roman"/>
            <w:sz w:val="24"/>
            <w:szCs w:val="24"/>
            <w:lang w:bidi="ar-SA"/>
          </w:rPr>
          <w:t xml:space="preserve">62.2% (n = 112) of the mothers </w:t>
        </w:r>
      </w:ins>
      <w:del w:id="318" w:author="Jahirul Islam" w:date="2023-11-11T15:36:00Z">
        <w:r w:rsidRPr="00D34B74" w:rsidDel="00325F99">
          <w:rPr>
            <w:rFonts w:ascii="Times New Roman" w:eastAsia="MinionPro-Regular" w:hAnsi="Times New Roman" w:cs="Times New Roman"/>
            <w:sz w:val="24"/>
            <w:szCs w:val="24"/>
            <w:lang w:bidi="ar-SA"/>
          </w:rPr>
          <w:delText xml:space="preserve">The </w:delText>
        </w:r>
      </w:del>
      <w:r w:rsidRPr="00D34B74">
        <w:rPr>
          <w:rFonts w:ascii="Times New Roman" w:eastAsia="MinionPro-Regular" w:hAnsi="Times New Roman" w:cs="Times New Roman"/>
          <w:sz w:val="24"/>
          <w:szCs w:val="24"/>
          <w:lang w:bidi="ar-SA"/>
        </w:rPr>
        <w:t>education</w:t>
      </w:r>
      <w:r w:rsidRPr="00D34B74">
        <w:rPr>
          <w:rFonts w:ascii="Times New Roman" w:hAnsi="Times New Roman" w:cs="Times New Roman"/>
          <w:sz w:val="24"/>
          <w:szCs w:val="24"/>
        </w:rPr>
        <w:t xml:space="preserve"> level</w:t>
      </w:r>
      <w:ins w:id="319" w:author="Jahirul Islam" w:date="2023-11-11T15:36:00Z">
        <w:r w:rsidR="00325F99">
          <w:rPr>
            <w:rFonts w:ascii="Times New Roman" w:hAnsi="Times New Roman" w:cs="Times New Roman"/>
            <w:sz w:val="24"/>
            <w:szCs w:val="24"/>
          </w:rPr>
          <w:t xml:space="preserve"> was</w:t>
        </w:r>
      </w:ins>
      <w:del w:id="320" w:author="Jahirul Islam" w:date="2023-11-11T15:36:00Z">
        <w:r w:rsidRPr="00D34B74" w:rsidDel="00325F99">
          <w:rPr>
            <w:rFonts w:ascii="Times New Roman" w:hAnsi="Times New Roman" w:cs="Times New Roman"/>
            <w:sz w:val="24"/>
            <w:szCs w:val="24"/>
          </w:rPr>
          <w:delText xml:space="preserve"> of the mother was 62.2%</w:delText>
        </w:r>
      </w:del>
      <w:r w:rsidRPr="00D34B74">
        <w:rPr>
          <w:rFonts w:ascii="Times New Roman" w:hAnsi="Times New Roman" w:cs="Times New Roman"/>
          <w:sz w:val="24"/>
          <w:szCs w:val="24"/>
        </w:rPr>
        <w:t xml:space="preserve"> below </w:t>
      </w:r>
      <w:r w:rsidRPr="00D34B74">
        <w:rPr>
          <w:rFonts w:ascii="Times New Roman" w:eastAsia="SimSun" w:hAnsi="Times New Roman" w:cs="Times New Roman"/>
          <w:sz w:val="24"/>
          <w:szCs w:val="24"/>
        </w:rPr>
        <w:t>secondary school certificate (SSC),</w:t>
      </w:r>
      <w:r w:rsidRPr="00D34B74">
        <w:rPr>
          <w:rFonts w:ascii="Times New Roman" w:hAnsi="Times New Roman" w:cs="Times New Roman"/>
          <w:sz w:val="24"/>
          <w:szCs w:val="24"/>
        </w:rPr>
        <w:t xml:space="preserve"> and 37.8% </w:t>
      </w:r>
      <w:ins w:id="321" w:author="Jahirul Islam" w:date="2023-11-11T15:37:00Z">
        <w:r w:rsidR="00325F99">
          <w:rPr>
            <w:rFonts w:ascii="Times New Roman" w:hAnsi="Times New Roman" w:cs="Times New Roman"/>
            <w:sz w:val="24"/>
            <w:szCs w:val="24"/>
          </w:rPr>
          <w:t xml:space="preserve">(n = </w:t>
        </w:r>
      </w:ins>
      <w:ins w:id="322" w:author="Jahirul Islam" w:date="2023-11-11T15:38:00Z">
        <w:r w:rsidR="003709CD">
          <w:rPr>
            <w:rFonts w:ascii="Times New Roman" w:hAnsi="Times New Roman" w:cs="Times New Roman"/>
            <w:sz w:val="24"/>
            <w:szCs w:val="24"/>
          </w:rPr>
          <w:t xml:space="preserve">68) </w:t>
        </w:r>
      </w:ins>
      <w:ins w:id="323" w:author="Jahirul Islam" w:date="2023-11-11T15:39:00Z">
        <w:r w:rsidR="00943FC4">
          <w:rPr>
            <w:rFonts w:ascii="Times New Roman" w:hAnsi="Times New Roman" w:cs="Times New Roman"/>
            <w:sz w:val="24"/>
            <w:szCs w:val="24"/>
          </w:rPr>
          <w:t>passed</w:t>
        </w:r>
      </w:ins>
      <w:del w:id="324" w:author="Jahirul Islam" w:date="2023-11-11T15:38:00Z">
        <w:r w:rsidRPr="00D34B74" w:rsidDel="00943FC4">
          <w:rPr>
            <w:rFonts w:ascii="Times New Roman" w:hAnsi="Times New Roman" w:cs="Times New Roman"/>
            <w:sz w:val="24"/>
            <w:szCs w:val="24"/>
          </w:rPr>
          <w:delText>was</w:delText>
        </w:r>
      </w:del>
      <w:r w:rsidRPr="00D34B74">
        <w:rPr>
          <w:rFonts w:ascii="Times New Roman" w:hAnsi="Times New Roman" w:cs="Times New Roman"/>
          <w:sz w:val="24"/>
          <w:szCs w:val="24"/>
        </w:rPr>
        <w:t xml:space="preserve"> </w:t>
      </w:r>
      <w:r w:rsidRPr="00D34B74">
        <w:rPr>
          <w:rFonts w:ascii="Times New Roman" w:eastAsia="SimSun" w:hAnsi="Times New Roman" w:cs="Times New Roman"/>
          <w:sz w:val="24"/>
          <w:szCs w:val="24"/>
        </w:rPr>
        <w:t>higher secondary school certificate</w:t>
      </w:r>
      <w:r w:rsidRPr="00D34B74">
        <w:rPr>
          <w:rFonts w:ascii="Times New Roman" w:hAnsi="Times New Roman" w:cs="Times New Roman"/>
          <w:sz w:val="24"/>
          <w:szCs w:val="24"/>
        </w:rPr>
        <w:t xml:space="preserve"> (HSC) or above</w:t>
      </w:r>
      <w:del w:id="325" w:author="Jahirul Islam" w:date="2023-11-11T15:39:00Z">
        <w:r w:rsidRPr="00D34B74" w:rsidDel="00B733EB">
          <w:rPr>
            <w:rFonts w:ascii="Times New Roman" w:hAnsi="Times New Roman" w:cs="Times New Roman"/>
            <w:sz w:val="24"/>
            <w:szCs w:val="24"/>
          </w:rPr>
          <w:delText xml:space="preserve"> school certificate</w:delText>
        </w:r>
      </w:del>
      <w:r w:rsidRPr="00D34B74">
        <w:rPr>
          <w:rFonts w:ascii="Times New Roman" w:hAnsi="Times New Roman" w:cs="Times New Roman"/>
          <w:sz w:val="24"/>
          <w:szCs w:val="24"/>
        </w:rPr>
        <w:t xml:space="preserve">. </w:t>
      </w:r>
      <w:ins w:id="326" w:author="Jahirul Islam" w:date="2023-11-11T15:40:00Z">
        <w:r w:rsidR="00CD0604">
          <w:rPr>
            <w:rFonts w:ascii="Times New Roman" w:hAnsi="Times New Roman" w:cs="Times New Roman"/>
            <w:sz w:val="24"/>
            <w:szCs w:val="24"/>
          </w:rPr>
          <w:t xml:space="preserve">70.6% (n = </w:t>
        </w:r>
        <w:r w:rsidR="00B454DF">
          <w:rPr>
            <w:rFonts w:ascii="Times New Roman" w:hAnsi="Times New Roman" w:cs="Times New Roman"/>
            <w:sz w:val="24"/>
            <w:szCs w:val="24"/>
          </w:rPr>
          <w:t xml:space="preserve">126) of the </w:t>
        </w:r>
      </w:ins>
      <w:del w:id="327" w:author="Jahirul Islam" w:date="2023-11-11T15:40:00Z">
        <w:r w:rsidRPr="00D34B74" w:rsidDel="00B454DF">
          <w:rPr>
            <w:rFonts w:ascii="Times New Roman" w:eastAsia="SimSun" w:hAnsi="Times New Roman" w:cs="Times New Roman"/>
            <w:sz w:val="24"/>
            <w:szCs w:val="24"/>
          </w:rPr>
          <w:delText>The majority</w:delText>
        </w:r>
        <w:r w:rsidRPr="00D34B74" w:rsidDel="00B454DF">
          <w:rPr>
            <w:rFonts w:ascii="Times New Roman" w:hAnsi="Times New Roman" w:cs="Times New Roman"/>
            <w:sz w:val="24"/>
            <w:szCs w:val="24"/>
          </w:rPr>
          <w:delText xml:space="preserve"> </w:delText>
        </w:r>
      </w:del>
      <w:r w:rsidRPr="00D34B74">
        <w:rPr>
          <w:rFonts w:ascii="Times New Roman" w:hAnsi="Times New Roman" w:cs="Times New Roman"/>
          <w:sz w:val="24"/>
          <w:szCs w:val="24"/>
        </w:rPr>
        <w:t xml:space="preserve">of the participants were </w:t>
      </w:r>
      <w:r w:rsidRPr="00D34B74">
        <w:rPr>
          <w:rFonts w:ascii="Times New Roman" w:eastAsia="SimSun" w:hAnsi="Times New Roman" w:cs="Times New Roman"/>
          <w:sz w:val="24"/>
          <w:szCs w:val="24"/>
        </w:rPr>
        <w:t>housewives,</w:t>
      </w:r>
      <w:r w:rsidRPr="00D34B74">
        <w:rPr>
          <w:rFonts w:ascii="Times New Roman" w:hAnsi="Times New Roman" w:cs="Times New Roman"/>
          <w:sz w:val="24"/>
          <w:szCs w:val="24"/>
        </w:rPr>
        <w:t xml:space="preserve"> </w:t>
      </w:r>
      <w:ins w:id="328" w:author="Jahirul Islam" w:date="2023-11-11T15:41:00Z">
        <w:r w:rsidR="00B454DF">
          <w:rPr>
            <w:rFonts w:ascii="Times New Roman" w:hAnsi="Times New Roman" w:cs="Times New Roman"/>
            <w:sz w:val="24"/>
            <w:szCs w:val="24"/>
          </w:rPr>
          <w:t>and</w:t>
        </w:r>
      </w:ins>
      <w:del w:id="329" w:author="Jahirul Islam" w:date="2023-11-11T15:41:00Z">
        <w:r w:rsidRPr="00D34B74" w:rsidDel="00B454DF">
          <w:rPr>
            <w:rFonts w:ascii="Times New Roman" w:hAnsi="Times New Roman" w:cs="Times New Roman"/>
            <w:sz w:val="24"/>
            <w:szCs w:val="24"/>
          </w:rPr>
          <w:delText>with</w:delText>
        </w:r>
      </w:del>
      <w:r w:rsidRPr="00D34B74">
        <w:rPr>
          <w:rFonts w:ascii="Times New Roman" w:hAnsi="Times New Roman" w:cs="Times New Roman"/>
          <w:sz w:val="24"/>
          <w:szCs w:val="24"/>
        </w:rPr>
        <w:t xml:space="preserve"> </w:t>
      </w:r>
      <w:del w:id="330" w:author="Jahirul Islam" w:date="2023-11-11T15:41:00Z">
        <w:r w:rsidRPr="00D34B74" w:rsidDel="00B454DF">
          <w:rPr>
            <w:rFonts w:ascii="Times New Roman" w:hAnsi="Times New Roman" w:cs="Times New Roman"/>
            <w:sz w:val="24"/>
            <w:szCs w:val="24"/>
          </w:rPr>
          <w:delText>only</w:delText>
        </w:r>
      </w:del>
      <w:r w:rsidRPr="00D34B74">
        <w:rPr>
          <w:rFonts w:ascii="Times New Roman" w:hAnsi="Times New Roman" w:cs="Times New Roman"/>
          <w:sz w:val="24"/>
          <w:szCs w:val="24"/>
        </w:rPr>
        <w:t xml:space="preserve"> 29.4%</w:t>
      </w:r>
      <w:ins w:id="331" w:author="Jahirul Islam" w:date="2023-11-11T15:41:00Z">
        <w:r w:rsidR="00B454DF">
          <w:rPr>
            <w:rFonts w:ascii="Times New Roman" w:hAnsi="Times New Roman" w:cs="Times New Roman"/>
            <w:sz w:val="24"/>
            <w:szCs w:val="24"/>
          </w:rPr>
          <w:t xml:space="preserve"> (</w:t>
        </w:r>
        <w:r w:rsidR="009C5AEC">
          <w:rPr>
            <w:rFonts w:ascii="Times New Roman" w:hAnsi="Times New Roman" w:cs="Times New Roman"/>
            <w:sz w:val="24"/>
            <w:szCs w:val="24"/>
          </w:rPr>
          <w:t>n = 53)</w:t>
        </w:r>
      </w:ins>
      <w:r w:rsidRPr="00D34B74">
        <w:rPr>
          <w:rFonts w:ascii="Times New Roman" w:hAnsi="Times New Roman" w:cs="Times New Roman"/>
          <w:sz w:val="24"/>
          <w:szCs w:val="24"/>
        </w:rPr>
        <w:t xml:space="preserve"> </w:t>
      </w:r>
      <w:ins w:id="332" w:author="Jahirul Islam" w:date="2023-11-11T15:41:00Z">
        <w:r w:rsidR="009C5AEC">
          <w:rPr>
            <w:rFonts w:ascii="Times New Roman" w:hAnsi="Times New Roman" w:cs="Times New Roman"/>
            <w:sz w:val="24"/>
            <w:szCs w:val="24"/>
          </w:rPr>
          <w:t>was</w:t>
        </w:r>
      </w:ins>
      <w:del w:id="333" w:author="Jahirul Islam" w:date="2023-11-11T15:41:00Z">
        <w:r w:rsidRPr="00D34B74" w:rsidDel="009C5AEC">
          <w:rPr>
            <w:rFonts w:ascii="Times New Roman" w:hAnsi="Times New Roman" w:cs="Times New Roman"/>
            <w:sz w:val="24"/>
            <w:szCs w:val="24"/>
          </w:rPr>
          <w:delText>as the</w:delText>
        </w:r>
      </w:del>
      <w:r w:rsidRPr="00D34B74">
        <w:rPr>
          <w:rFonts w:ascii="Times New Roman" w:hAnsi="Times New Roman" w:cs="Times New Roman"/>
          <w:sz w:val="24"/>
          <w:szCs w:val="24"/>
        </w:rPr>
        <w:t xml:space="preserve"> service holder. According to family income, 70% </w:t>
      </w:r>
      <w:ins w:id="334" w:author="Jahirul Islam" w:date="2023-11-11T15:41:00Z">
        <w:r w:rsidR="009C5AEC">
          <w:rPr>
            <w:rFonts w:ascii="Times New Roman" w:hAnsi="Times New Roman" w:cs="Times New Roman"/>
            <w:sz w:val="24"/>
            <w:szCs w:val="24"/>
          </w:rPr>
          <w:t xml:space="preserve">(n = </w:t>
        </w:r>
      </w:ins>
      <w:ins w:id="335" w:author="Jahirul Islam" w:date="2023-11-11T15:42:00Z">
        <w:r w:rsidR="002D1E30">
          <w:rPr>
            <w:rFonts w:ascii="Times New Roman" w:hAnsi="Times New Roman" w:cs="Times New Roman"/>
            <w:sz w:val="24"/>
            <w:szCs w:val="24"/>
          </w:rPr>
          <w:t xml:space="preserve">126) </w:t>
        </w:r>
      </w:ins>
      <w:r w:rsidRPr="00D34B74">
        <w:rPr>
          <w:rFonts w:ascii="Times New Roman" w:hAnsi="Times New Roman" w:cs="Times New Roman"/>
          <w:sz w:val="24"/>
          <w:szCs w:val="24"/>
        </w:rPr>
        <w:t xml:space="preserve">of respondents </w:t>
      </w:r>
      <w:ins w:id="336" w:author="Jahirul Islam" w:date="2023-11-11T15:42:00Z">
        <w:r w:rsidR="002D1E30">
          <w:rPr>
            <w:rFonts w:ascii="Times New Roman" w:eastAsia="SimSun" w:hAnsi="Times New Roman" w:cs="Times New Roman"/>
            <w:sz w:val="24"/>
            <w:szCs w:val="24"/>
          </w:rPr>
          <w:t>had</w:t>
        </w:r>
      </w:ins>
      <w:del w:id="337" w:author="Jahirul Islam" w:date="2023-11-11T15:42:00Z">
        <w:r w:rsidRPr="00D34B74" w:rsidDel="002D1E30">
          <w:rPr>
            <w:rFonts w:ascii="Times New Roman" w:eastAsia="SimSun" w:hAnsi="Times New Roman" w:cs="Times New Roman"/>
            <w:sz w:val="24"/>
            <w:szCs w:val="24"/>
          </w:rPr>
          <w:delText>belonged</w:delText>
        </w:r>
        <w:r w:rsidRPr="00D34B74" w:rsidDel="002D1E30">
          <w:rPr>
            <w:rFonts w:ascii="Times New Roman" w:hAnsi="Times New Roman" w:cs="Times New Roman"/>
            <w:sz w:val="24"/>
            <w:szCs w:val="24"/>
          </w:rPr>
          <w:delText xml:space="preserve"> to </w:delText>
        </w:r>
        <w:r w:rsidRPr="00D34B74" w:rsidDel="002D1E30">
          <w:rPr>
            <w:rFonts w:ascii="Times New Roman" w:eastAsia="SimSun" w:hAnsi="Times New Roman" w:cs="Times New Roman"/>
            <w:sz w:val="24"/>
            <w:szCs w:val="24"/>
          </w:rPr>
          <w:delText>the</w:delText>
        </w:r>
      </w:del>
      <w:r w:rsidRPr="00D34B74">
        <w:rPr>
          <w:rFonts w:ascii="Times New Roman" w:eastAsia="SimSun" w:hAnsi="Times New Roman" w:cs="Times New Roman"/>
          <w:sz w:val="24"/>
          <w:szCs w:val="24"/>
        </w:rPr>
        <w:t xml:space="preserve"> </w:t>
      </w:r>
      <w:r w:rsidRPr="00D34B74">
        <w:rPr>
          <w:rFonts w:ascii="Times New Roman" w:hAnsi="Times New Roman" w:cs="Times New Roman"/>
          <w:sz w:val="24"/>
          <w:szCs w:val="24"/>
        </w:rPr>
        <w:t>lower mid-income</w:t>
      </w:r>
      <w:del w:id="338" w:author="Jahirul Islam" w:date="2023-11-11T15:42:00Z">
        <w:r w:rsidRPr="00D34B74" w:rsidDel="002D1E30">
          <w:rPr>
            <w:rFonts w:ascii="Times New Roman" w:eastAsia="SimSun" w:hAnsi="Times New Roman" w:cs="Times New Roman"/>
            <w:sz w:val="24"/>
            <w:szCs w:val="24"/>
          </w:rPr>
          <w:delText xml:space="preserve"> category</w:delText>
        </w:r>
      </w:del>
      <w:r w:rsidRPr="00D34B74">
        <w:rPr>
          <w:rFonts w:ascii="Times New Roman" w:hAnsi="Times New Roman" w:cs="Times New Roman"/>
          <w:sz w:val="24"/>
          <w:szCs w:val="24"/>
        </w:rPr>
        <w:t xml:space="preserve">, </w:t>
      </w:r>
      <w:ins w:id="339" w:author="Jahirul Islam" w:date="2023-11-11T15:43:00Z">
        <w:r w:rsidR="009C3EBC">
          <w:rPr>
            <w:rFonts w:ascii="Times New Roman" w:hAnsi="Times New Roman" w:cs="Times New Roman"/>
            <w:sz w:val="24"/>
            <w:szCs w:val="24"/>
          </w:rPr>
          <w:t xml:space="preserve">19.4% (n = </w:t>
        </w:r>
        <w:r w:rsidR="00D61B9C">
          <w:rPr>
            <w:rFonts w:ascii="Times New Roman" w:hAnsi="Times New Roman" w:cs="Times New Roman"/>
            <w:sz w:val="24"/>
            <w:szCs w:val="24"/>
          </w:rPr>
          <w:t>35) had the upper mid-income,</w:t>
        </w:r>
        <w:r w:rsidR="009C3EBC">
          <w:rPr>
            <w:rFonts w:ascii="Times New Roman" w:hAnsi="Times New Roman" w:cs="Times New Roman"/>
            <w:sz w:val="24"/>
            <w:szCs w:val="24"/>
          </w:rPr>
          <w:t xml:space="preserve"> </w:t>
        </w:r>
      </w:ins>
      <w:r w:rsidRPr="00D34B74">
        <w:rPr>
          <w:rFonts w:ascii="Times New Roman" w:hAnsi="Times New Roman" w:cs="Times New Roman"/>
          <w:sz w:val="24"/>
          <w:szCs w:val="24"/>
        </w:rPr>
        <w:t xml:space="preserve">9.4% </w:t>
      </w:r>
      <w:ins w:id="340" w:author="Jahirul Islam" w:date="2023-11-11T15:42:00Z">
        <w:r w:rsidR="002D1E30">
          <w:rPr>
            <w:rFonts w:ascii="Times New Roman" w:hAnsi="Times New Roman" w:cs="Times New Roman"/>
            <w:sz w:val="24"/>
            <w:szCs w:val="24"/>
          </w:rPr>
          <w:t xml:space="preserve">(n = 17) </w:t>
        </w:r>
        <w:r w:rsidR="002D1E30">
          <w:rPr>
            <w:rFonts w:ascii="Times New Roman" w:eastAsia="SimSun" w:hAnsi="Times New Roman" w:cs="Times New Roman"/>
            <w:sz w:val="24"/>
            <w:szCs w:val="24"/>
          </w:rPr>
          <w:t>had</w:t>
        </w:r>
      </w:ins>
      <w:del w:id="341" w:author="Jahirul Islam" w:date="2023-11-11T15:42:00Z">
        <w:r w:rsidRPr="00D34B74" w:rsidDel="002D1E30">
          <w:rPr>
            <w:rFonts w:ascii="Times New Roman" w:eastAsia="SimSun" w:hAnsi="Times New Roman" w:cs="Times New Roman"/>
            <w:sz w:val="24"/>
            <w:szCs w:val="24"/>
          </w:rPr>
          <w:delText>belonged to the</w:delText>
        </w:r>
      </w:del>
      <w:r w:rsidRPr="00D34B74">
        <w:rPr>
          <w:rFonts w:ascii="Times New Roman" w:eastAsia="SimSun" w:hAnsi="Times New Roman" w:cs="Times New Roman"/>
          <w:sz w:val="24"/>
          <w:szCs w:val="24"/>
        </w:rPr>
        <w:t xml:space="preserve"> </w:t>
      </w:r>
      <w:r w:rsidRPr="00D34B74">
        <w:rPr>
          <w:rFonts w:ascii="Times New Roman" w:hAnsi="Times New Roman" w:cs="Times New Roman"/>
          <w:sz w:val="24"/>
          <w:szCs w:val="24"/>
        </w:rPr>
        <w:t>low</w:t>
      </w:r>
      <w:r w:rsidRPr="00D34B74">
        <w:rPr>
          <w:rFonts w:ascii="Times New Roman" w:eastAsia="SimSun" w:hAnsi="Times New Roman" w:cs="Times New Roman"/>
          <w:sz w:val="24"/>
          <w:szCs w:val="24"/>
        </w:rPr>
        <w:t>-income</w:t>
      </w:r>
      <w:del w:id="342" w:author="Jahirul Islam" w:date="2023-11-11T15:42:00Z">
        <w:r w:rsidRPr="00D34B74" w:rsidDel="002D1E30">
          <w:rPr>
            <w:rFonts w:ascii="Times New Roman" w:eastAsia="SimSun" w:hAnsi="Times New Roman" w:cs="Times New Roman"/>
            <w:sz w:val="24"/>
            <w:szCs w:val="24"/>
          </w:rPr>
          <w:delText xml:space="preserve"> category</w:delText>
        </w:r>
      </w:del>
      <w:r w:rsidRPr="00D34B74">
        <w:rPr>
          <w:rFonts w:ascii="Times New Roman" w:eastAsia="SimSun" w:hAnsi="Times New Roman" w:cs="Times New Roman"/>
          <w:sz w:val="24"/>
          <w:szCs w:val="24"/>
        </w:rPr>
        <w:t>, and</w:t>
      </w:r>
      <w:del w:id="343" w:author="Jahirul Islam" w:date="2023-11-11T15:42:00Z">
        <w:r w:rsidRPr="00D34B74" w:rsidDel="002D1E30">
          <w:rPr>
            <w:rFonts w:ascii="Times New Roman" w:hAnsi="Times New Roman" w:cs="Times New Roman"/>
            <w:sz w:val="24"/>
            <w:szCs w:val="24"/>
          </w:rPr>
          <w:delText xml:space="preserve"> only</w:delText>
        </w:r>
      </w:del>
      <w:r w:rsidRPr="00D34B74">
        <w:rPr>
          <w:rFonts w:ascii="Times New Roman" w:hAnsi="Times New Roman" w:cs="Times New Roman"/>
          <w:sz w:val="24"/>
          <w:szCs w:val="24"/>
        </w:rPr>
        <w:t xml:space="preserve"> 1.1% </w:t>
      </w:r>
      <w:ins w:id="344" w:author="Jahirul Islam" w:date="2023-11-11T15:43:00Z">
        <w:r w:rsidR="00D61B9C">
          <w:rPr>
            <w:rFonts w:ascii="Times New Roman" w:eastAsia="SimSun" w:hAnsi="Times New Roman" w:cs="Times New Roman"/>
            <w:sz w:val="24"/>
            <w:szCs w:val="24"/>
          </w:rPr>
          <w:t xml:space="preserve">(n = </w:t>
        </w:r>
      </w:ins>
      <w:ins w:id="345" w:author="Jahirul Islam" w:date="2023-11-11T15:44:00Z">
        <w:r w:rsidR="00D61B9C">
          <w:rPr>
            <w:rFonts w:ascii="Times New Roman" w:eastAsia="SimSun" w:hAnsi="Times New Roman" w:cs="Times New Roman"/>
            <w:sz w:val="24"/>
            <w:szCs w:val="24"/>
          </w:rPr>
          <w:t>2) had</w:t>
        </w:r>
      </w:ins>
      <w:del w:id="346" w:author="Jahirul Islam" w:date="2023-11-11T15:43:00Z">
        <w:r w:rsidRPr="00D34B74" w:rsidDel="00D61B9C">
          <w:rPr>
            <w:rFonts w:ascii="Times New Roman" w:eastAsia="SimSun" w:hAnsi="Times New Roman" w:cs="Times New Roman"/>
            <w:sz w:val="24"/>
            <w:szCs w:val="24"/>
          </w:rPr>
          <w:delText>belonged to</w:delText>
        </w:r>
      </w:del>
      <w:del w:id="347" w:author="Jahirul Islam" w:date="2023-11-11T15:44:00Z">
        <w:r w:rsidRPr="00D34B74" w:rsidDel="00D61B9C">
          <w:rPr>
            <w:rFonts w:ascii="Times New Roman" w:hAnsi="Times New Roman" w:cs="Times New Roman"/>
            <w:sz w:val="24"/>
            <w:szCs w:val="24"/>
          </w:rPr>
          <w:delText xml:space="preserve"> the</w:delText>
        </w:r>
      </w:del>
      <w:r w:rsidRPr="00D34B74">
        <w:rPr>
          <w:rFonts w:ascii="Times New Roman" w:hAnsi="Times New Roman" w:cs="Times New Roman"/>
          <w:sz w:val="24"/>
          <w:szCs w:val="24"/>
        </w:rPr>
        <w:t xml:space="preserve"> high</w:t>
      </w:r>
      <w:ins w:id="348" w:author="Jahirul Islam" w:date="2023-11-11T15:44:00Z">
        <w:r w:rsidR="00D61B9C">
          <w:rPr>
            <w:rFonts w:ascii="Times New Roman" w:hAnsi="Times New Roman" w:cs="Times New Roman"/>
            <w:sz w:val="24"/>
            <w:szCs w:val="24"/>
          </w:rPr>
          <w:t xml:space="preserve">er </w:t>
        </w:r>
      </w:ins>
      <w:del w:id="349" w:author="Jahirul Islam" w:date="2023-11-11T15:44:00Z">
        <w:r w:rsidRPr="00D34B74" w:rsidDel="00D61B9C">
          <w:rPr>
            <w:rFonts w:ascii="Times New Roman" w:hAnsi="Times New Roman" w:cs="Times New Roman"/>
            <w:sz w:val="24"/>
            <w:szCs w:val="24"/>
          </w:rPr>
          <w:delText>-</w:delText>
        </w:r>
      </w:del>
      <w:r w:rsidRPr="00D34B74">
        <w:rPr>
          <w:rFonts w:ascii="Times New Roman" w:hAnsi="Times New Roman" w:cs="Times New Roman"/>
          <w:sz w:val="24"/>
          <w:szCs w:val="24"/>
        </w:rPr>
        <w:t>income</w:t>
      </w:r>
      <w:del w:id="350" w:author="Jahirul Islam" w:date="2023-11-11T15:44:00Z">
        <w:r w:rsidRPr="00D34B74" w:rsidDel="00D61B9C">
          <w:rPr>
            <w:rFonts w:ascii="Times New Roman" w:hAnsi="Times New Roman" w:cs="Times New Roman"/>
            <w:sz w:val="24"/>
            <w:szCs w:val="24"/>
          </w:rPr>
          <w:delText xml:space="preserve"> category</w:delText>
        </w:r>
      </w:del>
      <w:r w:rsidRPr="00D34B74">
        <w:rPr>
          <w:rFonts w:ascii="Times New Roman" w:hAnsi="Times New Roman" w:cs="Times New Roman"/>
          <w:sz w:val="24"/>
          <w:szCs w:val="24"/>
        </w:rPr>
        <w:t xml:space="preserve">. </w:t>
      </w:r>
      <w:ins w:id="351" w:author="Jahirul Islam" w:date="2023-11-11T15:44:00Z">
        <w:r w:rsidR="00BE32B6">
          <w:rPr>
            <w:rFonts w:ascii="Times New Roman" w:hAnsi="Times New Roman" w:cs="Times New Roman"/>
            <w:sz w:val="24"/>
            <w:szCs w:val="24"/>
          </w:rPr>
          <w:t>About</w:t>
        </w:r>
      </w:ins>
      <w:del w:id="352" w:author="Jahirul Islam" w:date="2023-11-11T15:44:00Z">
        <w:r w:rsidRPr="00D34B74" w:rsidDel="00BE32B6">
          <w:rPr>
            <w:rFonts w:ascii="Times New Roman" w:hAnsi="Times New Roman" w:cs="Times New Roman"/>
            <w:sz w:val="24"/>
            <w:szCs w:val="24"/>
          </w:rPr>
          <w:delText>Based on physical activity</w:delText>
        </w:r>
        <w:r w:rsidRPr="00D34B74" w:rsidDel="00BE32B6">
          <w:rPr>
            <w:rFonts w:ascii="Times New Roman" w:eastAsia="SimSun" w:hAnsi="Times New Roman" w:cs="Times New Roman"/>
            <w:sz w:val="24"/>
            <w:szCs w:val="24"/>
          </w:rPr>
          <w:delText>,</w:delText>
        </w:r>
        <w:r w:rsidRPr="00D34B74" w:rsidDel="00BE32B6">
          <w:rPr>
            <w:rFonts w:ascii="Times New Roman" w:hAnsi="Times New Roman" w:cs="Times New Roman"/>
            <w:sz w:val="24"/>
            <w:szCs w:val="24"/>
          </w:rPr>
          <w:delText xml:space="preserve"> more than</w:delText>
        </w:r>
      </w:del>
      <w:r w:rsidRPr="00D34B74">
        <w:rPr>
          <w:rFonts w:ascii="Times New Roman" w:hAnsi="Times New Roman" w:cs="Times New Roman"/>
          <w:sz w:val="24"/>
          <w:szCs w:val="24"/>
        </w:rPr>
        <w:t xml:space="preserve"> </w:t>
      </w:r>
      <w:ins w:id="353" w:author="Jahirul Islam" w:date="2023-11-11T15:45:00Z">
        <w:r w:rsidR="000C2BC8">
          <w:rPr>
            <w:rFonts w:ascii="Times New Roman" w:hAnsi="Times New Roman" w:cs="Times New Roman"/>
            <w:sz w:val="24"/>
            <w:szCs w:val="24"/>
          </w:rPr>
          <w:t>52.8</w:t>
        </w:r>
      </w:ins>
      <w:del w:id="354" w:author="Jahirul Islam" w:date="2023-11-11T15:45:00Z">
        <w:r w:rsidRPr="00D34B74" w:rsidDel="000C2BC8">
          <w:rPr>
            <w:rFonts w:ascii="Times New Roman" w:hAnsi="Times New Roman" w:cs="Times New Roman"/>
            <w:sz w:val="24"/>
            <w:szCs w:val="24"/>
          </w:rPr>
          <w:delText>50</w:delText>
        </w:r>
      </w:del>
      <w:r w:rsidRPr="00D34B74">
        <w:rPr>
          <w:rFonts w:ascii="Times New Roman" w:hAnsi="Times New Roman" w:cs="Times New Roman"/>
          <w:sz w:val="24"/>
          <w:szCs w:val="24"/>
        </w:rPr>
        <w:t>%</w:t>
      </w:r>
      <w:ins w:id="355" w:author="Jahirul Islam" w:date="2023-11-11T15:44:00Z">
        <w:r w:rsidR="00BE32B6">
          <w:rPr>
            <w:rFonts w:ascii="Times New Roman" w:hAnsi="Times New Roman" w:cs="Times New Roman"/>
            <w:sz w:val="24"/>
            <w:szCs w:val="24"/>
          </w:rPr>
          <w:t xml:space="preserve"> (n </w:t>
        </w:r>
      </w:ins>
      <w:ins w:id="356" w:author="Jahirul Islam" w:date="2023-11-11T15:45:00Z">
        <w:r w:rsidR="000C2BC8">
          <w:rPr>
            <w:rFonts w:ascii="Times New Roman" w:hAnsi="Times New Roman" w:cs="Times New Roman"/>
            <w:sz w:val="24"/>
            <w:szCs w:val="24"/>
          </w:rPr>
          <w:t xml:space="preserve">= 95) </w:t>
        </w:r>
      </w:ins>
      <w:del w:id="357" w:author="Jahirul Islam" w:date="2023-11-11T15:45:00Z">
        <w:r w:rsidRPr="00D34B74" w:rsidDel="0090442A">
          <w:rPr>
            <w:rFonts w:ascii="Times New Roman" w:hAnsi="Times New Roman" w:cs="Times New Roman"/>
            <w:sz w:val="24"/>
            <w:szCs w:val="24"/>
          </w:rPr>
          <w:delText xml:space="preserve"> </w:delText>
        </w:r>
      </w:del>
      <w:r w:rsidRPr="00D34B74">
        <w:rPr>
          <w:rFonts w:ascii="Times New Roman" w:hAnsi="Times New Roman" w:cs="Times New Roman"/>
          <w:sz w:val="24"/>
          <w:szCs w:val="24"/>
        </w:rPr>
        <w:t>of study participants reported a</w:t>
      </w:r>
      <w:ins w:id="358" w:author="Jahirul Islam" w:date="2023-11-11T15:45:00Z">
        <w:r w:rsidR="0090442A">
          <w:rPr>
            <w:rFonts w:ascii="Times New Roman" w:hAnsi="Times New Roman" w:cs="Times New Roman"/>
            <w:sz w:val="24"/>
            <w:szCs w:val="24"/>
          </w:rPr>
          <w:t>s ha</w:t>
        </w:r>
      </w:ins>
      <w:ins w:id="359" w:author="Jahirul Islam" w:date="2023-11-11T15:46:00Z">
        <w:r w:rsidR="0090442A">
          <w:rPr>
            <w:rFonts w:ascii="Times New Roman" w:hAnsi="Times New Roman" w:cs="Times New Roman"/>
            <w:sz w:val="24"/>
            <w:szCs w:val="24"/>
          </w:rPr>
          <w:t>ving</w:t>
        </w:r>
      </w:ins>
      <w:r w:rsidRPr="00D34B74">
        <w:rPr>
          <w:rFonts w:ascii="Times New Roman" w:hAnsi="Times New Roman" w:cs="Times New Roman"/>
          <w:sz w:val="24"/>
          <w:szCs w:val="24"/>
        </w:rPr>
        <w:t xml:space="preserve"> sedentary lifestyle</w:t>
      </w:r>
      <w:ins w:id="360" w:author="Jahirul Islam" w:date="2023-11-11T15:46:00Z">
        <w:r w:rsidR="0090442A">
          <w:rPr>
            <w:rFonts w:ascii="Times New Roman" w:hAnsi="Times New Roman" w:cs="Times New Roman"/>
            <w:sz w:val="24"/>
            <w:szCs w:val="24"/>
          </w:rPr>
          <w:t xml:space="preserve"> and 47.2% (n = 85) </w:t>
        </w:r>
        <w:r w:rsidR="00725084">
          <w:rPr>
            <w:rFonts w:ascii="Times New Roman" w:hAnsi="Times New Roman" w:cs="Times New Roman"/>
            <w:sz w:val="24"/>
            <w:szCs w:val="24"/>
          </w:rPr>
          <w:t>do exercise</w:t>
        </w:r>
      </w:ins>
      <w:r w:rsidRPr="00D34B74">
        <w:rPr>
          <w:rFonts w:ascii="Times New Roman" w:hAnsi="Times New Roman" w:cs="Times New Roman"/>
          <w:sz w:val="24"/>
          <w:szCs w:val="24"/>
        </w:rPr>
        <w:t xml:space="preserve">. </w:t>
      </w:r>
      <w:r w:rsidRPr="00D34B74">
        <w:rPr>
          <w:rFonts w:ascii="Times New Roman" w:eastAsia="SimSun" w:hAnsi="Times New Roman" w:cs="Times New Roman"/>
          <w:sz w:val="24"/>
          <w:szCs w:val="24"/>
        </w:rPr>
        <w:t xml:space="preserve">A total of </w:t>
      </w:r>
      <w:r w:rsidRPr="00D34B74">
        <w:rPr>
          <w:rFonts w:ascii="Times New Roman" w:hAnsi="Times New Roman" w:cs="Times New Roman"/>
          <w:sz w:val="24"/>
          <w:szCs w:val="24"/>
        </w:rPr>
        <w:t>27.8%</w:t>
      </w:r>
      <w:ins w:id="361" w:author="Jahirul Islam" w:date="2023-11-25T12:15:00Z">
        <w:r w:rsidR="00C75547">
          <w:rPr>
            <w:rFonts w:ascii="Times New Roman" w:hAnsi="Times New Roman" w:cs="Times New Roman"/>
            <w:sz w:val="24"/>
            <w:szCs w:val="24"/>
          </w:rPr>
          <w:t xml:space="preserve"> </w:t>
        </w:r>
      </w:ins>
      <w:ins w:id="362" w:author="Jahirul Islam" w:date="2023-11-25T12:16:00Z">
        <w:r w:rsidR="008314A5">
          <w:rPr>
            <w:rFonts w:ascii="Times New Roman" w:hAnsi="Times New Roman" w:cs="Times New Roman"/>
            <w:sz w:val="24"/>
            <w:szCs w:val="24"/>
          </w:rPr>
          <w:t xml:space="preserve">(n = </w:t>
        </w:r>
        <w:r w:rsidR="000A0E7A">
          <w:rPr>
            <w:rFonts w:ascii="Times New Roman" w:hAnsi="Times New Roman" w:cs="Times New Roman"/>
            <w:sz w:val="24"/>
            <w:szCs w:val="24"/>
          </w:rPr>
          <w:t>50)</w:t>
        </w:r>
      </w:ins>
      <w:r w:rsidRPr="00D34B74">
        <w:rPr>
          <w:rFonts w:ascii="Times New Roman" w:hAnsi="Times New Roman" w:cs="Times New Roman"/>
          <w:sz w:val="24"/>
          <w:szCs w:val="24"/>
        </w:rPr>
        <w:t xml:space="preserve"> of respondents had more than five family members,</w:t>
      </w:r>
      <w:ins w:id="363" w:author="Jahirul Islam" w:date="2023-11-25T12:16:00Z">
        <w:r w:rsidR="000A0E7A">
          <w:rPr>
            <w:rFonts w:ascii="Times New Roman" w:hAnsi="Times New Roman" w:cs="Times New Roman"/>
            <w:sz w:val="24"/>
            <w:szCs w:val="24"/>
          </w:rPr>
          <w:t xml:space="preserve"> in contrast</w:t>
        </w:r>
      </w:ins>
      <w:del w:id="364" w:author="Jahirul Islam" w:date="2023-11-25T12:16:00Z">
        <w:r w:rsidRPr="00D34B74" w:rsidDel="000A0E7A">
          <w:rPr>
            <w:rFonts w:ascii="Times New Roman" w:hAnsi="Times New Roman" w:cs="Times New Roman"/>
            <w:sz w:val="24"/>
            <w:szCs w:val="24"/>
          </w:rPr>
          <w:delText xml:space="preserve"> compared to</w:delText>
        </w:r>
      </w:del>
      <w:r w:rsidRPr="00D34B74">
        <w:rPr>
          <w:rFonts w:ascii="Times New Roman" w:hAnsi="Times New Roman" w:cs="Times New Roman"/>
          <w:sz w:val="24"/>
          <w:szCs w:val="24"/>
        </w:rPr>
        <w:t xml:space="preserve"> 72.2%</w:t>
      </w:r>
      <w:ins w:id="365" w:author="Jahirul Islam" w:date="2023-11-25T12:16:00Z">
        <w:r w:rsidR="000A0E7A">
          <w:rPr>
            <w:rFonts w:ascii="Times New Roman" w:hAnsi="Times New Roman" w:cs="Times New Roman"/>
            <w:sz w:val="24"/>
            <w:szCs w:val="24"/>
          </w:rPr>
          <w:t xml:space="preserve"> (n</w:t>
        </w:r>
      </w:ins>
      <w:ins w:id="366" w:author="Jahirul Islam" w:date="2023-11-25T12:17:00Z">
        <w:r w:rsidR="000A0E7A">
          <w:rPr>
            <w:rFonts w:ascii="Times New Roman" w:hAnsi="Times New Roman" w:cs="Times New Roman"/>
            <w:sz w:val="24"/>
            <w:szCs w:val="24"/>
          </w:rPr>
          <w:t xml:space="preserve"> = </w:t>
        </w:r>
        <w:r w:rsidR="00377F1E">
          <w:rPr>
            <w:rFonts w:ascii="Times New Roman" w:hAnsi="Times New Roman" w:cs="Times New Roman"/>
            <w:sz w:val="24"/>
            <w:szCs w:val="24"/>
          </w:rPr>
          <w:t>130)</w:t>
        </w:r>
      </w:ins>
      <w:r w:rsidRPr="00D34B74">
        <w:rPr>
          <w:rFonts w:ascii="Times New Roman" w:hAnsi="Times New Roman" w:cs="Times New Roman"/>
          <w:sz w:val="24"/>
          <w:szCs w:val="24"/>
        </w:rPr>
        <w:t xml:space="preserve"> of respondents</w:t>
      </w:r>
      <w:del w:id="367" w:author="Jahirul Islam" w:date="2023-11-25T12:16:00Z">
        <w:r w:rsidRPr="00D34B74" w:rsidDel="000A0E7A">
          <w:rPr>
            <w:rFonts w:ascii="Times New Roman" w:hAnsi="Times New Roman" w:cs="Times New Roman"/>
            <w:sz w:val="24"/>
            <w:szCs w:val="24"/>
          </w:rPr>
          <w:delText xml:space="preserve"> who</w:delText>
        </w:r>
      </w:del>
      <w:r w:rsidRPr="00D34B74">
        <w:rPr>
          <w:rFonts w:ascii="Times New Roman" w:hAnsi="Times New Roman" w:cs="Times New Roman"/>
          <w:sz w:val="24"/>
          <w:szCs w:val="24"/>
        </w:rPr>
        <w:t xml:space="preserve"> had 1-4 family members. Regarding the use of recreational substances, 63.3%</w:t>
      </w:r>
      <w:ins w:id="368" w:author="Jahirul Islam" w:date="2023-11-25T12:23:00Z">
        <w:r w:rsidR="00B16F60">
          <w:rPr>
            <w:rFonts w:ascii="Times New Roman" w:hAnsi="Times New Roman" w:cs="Times New Roman"/>
            <w:sz w:val="24"/>
            <w:szCs w:val="24"/>
          </w:rPr>
          <w:t xml:space="preserve"> (</w:t>
        </w:r>
      </w:ins>
      <w:ins w:id="369" w:author="Jahirul Islam" w:date="2023-11-25T12:24:00Z">
        <w:r w:rsidR="00B16F60">
          <w:rPr>
            <w:rFonts w:ascii="Times New Roman" w:hAnsi="Times New Roman" w:cs="Times New Roman"/>
            <w:sz w:val="24"/>
            <w:szCs w:val="24"/>
          </w:rPr>
          <w:t xml:space="preserve">n = </w:t>
        </w:r>
        <w:r w:rsidR="005C189F">
          <w:rPr>
            <w:rFonts w:ascii="Times New Roman" w:hAnsi="Times New Roman" w:cs="Times New Roman"/>
            <w:sz w:val="24"/>
            <w:szCs w:val="24"/>
          </w:rPr>
          <w:t>114)</w:t>
        </w:r>
      </w:ins>
      <w:r w:rsidRPr="00D34B74">
        <w:rPr>
          <w:rFonts w:ascii="Times New Roman" w:hAnsi="Times New Roman" w:cs="Times New Roman"/>
          <w:sz w:val="24"/>
          <w:szCs w:val="24"/>
        </w:rPr>
        <w:t xml:space="preserve"> of the respondents reported not using any recreational substances, while 1</w:t>
      </w:r>
      <w:ins w:id="370" w:author="Jahirul Islam" w:date="2023-11-25T12:24:00Z">
        <w:r w:rsidR="004D0000">
          <w:rPr>
            <w:rFonts w:ascii="Times New Roman" w:hAnsi="Times New Roman" w:cs="Times New Roman"/>
            <w:sz w:val="24"/>
            <w:szCs w:val="24"/>
          </w:rPr>
          <w:t>5</w:t>
        </w:r>
      </w:ins>
      <w:del w:id="371" w:author="Jahirul Islam" w:date="2023-11-25T12:24:00Z">
        <w:r w:rsidRPr="00D34B74" w:rsidDel="004D0000">
          <w:rPr>
            <w:rFonts w:ascii="Times New Roman" w:hAnsi="Times New Roman" w:cs="Times New Roman"/>
            <w:sz w:val="24"/>
            <w:szCs w:val="24"/>
          </w:rPr>
          <w:delText>4</w:delText>
        </w:r>
      </w:del>
      <w:r w:rsidRPr="00D34B74">
        <w:rPr>
          <w:rFonts w:ascii="Times New Roman" w:hAnsi="Times New Roman" w:cs="Times New Roman"/>
          <w:sz w:val="24"/>
          <w:szCs w:val="24"/>
        </w:rPr>
        <w:t>.</w:t>
      </w:r>
      <w:ins w:id="372" w:author="Jahirul Islam" w:date="2023-11-25T12:24:00Z">
        <w:r w:rsidR="004D0000">
          <w:rPr>
            <w:rFonts w:ascii="Times New Roman" w:hAnsi="Times New Roman" w:cs="Times New Roman"/>
            <w:sz w:val="24"/>
            <w:szCs w:val="24"/>
          </w:rPr>
          <w:t>6</w:t>
        </w:r>
      </w:ins>
      <w:del w:id="373" w:author="Jahirul Islam" w:date="2023-11-25T12:24:00Z">
        <w:r w:rsidRPr="00D34B74" w:rsidDel="004D0000">
          <w:rPr>
            <w:rFonts w:ascii="Times New Roman" w:hAnsi="Times New Roman" w:cs="Times New Roman"/>
            <w:sz w:val="24"/>
            <w:szCs w:val="24"/>
          </w:rPr>
          <w:delText>4</w:delText>
        </w:r>
      </w:del>
      <w:r w:rsidRPr="00D34B74">
        <w:rPr>
          <w:rFonts w:ascii="Times New Roman" w:hAnsi="Times New Roman" w:cs="Times New Roman"/>
          <w:sz w:val="24"/>
          <w:szCs w:val="24"/>
        </w:rPr>
        <w:t xml:space="preserve">% </w:t>
      </w:r>
      <w:ins w:id="374" w:author="Jahirul Islam" w:date="2023-11-25T12:24:00Z">
        <w:r w:rsidR="005C189F">
          <w:rPr>
            <w:rFonts w:ascii="Times New Roman" w:hAnsi="Times New Roman" w:cs="Times New Roman"/>
            <w:sz w:val="24"/>
            <w:szCs w:val="24"/>
          </w:rPr>
          <w:t>(n = 2</w:t>
        </w:r>
        <w:r w:rsidR="004D0000">
          <w:rPr>
            <w:rFonts w:ascii="Times New Roman" w:hAnsi="Times New Roman" w:cs="Times New Roman"/>
            <w:sz w:val="24"/>
            <w:szCs w:val="24"/>
          </w:rPr>
          <w:t>8</w:t>
        </w:r>
        <w:r w:rsidR="005C189F">
          <w:rPr>
            <w:rFonts w:ascii="Times New Roman" w:hAnsi="Times New Roman" w:cs="Times New Roman"/>
            <w:sz w:val="24"/>
            <w:szCs w:val="24"/>
          </w:rPr>
          <w:t xml:space="preserve">) </w:t>
        </w:r>
      </w:ins>
      <w:r w:rsidRPr="00D34B74">
        <w:rPr>
          <w:rFonts w:ascii="Times New Roman" w:hAnsi="Times New Roman" w:cs="Times New Roman"/>
          <w:sz w:val="24"/>
          <w:szCs w:val="24"/>
        </w:rPr>
        <w:t>reported using betel nuts</w:t>
      </w:r>
      <w:ins w:id="375" w:author="Jahirul Islam" w:date="2023-11-25T12:25:00Z">
        <w:r w:rsidR="00C4540F">
          <w:rPr>
            <w:rFonts w:ascii="Times New Roman" w:hAnsi="Times New Roman" w:cs="Times New Roman"/>
            <w:sz w:val="24"/>
            <w:szCs w:val="24"/>
          </w:rPr>
          <w:t xml:space="preserve"> (Table 1)</w:t>
        </w:r>
      </w:ins>
      <w:r w:rsidRPr="00D34B74">
        <w:rPr>
          <w:rFonts w:ascii="Times New Roman" w:hAnsi="Times New Roman" w:cs="Times New Roman"/>
          <w:sz w:val="24"/>
          <w:szCs w:val="24"/>
        </w:rPr>
        <w:t>.</w:t>
      </w:r>
      <w:del w:id="376" w:author="Jahirul Islam" w:date="2023-11-25T12:25:00Z">
        <w:r w:rsidRPr="00D34B74" w:rsidDel="004D0000">
          <w:rPr>
            <w:rFonts w:ascii="Times New Roman" w:hAnsi="Times New Roman" w:cs="Times New Roman"/>
            <w:sz w:val="24"/>
            <w:szCs w:val="24"/>
          </w:rPr>
          <w:delText xml:space="preserve"> </w:delText>
        </w:r>
        <w:r w:rsidRPr="00D34B74" w:rsidDel="004D0000">
          <w:rPr>
            <w:rFonts w:ascii="Times New Roman" w:eastAsia="SimSun" w:hAnsi="Times New Roman" w:cs="Times New Roman"/>
            <w:sz w:val="24"/>
            <w:szCs w:val="24"/>
          </w:rPr>
          <w:delText xml:space="preserve">Of </w:delText>
        </w:r>
        <w:r w:rsidRPr="00D34B74" w:rsidDel="004D0000">
          <w:rPr>
            <w:rFonts w:ascii="Times New Roman" w:hAnsi="Times New Roman" w:cs="Times New Roman"/>
            <w:sz w:val="24"/>
            <w:szCs w:val="24"/>
          </w:rPr>
          <w:delText>the respondents</w:delText>
        </w:r>
        <w:r w:rsidRPr="00D34B74" w:rsidDel="004D0000">
          <w:rPr>
            <w:rFonts w:ascii="Times New Roman" w:eastAsia="SimSun" w:hAnsi="Times New Roman" w:cs="Times New Roman"/>
            <w:sz w:val="24"/>
            <w:szCs w:val="24"/>
          </w:rPr>
          <w:delText>,</w:delText>
        </w:r>
        <w:r w:rsidRPr="00D34B74" w:rsidDel="004D0000">
          <w:rPr>
            <w:rFonts w:ascii="Times New Roman" w:hAnsi="Times New Roman" w:cs="Times New Roman"/>
            <w:sz w:val="24"/>
            <w:szCs w:val="24"/>
          </w:rPr>
          <w:delText xml:space="preserve"> </w:delText>
        </w:r>
        <w:r w:rsidRPr="00D34B74" w:rsidDel="004D0000">
          <w:rPr>
            <w:rFonts w:ascii="Times New Roman" w:eastAsia="SimSun" w:hAnsi="Times New Roman" w:cs="Times New Roman"/>
            <w:sz w:val="24"/>
            <w:szCs w:val="24"/>
          </w:rPr>
          <w:delText xml:space="preserve">15.6% </w:delText>
        </w:r>
        <w:r w:rsidRPr="00D34B74" w:rsidDel="004D0000">
          <w:rPr>
            <w:rFonts w:ascii="Times New Roman" w:hAnsi="Times New Roman" w:cs="Times New Roman"/>
            <w:sz w:val="24"/>
            <w:szCs w:val="24"/>
          </w:rPr>
          <w:delText>reported using nuts</w:delText>
        </w:r>
        <w:r w:rsidRPr="00D34B74" w:rsidDel="004D0000">
          <w:rPr>
            <w:rFonts w:ascii="Times New Roman" w:eastAsia="SimSun" w:hAnsi="Times New Roman" w:cs="Times New Roman"/>
            <w:sz w:val="24"/>
            <w:szCs w:val="24"/>
          </w:rPr>
          <w:delText>,</w:delText>
        </w:r>
        <w:r w:rsidRPr="00D34B74" w:rsidDel="004D0000">
          <w:rPr>
            <w:rFonts w:ascii="Times New Roman" w:hAnsi="Times New Roman" w:cs="Times New Roman"/>
            <w:sz w:val="24"/>
            <w:szCs w:val="24"/>
          </w:rPr>
          <w:delText xml:space="preserve"> and 4.4% reported using tobacco </w:delText>
        </w:r>
        <w:r w:rsidRPr="00D34B74" w:rsidDel="004D0000">
          <w:rPr>
            <w:rFonts w:ascii="Times New Roman" w:eastAsia="SimSun" w:hAnsi="Times New Roman" w:cs="Times New Roman"/>
            <w:sz w:val="24"/>
            <w:szCs w:val="24"/>
          </w:rPr>
          <w:delText>leaves</w:delText>
        </w:r>
        <w:r w:rsidRPr="00D34B74" w:rsidDel="004D0000">
          <w:rPr>
            <w:rFonts w:ascii="Times New Roman" w:hAnsi="Times New Roman" w:cs="Times New Roman"/>
            <w:sz w:val="24"/>
            <w:szCs w:val="24"/>
          </w:rPr>
          <w:delText>. Only 2.2% of the respondents reported using cigarettes.</w:delText>
        </w:r>
        <w:r w:rsidRPr="00D34B74" w:rsidDel="00C4540F">
          <w:rPr>
            <w:rFonts w:ascii="Times New Roman" w:hAnsi="Times New Roman" w:cs="Times New Roman"/>
            <w:b/>
            <w:color w:val="1D1B11" w:themeColor="background2" w:themeShade="1A"/>
            <w:sz w:val="24"/>
            <w:szCs w:val="24"/>
          </w:rPr>
          <w:delText xml:space="preserve"> </w:delText>
        </w:r>
        <w:r w:rsidRPr="00D34B74" w:rsidDel="00C4540F">
          <w:rPr>
            <w:rFonts w:ascii="Times New Roman" w:hAnsi="Times New Roman" w:cs="Times New Roman"/>
            <w:bCs/>
            <w:color w:val="1D1B11" w:themeColor="background2" w:themeShade="1A"/>
            <w:sz w:val="24"/>
            <w:szCs w:val="24"/>
          </w:rPr>
          <w:delText>The dependent and independent variables' socio-demographic characteristics are shown in Table 1 along with their frequency and proportion.</w:delText>
        </w:r>
      </w:del>
    </w:p>
    <w:p w14:paraId="29646E7E" w14:textId="77777777" w:rsidR="0021768A" w:rsidRDefault="0021768A">
      <w:pPr>
        <w:spacing w:after="200" w:line="276" w:lineRule="auto"/>
        <w:rPr>
          <w:rFonts w:ascii="Times New Roman" w:hAnsi="Times New Roman" w:cs="Times New Roman"/>
          <w:bCs/>
          <w:color w:val="1D1B11" w:themeColor="background2" w:themeShade="1A"/>
          <w:sz w:val="24"/>
          <w:szCs w:val="24"/>
        </w:rPr>
      </w:pPr>
      <w:r>
        <w:rPr>
          <w:rFonts w:ascii="Times New Roman" w:hAnsi="Times New Roman" w:cs="Times New Roman"/>
          <w:bCs/>
          <w:color w:val="1D1B11" w:themeColor="background2" w:themeShade="1A"/>
          <w:sz w:val="24"/>
          <w:szCs w:val="24"/>
        </w:rPr>
        <w:br w:type="page"/>
      </w:r>
    </w:p>
    <w:p w14:paraId="47033B01" w14:textId="77777777" w:rsidR="00EA1A97" w:rsidRDefault="00EA1A97" w:rsidP="00C8427F">
      <w:pPr>
        <w:spacing w:before="120" w:after="120" w:line="240" w:lineRule="auto"/>
        <w:rPr>
          <w:rFonts w:ascii="Times New Roman" w:hAnsi="Times New Roman" w:cs="Times New Roman"/>
          <w:bCs/>
          <w:color w:val="1D1B11" w:themeColor="background2" w:themeShade="1A"/>
          <w:sz w:val="20"/>
          <w:szCs w:val="20"/>
        </w:rPr>
      </w:pPr>
      <w:r w:rsidRPr="0070049E">
        <w:rPr>
          <w:rFonts w:ascii="Times New Roman" w:hAnsi="Times New Roman" w:cs="Times New Roman"/>
          <w:b/>
          <w:color w:val="1D1B11" w:themeColor="background2" w:themeShade="1A"/>
          <w:sz w:val="20"/>
          <w:szCs w:val="20"/>
        </w:rPr>
        <w:lastRenderedPageBreak/>
        <w:t xml:space="preserve">Table 1 </w:t>
      </w:r>
      <w:r w:rsidRPr="0070049E">
        <w:rPr>
          <w:rFonts w:ascii="Times New Roman" w:hAnsi="Times New Roman" w:cs="Times New Roman"/>
          <w:bCs/>
          <w:color w:val="1D1B11" w:themeColor="background2" w:themeShade="1A"/>
          <w:sz w:val="20"/>
          <w:szCs w:val="20"/>
        </w:rPr>
        <w:t>Socio-demographic features of the respondents, n = 180</w:t>
      </w:r>
    </w:p>
    <w:tbl>
      <w:tblPr>
        <w:tblStyle w:val="TableGrid"/>
        <w:tblW w:w="0" w:type="auto"/>
        <w:tblInd w:w="5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1414"/>
      </w:tblGrid>
      <w:tr w:rsidR="0021768A" w:rsidRPr="003150F0" w14:paraId="1F6803E8" w14:textId="77777777" w:rsidTr="00722AB3">
        <w:tc>
          <w:tcPr>
            <w:tcW w:w="3227" w:type="dxa"/>
            <w:tcBorders>
              <w:top w:val="single" w:sz="12" w:space="0" w:color="auto"/>
              <w:bottom w:val="single" w:sz="12" w:space="0" w:color="auto"/>
            </w:tcBorders>
            <w:shd w:val="clear" w:color="auto" w:fill="FDE9D9" w:themeFill="accent6" w:themeFillTint="33"/>
          </w:tcPr>
          <w:p w14:paraId="0030C5E6" w14:textId="77777777" w:rsidR="0021768A" w:rsidRPr="003150F0" w:rsidRDefault="0021768A" w:rsidP="00722AB3">
            <w:pPr>
              <w:spacing w:after="0" w:line="240" w:lineRule="auto"/>
              <w:jc w:val="both"/>
              <w:rPr>
                <w:rFonts w:ascii="Times New Roman" w:hAnsi="Times New Roman" w:cs="Times New Roman"/>
                <w:b/>
                <w:sz w:val="18"/>
                <w:szCs w:val="18"/>
              </w:rPr>
            </w:pPr>
            <w:r w:rsidRPr="003150F0">
              <w:rPr>
                <w:rFonts w:ascii="Times New Roman" w:hAnsi="Times New Roman" w:cs="Times New Roman"/>
                <w:b/>
                <w:bCs/>
                <w:sz w:val="18"/>
                <w:szCs w:val="18"/>
              </w:rPr>
              <w:t>Characteristics</w:t>
            </w:r>
          </w:p>
        </w:tc>
        <w:tc>
          <w:tcPr>
            <w:tcW w:w="1414" w:type="dxa"/>
            <w:tcBorders>
              <w:top w:val="single" w:sz="12" w:space="0" w:color="auto"/>
              <w:bottom w:val="single" w:sz="12" w:space="0" w:color="auto"/>
            </w:tcBorders>
            <w:shd w:val="clear" w:color="auto" w:fill="FDE9D9" w:themeFill="accent6" w:themeFillTint="33"/>
          </w:tcPr>
          <w:p w14:paraId="6A24C35F" w14:textId="77777777" w:rsidR="0021768A" w:rsidRPr="003150F0" w:rsidRDefault="0021768A" w:rsidP="00722AB3">
            <w:pPr>
              <w:spacing w:after="0" w:line="240" w:lineRule="auto"/>
              <w:jc w:val="both"/>
              <w:rPr>
                <w:rFonts w:ascii="Times New Roman" w:hAnsi="Times New Roman" w:cs="Times New Roman"/>
                <w:b/>
                <w:sz w:val="18"/>
                <w:szCs w:val="18"/>
              </w:rPr>
            </w:pPr>
            <w:r w:rsidRPr="003150F0">
              <w:rPr>
                <w:rFonts w:ascii="Times New Roman" w:hAnsi="Times New Roman" w:cs="Times New Roman"/>
                <w:b/>
                <w:bCs/>
                <w:sz w:val="18"/>
                <w:szCs w:val="18"/>
              </w:rPr>
              <w:t>Frequency</w:t>
            </w:r>
            <w:r>
              <w:rPr>
                <w:rFonts w:ascii="Times New Roman" w:hAnsi="Times New Roman" w:cs="Times New Roman"/>
                <w:b/>
                <w:bCs/>
                <w:sz w:val="18"/>
                <w:szCs w:val="18"/>
              </w:rPr>
              <w:t xml:space="preserve"> (%)</w:t>
            </w:r>
          </w:p>
        </w:tc>
      </w:tr>
      <w:tr w:rsidR="0021768A" w:rsidRPr="003150F0" w14:paraId="135AE68D" w14:textId="77777777" w:rsidTr="00722AB3">
        <w:tc>
          <w:tcPr>
            <w:tcW w:w="3227" w:type="dxa"/>
            <w:tcBorders>
              <w:top w:val="single" w:sz="12" w:space="0" w:color="auto"/>
            </w:tcBorders>
          </w:tcPr>
          <w:p w14:paraId="746AAED3" w14:textId="77777777" w:rsidR="0021768A" w:rsidRPr="003150F0" w:rsidRDefault="0021768A" w:rsidP="00722AB3">
            <w:pPr>
              <w:spacing w:after="0" w:line="240" w:lineRule="auto"/>
              <w:rPr>
                <w:rFonts w:ascii="Times New Roman" w:hAnsi="Times New Roman" w:cs="Times New Roman"/>
                <w:b/>
                <w:sz w:val="18"/>
                <w:szCs w:val="18"/>
              </w:rPr>
            </w:pPr>
            <w:r w:rsidRPr="003150F0">
              <w:rPr>
                <w:rFonts w:ascii="Times New Roman" w:hAnsi="Times New Roman" w:cs="Times New Roman"/>
                <w:b/>
                <w:bCs/>
                <w:sz w:val="18"/>
                <w:szCs w:val="18"/>
              </w:rPr>
              <w:t>Age</w:t>
            </w:r>
          </w:p>
        </w:tc>
        <w:tc>
          <w:tcPr>
            <w:tcW w:w="1414" w:type="dxa"/>
            <w:tcBorders>
              <w:top w:val="single" w:sz="12" w:space="0" w:color="auto"/>
            </w:tcBorders>
          </w:tcPr>
          <w:p w14:paraId="3BC1C2CC" w14:textId="77777777" w:rsidR="0021768A" w:rsidRPr="003150F0" w:rsidRDefault="0021768A" w:rsidP="00722AB3">
            <w:pPr>
              <w:spacing w:after="0" w:line="240" w:lineRule="auto"/>
              <w:jc w:val="center"/>
              <w:rPr>
                <w:rFonts w:ascii="Times New Roman" w:hAnsi="Times New Roman" w:cs="Times New Roman"/>
                <w:b/>
                <w:sz w:val="18"/>
                <w:szCs w:val="18"/>
              </w:rPr>
            </w:pPr>
          </w:p>
        </w:tc>
      </w:tr>
      <w:tr w:rsidR="0021768A" w:rsidRPr="003150F0" w14:paraId="404512F8" w14:textId="77777777" w:rsidTr="00722AB3">
        <w:tc>
          <w:tcPr>
            <w:tcW w:w="3227" w:type="dxa"/>
          </w:tcPr>
          <w:p w14:paraId="214B6BEB" w14:textId="77777777" w:rsidR="0021768A" w:rsidRPr="003150F0" w:rsidRDefault="0021768A" w:rsidP="00722AB3">
            <w:pPr>
              <w:spacing w:after="0" w:line="240" w:lineRule="auto"/>
              <w:jc w:val="both"/>
              <w:rPr>
                <w:rFonts w:ascii="Times New Roman" w:hAnsi="Times New Roman" w:cs="Times New Roman"/>
                <w:b/>
                <w:sz w:val="18"/>
                <w:szCs w:val="18"/>
              </w:rPr>
            </w:pPr>
            <w:r w:rsidRPr="003150F0">
              <w:rPr>
                <w:rFonts w:ascii="Times New Roman" w:hAnsi="Times New Roman" w:cs="Times New Roman"/>
                <w:color w:val="000000"/>
                <w:sz w:val="18"/>
                <w:szCs w:val="18"/>
              </w:rPr>
              <w:t>15-24</w:t>
            </w:r>
          </w:p>
        </w:tc>
        <w:tc>
          <w:tcPr>
            <w:tcW w:w="1414" w:type="dxa"/>
          </w:tcPr>
          <w:p w14:paraId="6577CECA" w14:textId="77777777" w:rsidR="0021768A" w:rsidRPr="003150F0" w:rsidRDefault="0021768A" w:rsidP="00722AB3">
            <w:pPr>
              <w:spacing w:after="0" w:line="240" w:lineRule="auto"/>
              <w:jc w:val="center"/>
              <w:rPr>
                <w:rFonts w:ascii="Times New Roman" w:hAnsi="Times New Roman" w:cs="Times New Roman"/>
                <w:b/>
                <w:sz w:val="18"/>
                <w:szCs w:val="18"/>
              </w:rPr>
            </w:pPr>
            <w:r w:rsidRPr="003150F0">
              <w:rPr>
                <w:rFonts w:ascii="Times New Roman" w:hAnsi="Times New Roman" w:cs="Times New Roman"/>
                <w:color w:val="000000"/>
                <w:sz w:val="18"/>
                <w:szCs w:val="18"/>
              </w:rPr>
              <w:t>66</w:t>
            </w:r>
            <w:r>
              <w:rPr>
                <w:rFonts w:ascii="Times New Roman" w:hAnsi="Times New Roman" w:cs="Times New Roman"/>
                <w:color w:val="000000"/>
                <w:sz w:val="18"/>
                <w:szCs w:val="18"/>
              </w:rPr>
              <w:t xml:space="preserve"> (</w:t>
            </w:r>
            <w:r w:rsidRPr="003150F0">
              <w:rPr>
                <w:rFonts w:ascii="Times New Roman" w:hAnsi="Times New Roman" w:cs="Times New Roman"/>
                <w:sz w:val="18"/>
                <w:szCs w:val="18"/>
              </w:rPr>
              <w:t>36.7</w:t>
            </w:r>
            <w:r>
              <w:rPr>
                <w:rFonts w:ascii="Times New Roman" w:hAnsi="Times New Roman" w:cs="Times New Roman"/>
                <w:sz w:val="18"/>
                <w:szCs w:val="18"/>
              </w:rPr>
              <w:t>)</w:t>
            </w:r>
          </w:p>
        </w:tc>
      </w:tr>
      <w:tr w:rsidR="0021768A" w:rsidRPr="003150F0" w14:paraId="5E6DEE36" w14:textId="77777777" w:rsidTr="00722AB3">
        <w:tc>
          <w:tcPr>
            <w:tcW w:w="3227" w:type="dxa"/>
          </w:tcPr>
          <w:p w14:paraId="34F58A0A" w14:textId="77777777" w:rsidR="0021768A" w:rsidRPr="003150F0" w:rsidRDefault="0021768A" w:rsidP="00722AB3">
            <w:pPr>
              <w:spacing w:after="0" w:line="240" w:lineRule="auto"/>
              <w:jc w:val="both"/>
              <w:rPr>
                <w:rFonts w:ascii="Times New Roman" w:hAnsi="Times New Roman" w:cs="Times New Roman"/>
                <w:b/>
                <w:sz w:val="18"/>
                <w:szCs w:val="18"/>
              </w:rPr>
            </w:pPr>
            <w:r w:rsidRPr="003150F0">
              <w:rPr>
                <w:rFonts w:ascii="Times New Roman" w:hAnsi="Times New Roman" w:cs="Times New Roman"/>
                <w:color w:val="000000"/>
                <w:sz w:val="18"/>
                <w:szCs w:val="18"/>
              </w:rPr>
              <w:t>25-34</w:t>
            </w:r>
          </w:p>
        </w:tc>
        <w:tc>
          <w:tcPr>
            <w:tcW w:w="1414" w:type="dxa"/>
          </w:tcPr>
          <w:p w14:paraId="4ABD6238" w14:textId="77777777" w:rsidR="0021768A" w:rsidRPr="003150F0" w:rsidRDefault="0021768A" w:rsidP="00722AB3">
            <w:pPr>
              <w:spacing w:after="0" w:line="240" w:lineRule="auto"/>
              <w:jc w:val="center"/>
              <w:rPr>
                <w:rFonts w:ascii="Times New Roman" w:hAnsi="Times New Roman" w:cs="Times New Roman"/>
                <w:b/>
                <w:sz w:val="18"/>
                <w:szCs w:val="18"/>
              </w:rPr>
            </w:pPr>
            <w:r w:rsidRPr="003150F0">
              <w:rPr>
                <w:rFonts w:ascii="Times New Roman" w:hAnsi="Times New Roman" w:cs="Times New Roman"/>
                <w:color w:val="000000"/>
                <w:sz w:val="18"/>
                <w:szCs w:val="18"/>
              </w:rPr>
              <w:t>99</w:t>
            </w:r>
            <w:r>
              <w:rPr>
                <w:rFonts w:ascii="Times New Roman" w:hAnsi="Times New Roman" w:cs="Times New Roman"/>
                <w:color w:val="000000"/>
                <w:sz w:val="18"/>
                <w:szCs w:val="18"/>
              </w:rPr>
              <w:t xml:space="preserve"> (</w:t>
            </w:r>
            <w:r w:rsidRPr="003150F0">
              <w:rPr>
                <w:rFonts w:ascii="Times New Roman" w:hAnsi="Times New Roman" w:cs="Times New Roman"/>
                <w:sz w:val="18"/>
                <w:szCs w:val="18"/>
              </w:rPr>
              <w:t>55.0</w:t>
            </w:r>
            <w:r>
              <w:rPr>
                <w:rFonts w:ascii="Times New Roman" w:hAnsi="Times New Roman" w:cs="Times New Roman"/>
                <w:sz w:val="18"/>
                <w:szCs w:val="18"/>
              </w:rPr>
              <w:t>)</w:t>
            </w:r>
          </w:p>
        </w:tc>
      </w:tr>
      <w:tr w:rsidR="0021768A" w:rsidRPr="003150F0" w14:paraId="2B984822" w14:textId="77777777" w:rsidTr="00722AB3">
        <w:tc>
          <w:tcPr>
            <w:tcW w:w="3227" w:type="dxa"/>
          </w:tcPr>
          <w:p w14:paraId="3A586EBA" w14:textId="77777777" w:rsidR="0021768A" w:rsidRPr="003150F0" w:rsidRDefault="0021768A" w:rsidP="00722AB3">
            <w:pPr>
              <w:spacing w:after="0" w:line="240" w:lineRule="auto"/>
              <w:jc w:val="both"/>
              <w:rPr>
                <w:rFonts w:ascii="Times New Roman" w:hAnsi="Times New Roman" w:cs="Times New Roman"/>
                <w:b/>
                <w:sz w:val="18"/>
                <w:szCs w:val="18"/>
              </w:rPr>
            </w:pPr>
            <w:r w:rsidRPr="003150F0">
              <w:rPr>
                <w:rFonts w:ascii="Times New Roman" w:hAnsi="Times New Roman" w:cs="Times New Roman"/>
                <w:color w:val="000000"/>
                <w:sz w:val="18"/>
                <w:szCs w:val="18"/>
              </w:rPr>
              <w:t>&gt;35</w:t>
            </w:r>
          </w:p>
        </w:tc>
        <w:tc>
          <w:tcPr>
            <w:tcW w:w="1414" w:type="dxa"/>
          </w:tcPr>
          <w:p w14:paraId="6D9C98A1" w14:textId="77777777" w:rsidR="0021768A" w:rsidRPr="003150F0" w:rsidRDefault="0021768A" w:rsidP="00722AB3">
            <w:pPr>
              <w:spacing w:after="0" w:line="240" w:lineRule="auto"/>
              <w:jc w:val="center"/>
              <w:rPr>
                <w:rFonts w:ascii="Times New Roman" w:hAnsi="Times New Roman" w:cs="Times New Roman"/>
                <w:b/>
                <w:sz w:val="18"/>
                <w:szCs w:val="18"/>
              </w:rPr>
            </w:pPr>
            <w:r w:rsidRPr="003150F0">
              <w:rPr>
                <w:rFonts w:ascii="Times New Roman" w:hAnsi="Times New Roman" w:cs="Times New Roman"/>
                <w:color w:val="000000"/>
                <w:sz w:val="18"/>
                <w:szCs w:val="18"/>
              </w:rPr>
              <w:t>15</w:t>
            </w:r>
            <w:r>
              <w:rPr>
                <w:rFonts w:ascii="Times New Roman" w:hAnsi="Times New Roman" w:cs="Times New Roman"/>
                <w:color w:val="000000"/>
                <w:sz w:val="18"/>
                <w:szCs w:val="18"/>
              </w:rPr>
              <w:t xml:space="preserve"> (</w:t>
            </w:r>
            <w:r w:rsidRPr="003150F0">
              <w:rPr>
                <w:rFonts w:ascii="Times New Roman" w:hAnsi="Times New Roman" w:cs="Times New Roman"/>
                <w:sz w:val="18"/>
                <w:szCs w:val="18"/>
              </w:rPr>
              <w:t>8.3</w:t>
            </w:r>
            <w:r>
              <w:rPr>
                <w:rFonts w:ascii="Times New Roman" w:hAnsi="Times New Roman" w:cs="Times New Roman"/>
                <w:sz w:val="18"/>
                <w:szCs w:val="18"/>
              </w:rPr>
              <w:t>)</w:t>
            </w:r>
          </w:p>
        </w:tc>
      </w:tr>
      <w:tr w:rsidR="0021768A" w:rsidRPr="003150F0" w14:paraId="1EFFD608" w14:textId="77777777" w:rsidTr="00722AB3">
        <w:tc>
          <w:tcPr>
            <w:tcW w:w="3227" w:type="dxa"/>
          </w:tcPr>
          <w:p w14:paraId="0C140CB5" w14:textId="77777777" w:rsidR="0021768A" w:rsidRPr="003150F0" w:rsidRDefault="0021768A" w:rsidP="00722AB3">
            <w:pPr>
              <w:spacing w:after="0" w:line="240" w:lineRule="auto"/>
              <w:jc w:val="both"/>
              <w:rPr>
                <w:rFonts w:ascii="Times New Roman" w:hAnsi="Times New Roman" w:cs="Times New Roman"/>
                <w:color w:val="000000"/>
                <w:sz w:val="18"/>
                <w:szCs w:val="18"/>
              </w:rPr>
            </w:pPr>
            <w:r w:rsidRPr="003150F0">
              <w:rPr>
                <w:rFonts w:ascii="Times New Roman" w:eastAsia="MinionPro-Regular" w:hAnsi="Times New Roman" w:cs="Times New Roman"/>
                <w:sz w:val="18"/>
                <w:szCs w:val="18"/>
                <w:lang w:bidi="ar-SA"/>
              </w:rPr>
              <w:t>Mean ± SD</w:t>
            </w:r>
          </w:p>
        </w:tc>
        <w:tc>
          <w:tcPr>
            <w:tcW w:w="1414" w:type="dxa"/>
          </w:tcPr>
          <w:p w14:paraId="783832C0" w14:textId="77777777" w:rsidR="0021768A" w:rsidRPr="003150F0" w:rsidRDefault="0021768A" w:rsidP="00722AB3">
            <w:pPr>
              <w:spacing w:after="0" w:line="240" w:lineRule="auto"/>
              <w:jc w:val="center"/>
              <w:rPr>
                <w:rFonts w:ascii="Times New Roman" w:hAnsi="Times New Roman" w:cs="Times New Roman"/>
                <w:color w:val="000000"/>
                <w:sz w:val="18"/>
                <w:szCs w:val="18"/>
              </w:rPr>
            </w:pPr>
            <w:r w:rsidRPr="003150F0">
              <w:rPr>
                <w:rFonts w:ascii="Times New Roman" w:hAnsi="Times New Roman" w:cs="Times New Roman"/>
                <w:sz w:val="18"/>
                <w:szCs w:val="18"/>
              </w:rPr>
              <w:t xml:space="preserve">26.85 </w:t>
            </w:r>
            <w:r w:rsidRPr="003150F0">
              <w:rPr>
                <w:rFonts w:ascii="Times New Roman" w:eastAsia="MinionPro-Regular" w:hAnsi="Times New Roman" w:cs="Times New Roman"/>
                <w:sz w:val="18"/>
                <w:szCs w:val="18"/>
                <w:lang w:bidi="ar-SA"/>
              </w:rPr>
              <w:t>± 5.3</w:t>
            </w:r>
          </w:p>
        </w:tc>
      </w:tr>
      <w:tr w:rsidR="0021768A" w:rsidRPr="003150F0" w14:paraId="13E18F1A" w14:textId="77777777" w:rsidTr="00722AB3">
        <w:tc>
          <w:tcPr>
            <w:tcW w:w="3227" w:type="dxa"/>
          </w:tcPr>
          <w:p w14:paraId="57C2A222" w14:textId="77777777" w:rsidR="0021768A" w:rsidRPr="003150F0" w:rsidRDefault="0021768A" w:rsidP="00722AB3">
            <w:pPr>
              <w:spacing w:after="0" w:line="240" w:lineRule="auto"/>
              <w:jc w:val="both"/>
              <w:rPr>
                <w:rFonts w:ascii="Times New Roman" w:hAnsi="Times New Roman" w:cs="Times New Roman"/>
                <w:color w:val="000000"/>
                <w:sz w:val="18"/>
                <w:szCs w:val="18"/>
              </w:rPr>
            </w:pPr>
            <w:r w:rsidRPr="003150F0">
              <w:rPr>
                <w:rFonts w:ascii="Times New Roman" w:hAnsi="Times New Roman" w:cs="Times New Roman"/>
                <w:b/>
                <w:color w:val="000000"/>
                <w:sz w:val="18"/>
                <w:szCs w:val="18"/>
              </w:rPr>
              <w:t xml:space="preserve">Living area, </w:t>
            </w:r>
          </w:p>
        </w:tc>
        <w:tc>
          <w:tcPr>
            <w:tcW w:w="1414" w:type="dxa"/>
          </w:tcPr>
          <w:p w14:paraId="60D2D927" w14:textId="77777777" w:rsidR="0021768A" w:rsidRPr="003150F0" w:rsidRDefault="0021768A" w:rsidP="00722AB3">
            <w:pPr>
              <w:spacing w:after="0" w:line="240" w:lineRule="auto"/>
              <w:jc w:val="center"/>
              <w:rPr>
                <w:rFonts w:ascii="Times New Roman" w:hAnsi="Times New Roman" w:cs="Times New Roman"/>
                <w:color w:val="000000"/>
                <w:sz w:val="18"/>
                <w:szCs w:val="18"/>
              </w:rPr>
            </w:pPr>
          </w:p>
        </w:tc>
      </w:tr>
      <w:tr w:rsidR="0021768A" w:rsidRPr="003150F0" w14:paraId="2DE6448A" w14:textId="77777777" w:rsidTr="00722AB3">
        <w:tc>
          <w:tcPr>
            <w:tcW w:w="3227" w:type="dxa"/>
          </w:tcPr>
          <w:p w14:paraId="4F3B9B6E" w14:textId="77777777" w:rsidR="0021768A" w:rsidRPr="003150F0" w:rsidRDefault="0021768A" w:rsidP="00722AB3">
            <w:pPr>
              <w:spacing w:after="0" w:line="240" w:lineRule="auto"/>
              <w:jc w:val="both"/>
              <w:rPr>
                <w:rFonts w:ascii="Times New Roman" w:hAnsi="Times New Roman" w:cs="Times New Roman"/>
                <w:color w:val="000000"/>
                <w:sz w:val="18"/>
                <w:szCs w:val="18"/>
              </w:rPr>
            </w:pPr>
            <w:r w:rsidRPr="003150F0">
              <w:rPr>
                <w:rFonts w:ascii="Times New Roman" w:hAnsi="Times New Roman" w:cs="Times New Roman"/>
                <w:color w:val="000000"/>
                <w:sz w:val="18"/>
                <w:szCs w:val="18"/>
              </w:rPr>
              <w:t>Urban</w:t>
            </w:r>
          </w:p>
        </w:tc>
        <w:tc>
          <w:tcPr>
            <w:tcW w:w="1414" w:type="dxa"/>
          </w:tcPr>
          <w:p w14:paraId="3CC6B3A3" w14:textId="77777777" w:rsidR="0021768A" w:rsidRPr="003150F0" w:rsidRDefault="0021768A" w:rsidP="00722AB3">
            <w:pPr>
              <w:spacing w:after="0" w:line="240" w:lineRule="auto"/>
              <w:jc w:val="center"/>
              <w:rPr>
                <w:rFonts w:ascii="Times New Roman" w:hAnsi="Times New Roman" w:cs="Times New Roman"/>
                <w:color w:val="000000"/>
                <w:sz w:val="18"/>
                <w:szCs w:val="18"/>
              </w:rPr>
            </w:pPr>
            <w:r w:rsidRPr="003150F0">
              <w:rPr>
                <w:rFonts w:ascii="Times New Roman" w:hAnsi="Times New Roman" w:cs="Times New Roman"/>
                <w:color w:val="000000"/>
                <w:sz w:val="18"/>
                <w:szCs w:val="18"/>
              </w:rPr>
              <w:t>67</w:t>
            </w:r>
            <w:r>
              <w:rPr>
                <w:rFonts w:ascii="Times New Roman" w:hAnsi="Times New Roman" w:cs="Times New Roman"/>
                <w:color w:val="000000"/>
                <w:sz w:val="18"/>
                <w:szCs w:val="18"/>
              </w:rPr>
              <w:t xml:space="preserve"> (</w:t>
            </w:r>
            <w:r w:rsidRPr="003150F0">
              <w:rPr>
                <w:rFonts w:ascii="Times New Roman" w:hAnsi="Times New Roman" w:cs="Times New Roman"/>
                <w:color w:val="000000"/>
                <w:sz w:val="18"/>
                <w:szCs w:val="18"/>
              </w:rPr>
              <w:t>37.2</w:t>
            </w:r>
            <w:r>
              <w:rPr>
                <w:rFonts w:ascii="Times New Roman" w:hAnsi="Times New Roman" w:cs="Times New Roman"/>
                <w:color w:val="000000"/>
                <w:sz w:val="18"/>
                <w:szCs w:val="18"/>
              </w:rPr>
              <w:t>)</w:t>
            </w:r>
          </w:p>
        </w:tc>
      </w:tr>
      <w:tr w:rsidR="0021768A" w:rsidRPr="003150F0" w14:paraId="0355E847" w14:textId="77777777" w:rsidTr="00722AB3">
        <w:tc>
          <w:tcPr>
            <w:tcW w:w="3227" w:type="dxa"/>
          </w:tcPr>
          <w:p w14:paraId="75E0312E" w14:textId="77777777" w:rsidR="0021768A" w:rsidRPr="003150F0" w:rsidRDefault="0021768A" w:rsidP="00722AB3">
            <w:pPr>
              <w:spacing w:after="0" w:line="240" w:lineRule="auto"/>
              <w:jc w:val="both"/>
              <w:rPr>
                <w:rFonts w:ascii="Times New Roman" w:hAnsi="Times New Roman" w:cs="Times New Roman"/>
                <w:color w:val="000000"/>
                <w:sz w:val="18"/>
                <w:szCs w:val="18"/>
              </w:rPr>
            </w:pPr>
            <w:r w:rsidRPr="003150F0">
              <w:rPr>
                <w:rFonts w:ascii="Times New Roman" w:hAnsi="Times New Roman" w:cs="Times New Roman"/>
                <w:color w:val="000000"/>
                <w:sz w:val="18"/>
                <w:szCs w:val="18"/>
              </w:rPr>
              <w:t>Rural</w:t>
            </w:r>
          </w:p>
        </w:tc>
        <w:tc>
          <w:tcPr>
            <w:tcW w:w="1414" w:type="dxa"/>
          </w:tcPr>
          <w:p w14:paraId="34CBA3C1" w14:textId="77777777" w:rsidR="0021768A" w:rsidRPr="003150F0" w:rsidRDefault="0021768A" w:rsidP="00722AB3">
            <w:pPr>
              <w:spacing w:after="0" w:line="240" w:lineRule="auto"/>
              <w:jc w:val="center"/>
              <w:rPr>
                <w:rFonts w:ascii="Times New Roman" w:hAnsi="Times New Roman" w:cs="Times New Roman"/>
                <w:color w:val="000000"/>
                <w:sz w:val="18"/>
                <w:szCs w:val="18"/>
              </w:rPr>
            </w:pPr>
            <w:r w:rsidRPr="003150F0">
              <w:rPr>
                <w:rFonts w:ascii="Times New Roman" w:hAnsi="Times New Roman" w:cs="Times New Roman"/>
                <w:color w:val="000000"/>
                <w:sz w:val="18"/>
                <w:szCs w:val="18"/>
              </w:rPr>
              <w:t>113</w:t>
            </w:r>
            <w:r>
              <w:rPr>
                <w:rFonts w:ascii="Times New Roman" w:hAnsi="Times New Roman" w:cs="Times New Roman"/>
                <w:color w:val="000000"/>
                <w:sz w:val="18"/>
                <w:szCs w:val="18"/>
              </w:rPr>
              <w:t xml:space="preserve"> (</w:t>
            </w:r>
            <w:r w:rsidRPr="003150F0">
              <w:rPr>
                <w:rFonts w:ascii="Times New Roman" w:hAnsi="Times New Roman" w:cs="Times New Roman"/>
                <w:color w:val="000000"/>
                <w:sz w:val="18"/>
                <w:szCs w:val="18"/>
              </w:rPr>
              <w:t>62.8</w:t>
            </w:r>
            <w:r>
              <w:rPr>
                <w:rFonts w:ascii="Times New Roman" w:hAnsi="Times New Roman" w:cs="Times New Roman"/>
                <w:color w:val="000000"/>
                <w:sz w:val="18"/>
                <w:szCs w:val="18"/>
              </w:rPr>
              <w:t>)</w:t>
            </w:r>
          </w:p>
        </w:tc>
      </w:tr>
      <w:tr w:rsidR="0021768A" w:rsidRPr="003150F0" w14:paraId="734F5466" w14:textId="77777777" w:rsidTr="00722AB3">
        <w:tc>
          <w:tcPr>
            <w:tcW w:w="3227" w:type="dxa"/>
          </w:tcPr>
          <w:p w14:paraId="11BC9202" w14:textId="77777777" w:rsidR="0021768A" w:rsidRPr="003150F0" w:rsidRDefault="0021768A" w:rsidP="00722AB3">
            <w:pPr>
              <w:spacing w:after="0" w:line="240" w:lineRule="auto"/>
              <w:jc w:val="both"/>
              <w:rPr>
                <w:rFonts w:ascii="Times New Roman" w:hAnsi="Times New Roman" w:cs="Times New Roman"/>
                <w:color w:val="000000"/>
                <w:sz w:val="18"/>
                <w:szCs w:val="18"/>
              </w:rPr>
            </w:pPr>
            <w:r w:rsidRPr="003150F0">
              <w:rPr>
                <w:rFonts w:ascii="Times New Roman" w:hAnsi="Times New Roman" w:cs="Times New Roman"/>
                <w:b/>
                <w:bCs/>
                <w:color w:val="000000"/>
                <w:sz w:val="18"/>
                <w:szCs w:val="18"/>
              </w:rPr>
              <w:t>Mother education</w:t>
            </w:r>
          </w:p>
        </w:tc>
        <w:tc>
          <w:tcPr>
            <w:tcW w:w="1414" w:type="dxa"/>
          </w:tcPr>
          <w:p w14:paraId="0A3A22A2" w14:textId="77777777" w:rsidR="0021768A" w:rsidRPr="003150F0" w:rsidRDefault="0021768A" w:rsidP="00722AB3">
            <w:pPr>
              <w:spacing w:after="0" w:line="240" w:lineRule="auto"/>
              <w:jc w:val="center"/>
              <w:rPr>
                <w:rFonts w:ascii="Times New Roman" w:hAnsi="Times New Roman" w:cs="Times New Roman"/>
                <w:color w:val="000000"/>
                <w:sz w:val="18"/>
                <w:szCs w:val="18"/>
              </w:rPr>
            </w:pPr>
          </w:p>
        </w:tc>
      </w:tr>
      <w:tr w:rsidR="0021768A" w:rsidRPr="003150F0" w14:paraId="0526B151" w14:textId="77777777" w:rsidTr="00722AB3">
        <w:tc>
          <w:tcPr>
            <w:tcW w:w="3227" w:type="dxa"/>
          </w:tcPr>
          <w:p w14:paraId="4565CC0F" w14:textId="77777777" w:rsidR="0021768A" w:rsidRPr="003150F0" w:rsidRDefault="0021768A" w:rsidP="00722AB3">
            <w:pPr>
              <w:spacing w:after="0" w:line="240" w:lineRule="auto"/>
              <w:jc w:val="both"/>
              <w:rPr>
                <w:rFonts w:ascii="Times New Roman" w:hAnsi="Times New Roman" w:cs="Times New Roman"/>
                <w:color w:val="000000"/>
                <w:sz w:val="18"/>
                <w:szCs w:val="18"/>
              </w:rPr>
            </w:pPr>
            <w:r w:rsidRPr="003150F0">
              <w:rPr>
                <w:rFonts w:ascii="Times New Roman" w:hAnsi="Times New Roman" w:cs="Times New Roman"/>
                <w:color w:val="000000"/>
                <w:sz w:val="18"/>
                <w:szCs w:val="18"/>
              </w:rPr>
              <w:t>&lt;SSC</w:t>
            </w:r>
          </w:p>
        </w:tc>
        <w:tc>
          <w:tcPr>
            <w:tcW w:w="1414" w:type="dxa"/>
          </w:tcPr>
          <w:p w14:paraId="6D5230CA" w14:textId="77777777" w:rsidR="0021768A" w:rsidRPr="003150F0" w:rsidRDefault="0021768A" w:rsidP="00722AB3">
            <w:pPr>
              <w:spacing w:after="0" w:line="240" w:lineRule="auto"/>
              <w:jc w:val="center"/>
              <w:rPr>
                <w:rFonts w:ascii="Times New Roman" w:hAnsi="Times New Roman" w:cs="Times New Roman"/>
                <w:color w:val="000000"/>
                <w:sz w:val="18"/>
                <w:szCs w:val="18"/>
              </w:rPr>
            </w:pPr>
            <w:r w:rsidRPr="003150F0">
              <w:rPr>
                <w:rFonts w:ascii="Times New Roman" w:hAnsi="Times New Roman" w:cs="Times New Roman"/>
                <w:color w:val="000000"/>
                <w:sz w:val="18"/>
                <w:szCs w:val="18"/>
              </w:rPr>
              <w:t>112</w:t>
            </w:r>
            <w:r>
              <w:rPr>
                <w:rFonts w:ascii="Times New Roman" w:hAnsi="Times New Roman" w:cs="Times New Roman"/>
                <w:color w:val="000000"/>
                <w:sz w:val="18"/>
                <w:szCs w:val="18"/>
              </w:rPr>
              <w:t xml:space="preserve"> (</w:t>
            </w:r>
            <w:r w:rsidRPr="003150F0">
              <w:rPr>
                <w:rFonts w:ascii="Times New Roman" w:hAnsi="Times New Roman" w:cs="Times New Roman"/>
                <w:color w:val="000000"/>
                <w:sz w:val="18"/>
                <w:szCs w:val="18"/>
              </w:rPr>
              <w:t>62.2</w:t>
            </w:r>
            <w:r>
              <w:rPr>
                <w:rFonts w:ascii="Times New Roman" w:hAnsi="Times New Roman" w:cs="Times New Roman"/>
                <w:color w:val="000000"/>
                <w:sz w:val="18"/>
                <w:szCs w:val="18"/>
              </w:rPr>
              <w:t>)</w:t>
            </w:r>
          </w:p>
        </w:tc>
      </w:tr>
      <w:tr w:rsidR="0021768A" w:rsidRPr="003150F0" w14:paraId="00FCEFC2" w14:textId="77777777" w:rsidTr="00722AB3">
        <w:tc>
          <w:tcPr>
            <w:tcW w:w="3227" w:type="dxa"/>
          </w:tcPr>
          <w:p w14:paraId="386D34B0" w14:textId="77777777" w:rsidR="0021768A" w:rsidRPr="003150F0" w:rsidRDefault="0021768A" w:rsidP="00722AB3">
            <w:pPr>
              <w:spacing w:after="0" w:line="240" w:lineRule="auto"/>
              <w:jc w:val="both"/>
              <w:rPr>
                <w:rFonts w:ascii="Times New Roman" w:hAnsi="Times New Roman" w:cs="Times New Roman"/>
                <w:color w:val="000000"/>
                <w:sz w:val="18"/>
                <w:szCs w:val="18"/>
              </w:rPr>
            </w:pPr>
            <w:r w:rsidRPr="003150F0">
              <w:rPr>
                <w:rFonts w:ascii="Times New Roman" w:hAnsi="Times New Roman" w:cs="Times New Roman"/>
                <w:sz w:val="18"/>
                <w:szCs w:val="18"/>
              </w:rPr>
              <w:t>HSC or above</w:t>
            </w:r>
          </w:p>
        </w:tc>
        <w:tc>
          <w:tcPr>
            <w:tcW w:w="1414" w:type="dxa"/>
          </w:tcPr>
          <w:p w14:paraId="508B099F" w14:textId="77777777" w:rsidR="0021768A" w:rsidRPr="003150F0" w:rsidRDefault="0021768A" w:rsidP="00722AB3">
            <w:pPr>
              <w:spacing w:after="0" w:line="240" w:lineRule="auto"/>
              <w:jc w:val="center"/>
              <w:rPr>
                <w:rFonts w:ascii="Times New Roman" w:hAnsi="Times New Roman" w:cs="Times New Roman"/>
                <w:color w:val="000000"/>
                <w:sz w:val="18"/>
                <w:szCs w:val="18"/>
              </w:rPr>
            </w:pPr>
            <w:r w:rsidRPr="003150F0">
              <w:rPr>
                <w:rFonts w:ascii="Times New Roman" w:hAnsi="Times New Roman" w:cs="Times New Roman"/>
                <w:sz w:val="18"/>
                <w:szCs w:val="18"/>
              </w:rPr>
              <w:t>68</w:t>
            </w:r>
            <w:r>
              <w:rPr>
                <w:rFonts w:ascii="Times New Roman" w:hAnsi="Times New Roman" w:cs="Times New Roman"/>
                <w:sz w:val="18"/>
                <w:szCs w:val="18"/>
              </w:rPr>
              <w:t xml:space="preserve"> (</w:t>
            </w:r>
            <w:r w:rsidRPr="003150F0">
              <w:rPr>
                <w:rFonts w:ascii="Times New Roman" w:hAnsi="Times New Roman" w:cs="Times New Roman"/>
                <w:sz w:val="18"/>
                <w:szCs w:val="18"/>
              </w:rPr>
              <w:t>37.8</w:t>
            </w:r>
            <w:r>
              <w:rPr>
                <w:rFonts w:ascii="Times New Roman" w:hAnsi="Times New Roman" w:cs="Times New Roman"/>
                <w:sz w:val="18"/>
                <w:szCs w:val="18"/>
              </w:rPr>
              <w:t>)</w:t>
            </w:r>
          </w:p>
        </w:tc>
      </w:tr>
      <w:tr w:rsidR="0021768A" w:rsidRPr="003150F0" w14:paraId="28406C67" w14:textId="77777777" w:rsidTr="00722AB3">
        <w:tc>
          <w:tcPr>
            <w:tcW w:w="3227" w:type="dxa"/>
          </w:tcPr>
          <w:p w14:paraId="02869489" w14:textId="77777777" w:rsidR="0021768A" w:rsidRPr="003150F0" w:rsidRDefault="0021768A" w:rsidP="00722AB3">
            <w:pPr>
              <w:spacing w:after="0" w:line="240" w:lineRule="auto"/>
              <w:jc w:val="both"/>
              <w:rPr>
                <w:rFonts w:ascii="Times New Roman" w:hAnsi="Times New Roman" w:cs="Times New Roman"/>
                <w:color w:val="000000"/>
                <w:sz w:val="18"/>
                <w:szCs w:val="18"/>
              </w:rPr>
            </w:pPr>
            <w:r w:rsidRPr="003150F0">
              <w:rPr>
                <w:rFonts w:ascii="Times New Roman" w:hAnsi="Times New Roman" w:cs="Times New Roman"/>
                <w:b/>
                <w:bCs/>
                <w:sz w:val="18"/>
                <w:szCs w:val="18"/>
              </w:rPr>
              <w:t>Mother profession</w:t>
            </w:r>
          </w:p>
        </w:tc>
        <w:tc>
          <w:tcPr>
            <w:tcW w:w="1414" w:type="dxa"/>
          </w:tcPr>
          <w:p w14:paraId="7FFD01F1" w14:textId="77777777" w:rsidR="0021768A" w:rsidRPr="003150F0" w:rsidRDefault="0021768A" w:rsidP="00722AB3">
            <w:pPr>
              <w:spacing w:after="0" w:line="240" w:lineRule="auto"/>
              <w:jc w:val="center"/>
              <w:rPr>
                <w:rFonts w:ascii="Times New Roman" w:hAnsi="Times New Roman" w:cs="Times New Roman"/>
                <w:color w:val="000000"/>
                <w:sz w:val="18"/>
                <w:szCs w:val="18"/>
              </w:rPr>
            </w:pPr>
          </w:p>
        </w:tc>
      </w:tr>
      <w:tr w:rsidR="0021768A" w:rsidRPr="003150F0" w14:paraId="67CC0CF1" w14:textId="77777777" w:rsidTr="00722AB3">
        <w:tc>
          <w:tcPr>
            <w:tcW w:w="3227" w:type="dxa"/>
          </w:tcPr>
          <w:p w14:paraId="4A8B81A9" w14:textId="77777777" w:rsidR="0021768A" w:rsidRPr="003150F0" w:rsidRDefault="0021768A" w:rsidP="00722AB3">
            <w:pPr>
              <w:spacing w:after="0" w:line="240" w:lineRule="auto"/>
              <w:jc w:val="both"/>
              <w:rPr>
                <w:rFonts w:ascii="Times New Roman" w:hAnsi="Times New Roman" w:cs="Times New Roman"/>
                <w:color w:val="000000"/>
                <w:sz w:val="18"/>
                <w:szCs w:val="18"/>
              </w:rPr>
            </w:pPr>
            <w:r w:rsidRPr="003150F0">
              <w:rPr>
                <w:rFonts w:ascii="Times New Roman" w:hAnsi="Times New Roman" w:cs="Times New Roman"/>
                <w:color w:val="000000"/>
                <w:sz w:val="18"/>
                <w:szCs w:val="18"/>
              </w:rPr>
              <w:t>Service</w:t>
            </w:r>
          </w:p>
        </w:tc>
        <w:tc>
          <w:tcPr>
            <w:tcW w:w="1414" w:type="dxa"/>
          </w:tcPr>
          <w:p w14:paraId="64FA0CDB" w14:textId="77777777" w:rsidR="0021768A" w:rsidRPr="003150F0" w:rsidRDefault="0021768A" w:rsidP="00722AB3">
            <w:pPr>
              <w:spacing w:after="0" w:line="240" w:lineRule="auto"/>
              <w:jc w:val="center"/>
              <w:rPr>
                <w:rFonts w:ascii="Times New Roman" w:hAnsi="Times New Roman" w:cs="Times New Roman"/>
                <w:color w:val="000000"/>
                <w:sz w:val="18"/>
                <w:szCs w:val="18"/>
              </w:rPr>
            </w:pPr>
            <w:r w:rsidRPr="003150F0">
              <w:rPr>
                <w:rFonts w:ascii="Times New Roman" w:hAnsi="Times New Roman" w:cs="Times New Roman"/>
                <w:sz w:val="18"/>
                <w:szCs w:val="18"/>
              </w:rPr>
              <w:t>53</w:t>
            </w:r>
            <w:r>
              <w:rPr>
                <w:rFonts w:ascii="Times New Roman" w:hAnsi="Times New Roman" w:cs="Times New Roman"/>
                <w:sz w:val="18"/>
                <w:szCs w:val="18"/>
              </w:rPr>
              <w:t xml:space="preserve"> (</w:t>
            </w:r>
            <w:r w:rsidRPr="003150F0">
              <w:rPr>
                <w:rFonts w:ascii="Times New Roman" w:hAnsi="Times New Roman" w:cs="Times New Roman"/>
                <w:sz w:val="18"/>
                <w:szCs w:val="18"/>
              </w:rPr>
              <w:t>29.4</w:t>
            </w:r>
            <w:r>
              <w:rPr>
                <w:rFonts w:ascii="Times New Roman" w:hAnsi="Times New Roman" w:cs="Times New Roman"/>
                <w:sz w:val="18"/>
                <w:szCs w:val="18"/>
              </w:rPr>
              <w:t>)</w:t>
            </w:r>
          </w:p>
        </w:tc>
      </w:tr>
      <w:tr w:rsidR="0021768A" w:rsidRPr="003150F0" w14:paraId="18123F9A" w14:textId="77777777" w:rsidTr="00722AB3">
        <w:tc>
          <w:tcPr>
            <w:tcW w:w="3227" w:type="dxa"/>
          </w:tcPr>
          <w:p w14:paraId="1A195C29" w14:textId="77777777" w:rsidR="0021768A" w:rsidRPr="003150F0" w:rsidRDefault="0021768A" w:rsidP="00722AB3">
            <w:pPr>
              <w:spacing w:after="0" w:line="240" w:lineRule="auto"/>
              <w:jc w:val="both"/>
              <w:rPr>
                <w:rFonts w:ascii="Times New Roman" w:hAnsi="Times New Roman" w:cs="Times New Roman"/>
                <w:color w:val="000000"/>
                <w:sz w:val="18"/>
                <w:szCs w:val="18"/>
              </w:rPr>
            </w:pPr>
            <w:r w:rsidRPr="003150F0">
              <w:rPr>
                <w:rFonts w:ascii="Times New Roman" w:hAnsi="Times New Roman" w:cs="Times New Roman"/>
                <w:color w:val="000000"/>
                <w:sz w:val="18"/>
                <w:szCs w:val="18"/>
              </w:rPr>
              <w:t>Housewife</w:t>
            </w:r>
          </w:p>
        </w:tc>
        <w:tc>
          <w:tcPr>
            <w:tcW w:w="1414" w:type="dxa"/>
          </w:tcPr>
          <w:p w14:paraId="59F145DE" w14:textId="77777777" w:rsidR="0021768A" w:rsidRPr="003150F0" w:rsidRDefault="0021768A" w:rsidP="00722AB3">
            <w:pPr>
              <w:spacing w:after="0" w:line="240" w:lineRule="auto"/>
              <w:jc w:val="center"/>
              <w:rPr>
                <w:rFonts w:ascii="Times New Roman" w:hAnsi="Times New Roman" w:cs="Times New Roman"/>
                <w:color w:val="000000"/>
                <w:sz w:val="18"/>
                <w:szCs w:val="18"/>
              </w:rPr>
            </w:pPr>
            <w:r w:rsidRPr="003150F0">
              <w:rPr>
                <w:rFonts w:ascii="Times New Roman" w:hAnsi="Times New Roman" w:cs="Times New Roman"/>
                <w:sz w:val="18"/>
                <w:szCs w:val="18"/>
              </w:rPr>
              <w:t>127</w:t>
            </w:r>
            <w:r>
              <w:rPr>
                <w:rFonts w:ascii="Times New Roman" w:hAnsi="Times New Roman" w:cs="Times New Roman"/>
                <w:sz w:val="18"/>
                <w:szCs w:val="18"/>
              </w:rPr>
              <w:t xml:space="preserve"> (</w:t>
            </w:r>
            <w:r w:rsidRPr="003150F0">
              <w:rPr>
                <w:rFonts w:ascii="Times New Roman" w:hAnsi="Times New Roman" w:cs="Times New Roman"/>
                <w:sz w:val="18"/>
                <w:szCs w:val="18"/>
              </w:rPr>
              <w:t>70.6</w:t>
            </w:r>
            <w:r>
              <w:rPr>
                <w:rFonts w:ascii="Times New Roman" w:hAnsi="Times New Roman" w:cs="Times New Roman"/>
                <w:sz w:val="18"/>
                <w:szCs w:val="18"/>
              </w:rPr>
              <w:t>)</w:t>
            </w:r>
          </w:p>
        </w:tc>
      </w:tr>
      <w:tr w:rsidR="0021768A" w:rsidRPr="003150F0" w14:paraId="48C02CA3" w14:textId="77777777" w:rsidTr="00722AB3">
        <w:tc>
          <w:tcPr>
            <w:tcW w:w="3227" w:type="dxa"/>
          </w:tcPr>
          <w:p w14:paraId="0F1EA448" w14:textId="77777777" w:rsidR="0021768A" w:rsidRPr="003150F0" w:rsidRDefault="0021768A" w:rsidP="00722AB3">
            <w:pPr>
              <w:spacing w:after="0" w:line="240" w:lineRule="auto"/>
              <w:jc w:val="both"/>
              <w:rPr>
                <w:rFonts w:ascii="Times New Roman" w:hAnsi="Times New Roman" w:cs="Times New Roman"/>
                <w:color w:val="000000"/>
                <w:sz w:val="18"/>
                <w:szCs w:val="18"/>
              </w:rPr>
            </w:pPr>
            <w:r w:rsidRPr="003150F0">
              <w:rPr>
                <w:rFonts w:ascii="Times New Roman" w:hAnsi="Times New Roman" w:cs="Times New Roman"/>
                <w:b/>
                <w:bCs/>
                <w:sz w:val="18"/>
                <w:szCs w:val="18"/>
              </w:rPr>
              <w:t>Family income</w:t>
            </w:r>
          </w:p>
        </w:tc>
        <w:tc>
          <w:tcPr>
            <w:tcW w:w="1414" w:type="dxa"/>
          </w:tcPr>
          <w:p w14:paraId="25910D83" w14:textId="77777777" w:rsidR="0021768A" w:rsidRPr="003150F0" w:rsidRDefault="0021768A" w:rsidP="00722AB3">
            <w:pPr>
              <w:spacing w:after="0" w:line="240" w:lineRule="auto"/>
              <w:jc w:val="center"/>
              <w:rPr>
                <w:rFonts w:ascii="Times New Roman" w:hAnsi="Times New Roman" w:cs="Times New Roman"/>
                <w:color w:val="000000"/>
                <w:sz w:val="18"/>
                <w:szCs w:val="18"/>
              </w:rPr>
            </w:pPr>
          </w:p>
        </w:tc>
      </w:tr>
      <w:tr w:rsidR="0021768A" w:rsidRPr="003150F0" w14:paraId="728D9CA8" w14:textId="77777777" w:rsidTr="00722AB3">
        <w:tc>
          <w:tcPr>
            <w:tcW w:w="3227" w:type="dxa"/>
          </w:tcPr>
          <w:p w14:paraId="0F7D3F16" w14:textId="77777777" w:rsidR="0021768A" w:rsidRPr="003150F0" w:rsidRDefault="0021768A" w:rsidP="00722AB3">
            <w:pPr>
              <w:spacing w:after="0" w:line="240" w:lineRule="auto"/>
              <w:jc w:val="both"/>
              <w:rPr>
                <w:rFonts w:ascii="Times New Roman" w:hAnsi="Times New Roman" w:cs="Times New Roman"/>
                <w:color w:val="000000"/>
                <w:sz w:val="18"/>
                <w:szCs w:val="18"/>
              </w:rPr>
            </w:pPr>
            <w:r w:rsidRPr="003150F0">
              <w:rPr>
                <w:rFonts w:ascii="Times New Roman" w:hAnsi="Times New Roman" w:cs="Times New Roman"/>
                <w:color w:val="000000"/>
                <w:sz w:val="18"/>
                <w:szCs w:val="18"/>
              </w:rPr>
              <w:t>low income (&lt;5360)</w:t>
            </w:r>
          </w:p>
        </w:tc>
        <w:tc>
          <w:tcPr>
            <w:tcW w:w="1414" w:type="dxa"/>
          </w:tcPr>
          <w:p w14:paraId="52E9E89C" w14:textId="77777777" w:rsidR="0021768A" w:rsidRPr="003150F0" w:rsidRDefault="0021768A" w:rsidP="00722AB3">
            <w:pPr>
              <w:spacing w:after="0" w:line="240" w:lineRule="auto"/>
              <w:jc w:val="center"/>
              <w:rPr>
                <w:rFonts w:ascii="Times New Roman" w:hAnsi="Times New Roman" w:cs="Times New Roman"/>
                <w:color w:val="000000"/>
                <w:sz w:val="18"/>
                <w:szCs w:val="18"/>
              </w:rPr>
            </w:pPr>
            <w:r w:rsidRPr="003150F0">
              <w:rPr>
                <w:rFonts w:ascii="Times New Roman" w:hAnsi="Times New Roman" w:cs="Times New Roman"/>
                <w:sz w:val="18"/>
                <w:szCs w:val="18"/>
              </w:rPr>
              <w:t>17</w:t>
            </w:r>
            <w:r>
              <w:rPr>
                <w:rFonts w:ascii="Times New Roman" w:hAnsi="Times New Roman" w:cs="Times New Roman"/>
                <w:sz w:val="18"/>
                <w:szCs w:val="18"/>
              </w:rPr>
              <w:t xml:space="preserve"> (</w:t>
            </w:r>
            <w:r w:rsidRPr="003150F0">
              <w:rPr>
                <w:rFonts w:ascii="Times New Roman" w:hAnsi="Times New Roman" w:cs="Times New Roman"/>
                <w:sz w:val="18"/>
                <w:szCs w:val="18"/>
              </w:rPr>
              <w:t>9.4</w:t>
            </w:r>
            <w:r>
              <w:rPr>
                <w:rFonts w:ascii="Times New Roman" w:hAnsi="Times New Roman" w:cs="Times New Roman"/>
                <w:sz w:val="18"/>
                <w:szCs w:val="18"/>
              </w:rPr>
              <w:t>)</w:t>
            </w:r>
          </w:p>
        </w:tc>
      </w:tr>
      <w:tr w:rsidR="0021768A" w:rsidRPr="003150F0" w14:paraId="55EC56CB" w14:textId="77777777" w:rsidTr="00722AB3">
        <w:tc>
          <w:tcPr>
            <w:tcW w:w="3227" w:type="dxa"/>
          </w:tcPr>
          <w:p w14:paraId="3DBFE021" w14:textId="77777777" w:rsidR="0021768A" w:rsidRPr="003150F0" w:rsidRDefault="0021768A" w:rsidP="00722AB3">
            <w:pPr>
              <w:spacing w:after="0" w:line="240" w:lineRule="auto"/>
              <w:jc w:val="both"/>
              <w:rPr>
                <w:rFonts w:ascii="Times New Roman" w:hAnsi="Times New Roman" w:cs="Times New Roman"/>
                <w:color w:val="000000"/>
                <w:sz w:val="18"/>
                <w:szCs w:val="18"/>
              </w:rPr>
            </w:pPr>
            <w:r w:rsidRPr="003150F0">
              <w:rPr>
                <w:rFonts w:ascii="Times New Roman" w:hAnsi="Times New Roman" w:cs="Times New Roman"/>
                <w:color w:val="000000"/>
                <w:sz w:val="18"/>
                <w:szCs w:val="18"/>
              </w:rPr>
              <w:t>lower mid-income (5361-21270)</w:t>
            </w:r>
          </w:p>
        </w:tc>
        <w:tc>
          <w:tcPr>
            <w:tcW w:w="1414" w:type="dxa"/>
          </w:tcPr>
          <w:p w14:paraId="050618A6" w14:textId="77777777" w:rsidR="0021768A" w:rsidRPr="003150F0" w:rsidRDefault="0021768A" w:rsidP="00722AB3">
            <w:pPr>
              <w:spacing w:after="0" w:line="240" w:lineRule="auto"/>
              <w:jc w:val="center"/>
              <w:rPr>
                <w:rFonts w:ascii="Times New Roman" w:hAnsi="Times New Roman" w:cs="Times New Roman"/>
                <w:color w:val="000000"/>
                <w:sz w:val="18"/>
                <w:szCs w:val="18"/>
              </w:rPr>
            </w:pPr>
            <w:r w:rsidRPr="003150F0">
              <w:rPr>
                <w:rFonts w:ascii="Times New Roman" w:hAnsi="Times New Roman" w:cs="Times New Roman"/>
                <w:sz w:val="18"/>
                <w:szCs w:val="18"/>
              </w:rPr>
              <w:t>126</w:t>
            </w:r>
            <w:r>
              <w:rPr>
                <w:rFonts w:ascii="Times New Roman" w:hAnsi="Times New Roman" w:cs="Times New Roman"/>
                <w:sz w:val="18"/>
                <w:szCs w:val="18"/>
              </w:rPr>
              <w:t xml:space="preserve"> (</w:t>
            </w:r>
            <w:r w:rsidRPr="003150F0">
              <w:rPr>
                <w:rFonts w:ascii="Times New Roman" w:hAnsi="Times New Roman" w:cs="Times New Roman"/>
                <w:sz w:val="18"/>
                <w:szCs w:val="18"/>
              </w:rPr>
              <w:t>70.0</w:t>
            </w:r>
            <w:r>
              <w:rPr>
                <w:rFonts w:ascii="Times New Roman" w:hAnsi="Times New Roman" w:cs="Times New Roman"/>
                <w:sz w:val="18"/>
                <w:szCs w:val="18"/>
              </w:rPr>
              <w:t>)</w:t>
            </w:r>
          </w:p>
        </w:tc>
      </w:tr>
      <w:tr w:rsidR="0021768A" w:rsidRPr="003150F0" w14:paraId="59A90450" w14:textId="77777777" w:rsidTr="00722AB3">
        <w:tc>
          <w:tcPr>
            <w:tcW w:w="3227" w:type="dxa"/>
          </w:tcPr>
          <w:p w14:paraId="66CA9651" w14:textId="77777777" w:rsidR="0021768A" w:rsidRPr="003150F0" w:rsidRDefault="0021768A" w:rsidP="00722AB3">
            <w:pPr>
              <w:spacing w:after="0" w:line="240" w:lineRule="auto"/>
              <w:jc w:val="both"/>
              <w:rPr>
                <w:rFonts w:ascii="Times New Roman" w:hAnsi="Times New Roman" w:cs="Times New Roman"/>
                <w:color w:val="000000"/>
                <w:sz w:val="18"/>
                <w:szCs w:val="18"/>
              </w:rPr>
            </w:pPr>
            <w:r w:rsidRPr="003150F0">
              <w:rPr>
                <w:rFonts w:ascii="Times New Roman" w:hAnsi="Times New Roman" w:cs="Times New Roman"/>
                <w:color w:val="000000"/>
                <w:sz w:val="18"/>
                <w:szCs w:val="18"/>
              </w:rPr>
              <w:t>upper mid-income (21271-65761)</w:t>
            </w:r>
          </w:p>
        </w:tc>
        <w:tc>
          <w:tcPr>
            <w:tcW w:w="1414" w:type="dxa"/>
          </w:tcPr>
          <w:p w14:paraId="04F582D6" w14:textId="77777777" w:rsidR="0021768A" w:rsidRPr="003150F0" w:rsidRDefault="0021768A" w:rsidP="00722AB3">
            <w:pPr>
              <w:spacing w:after="0" w:line="240" w:lineRule="auto"/>
              <w:jc w:val="center"/>
              <w:rPr>
                <w:rFonts w:ascii="Times New Roman" w:hAnsi="Times New Roman" w:cs="Times New Roman"/>
                <w:color w:val="000000"/>
                <w:sz w:val="18"/>
                <w:szCs w:val="18"/>
              </w:rPr>
            </w:pPr>
            <w:r w:rsidRPr="003150F0">
              <w:rPr>
                <w:rFonts w:ascii="Times New Roman" w:hAnsi="Times New Roman" w:cs="Times New Roman"/>
                <w:sz w:val="18"/>
                <w:szCs w:val="18"/>
              </w:rPr>
              <w:t>35</w:t>
            </w:r>
            <w:r>
              <w:rPr>
                <w:rFonts w:ascii="Times New Roman" w:hAnsi="Times New Roman" w:cs="Times New Roman"/>
                <w:sz w:val="18"/>
                <w:szCs w:val="18"/>
              </w:rPr>
              <w:t xml:space="preserve"> (</w:t>
            </w:r>
            <w:r w:rsidRPr="003150F0">
              <w:rPr>
                <w:rFonts w:ascii="Times New Roman" w:hAnsi="Times New Roman" w:cs="Times New Roman"/>
                <w:sz w:val="18"/>
                <w:szCs w:val="18"/>
              </w:rPr>
              <w:t>19.4</w:t>
            </w:r>
            <w:r>
              <w:rPr>
                <w:rFonts w:ascii="Times New Roman" w:hAnsi="Times New Roman" w:cs="Times New Roman"/>
                <w:sz w:val="18"/>
                <w:szCs w:val="18"/>
              </w:rPr>
              <w:t>)</w:t>
            </w:r>
          </w:p>
        </w:tc>
      </w:tr>
      <w:tr w:rsidR="0021768A" w:rsidRPr="003150F0" w14:paraId="794B457B" w14:textId="77777777" w:rsidTr="00722AB3">
        <w:tc>
          <w:tcPr>
            <w:tcW w:w="3227" w:type="dxa"/>
          </w:tcPr>
          <w:p w14:paraId="44175039" w14:textId="77777777" w:rsidR="0021768A" w:rsidRPr="003150F0" w:rsidRDefault="0021768A" w:rsidP="00722AB3">
            <w:pPr>
              <w:spacing w:after="0" w:line="240" w:lineRule="auto"/>
              <w:jc w:val="both"/>
              <w:rPr>
                <w:rFonts w:ascii="Times New Roman" w:hAnsi="Times New Roman" w:cs="Times New Roman"/>
                <w:color w:val="000000"/>
                <w:sz w:val="18"/>
                <w:szCs w:val="18"/>
              </w:rPr>
            </w:pPr>
            <w:r w:rsidRPr="003150F0">
              <w:rPr>
                <w:rFonts w:ascii="Times New Roman" w:hAnsi="Times New Roman" w:cs="Times New Roman"/>
                <w:color w:val="000000"/>
                <w:sz w:val="18"/>
                <w:szCs w:val="18"/>
              </w:rPr>
              <w:t>High income (&gt;65762)</w:t>
            </w:r>
          </w:p>
        </w:tc>
        <w:tc>
          <w:tcPr>
            <w:tcW w:w="1414" w:type="dxa"/>
          </w:tcPr>
          <w:p w14:paraId="4D6D6868" w14:textId="77777777" w:rsidR="0021768A" w:rsidRPr="003150F0" w:rsidRDefault="0021768A" w:rsidP="00722AB3">
            <w:pPr>
              <w:spacing w:after="0" w:line="240" w:lineRule="auto"/>
              <w:jc w:val="center"/>
              <w:rPr>
                <w:rFonts w:ascii="Times New Roman" w:hAnsi="Times New Roman" w:cs="Times New Roman"/>
                <w:color w:val="000000"/>
                <w:sz w:val="18"/>
                <w:szCs w:val="18"/>
              </w:rPr>
            </w:pPr>
            <w:r w:rsidRPr="003150F0">
              <w:rPr>
                <w:rFonts w:ascii="Times New Roman" w:hAnsi="Times New Roman" w:cs="Times New Roman"/>
                <w:sz w:val="18"/>
                <w:szCs w:val="18"/>
              </w:rPr>
              <w:t>02</w:t>
            </w:r>
            <w:r>
              <w:rPr>
                <w:rFonts w:ascii="Times New Roman" w:hAnsi="Times New Roman" w:cs="Times New Roman"/>
                <w:sz w:val="18"/>
                <w:szCs w:val="18"/>
              </w:rPr>
              <w:t xml:space="preserve"> (</w:t>
            </w:r>
            <w:r w:rsidRPr="003150F0">
              <w:rPr>
                <w:rFonts w:ascii="Times New Roman" w:hAnsi="Times New Roman" w:cs="Times New Roman"/>
                <w:color w:val="000000"/>
                <w:sz w:val="18"/>
                <w:szCs w:val="18"/>
              </w:rPr>
              <w:t>1.1</w:t>
            </w:r>
            <w:r>
              <w:rPr>
                <w:rFonts w:ascii="Times New Roman" w:hAnsi="Times New Roman" w:cs="Times New Roman"/>
                <w:color w:val="000000"/>
                <w:sz w:val="18"/>
                <w:szCs w:val="18"/>
              </w:rPr>
              <w:t>)</w:t>
            </w:r>
          </w:p>
        </w:tc>
      </w:tr>
      <w:tr w:rsidR="0021768A" w:rsidRPr="003150F0" w14:paraId="264F5F17" w14:textId="77777777" w:rsidTr="00722AB3">
        <w:tc>
          <w:tcPr>
            <w:tcW w:w="3227" w:type="dxa"/>
          </w:tcPr>
          <w:p w14:paraId="57B56882" w14:textId="77777777" w:rsidR="0021768A" w:rsidRPr="003150F0" w:rsidRDefault="0021768A" w:rsidP="00722AB3">
            <w:pPr>
              <w:spacing w:after="0" w:line="240" w:lineRule="auto"/>
              <w:jc w:val="both"/>
              <w:rPr>
                <w:rFonts w:ascii="Times New Roman" w:hAnsi="Times New Roman" w:cs="Times New Roman"/>
                <w:color w:val="000000"/>
                <w:sz w:val="18"/>
                <w:szCs w:val="18"/>
              </w:rPr>
            </w:pPr>
            <w:r w:rsidRPr="003150F0">
              <w:rPr>
                <w:rFonts w:ascii="Times New Roman" w:hAnsi="Times New Roman" w:cs="Times New Roman"/>
                <w:b/>
                <w:bCs/>
                <w:sz w:val="18"/>
                <w:szCs w:val="18"/>
              </w:rPr>
              <w:t>Physical activity of the patient</w:t>
            </w:r>
          </w:p>
        </w:tc>
        <w:tc>
          <w:tcPr>
            <w:tcW w:w="1414" w:type="dxa"/>
          </w:tcPr>
          <w:p w14:paraId="6577218F" w14:textId="77777777" w:rsidR="0021768A" w:rsidRPr="003150F0" w:rsidRDefault="0021768A" w:rsidP="00722AB3">
            <w:pPr>
              <w:spacing w:after="0" w:line="240" w:lineRule="auto"/>
              <w:jc w:val="center"/>
              <w:rPr>
                <w:rFonts w:ascii="Times New Roman" w:hAnsi="Times New Roman" w:cs="Times New Roman"/>
                <w:color w:val="000000"/>
                <w:sz w:val="18"/>
                <w:szCs w:val="18"/>
              </w:rPr>
            </w:pPr>
          </w:p>
        </w:tc>
      </w:tr>
      <w:tr w:rsidR="0021768A" w:rsidRPr="003150F0" w14:paraId="33975AB8" w14:textId="77777777" w:rsidTr="00722AB3">
        <w:tc>
          <w:tcPr>
            <w:tcW w:w="3227" w:type="dxa"/>
          </w:tcPr>
          <w:p w14:paraId="4DFFBDA9" w14:textId="77777777" w:rsidR="0021768A" w:rsidRPr="003150F0" w:rsidRDefault="0021768A" w:rsidP="00722AB3">
            <w:pPr>
              <w:spacing w:after="0" w:line="240" w:lineRule="auto"/>
              <w:jc w:val="both"/>
              <w:rPr>
                <w:rFonts w:ascii="Times New Roman" w:hAnsi="Times New Roman" w:cs="Times New Roman"/>
                <w:color w:val="000000"/>
                <w:sz w:val="18"/>
                <w:szCs w:val="18"/>
              </w:rPr>
            </w:pPr>
            <w:r w:rsidRPr="003150F0">
              <w:rPr>
                <w:rFonts w:ascii="Times New Roman" w:hAnsi="Times New Roman" w:cs="Times New Roman"/>
                <w:sz w:val="18"/>
                <w:szCs w:val="18"/>
              </w:rPr>
              <w:t>Exercise</w:t>
            </w:r>
          </w:p>
        </w:tc>
        <w:tc>
          <w:tcPr>
            <w:tcW w:w="1414" w:type="dxa"/>
          </w:tcPr>
          <w:p w14:paraId="671BE119" w14:textId="77777777" w:rsidR="0021768A" w:rsidRPr="003150F0" w:rsidRDefault="0021768A" w:rsidP="00722AB3">
            <w:pPr>
              <w:spacing w:after="0" w:line="240" w:lineRule="auto"/>
              <w:jc w:val="center"/>
              <w:rPr>
                <w:rFonts w:ascii="Times New Roman" w:hAnsi="Times New Roman" w:cs="Times New Roman"/>
                <w:color w:val="000000"/>
                <w:sz w:val="18"/>
                <w:szCs w:val="18"/>
              </w:rPr>
            </w:pPr>
            <w:r w:rsidRPr="003150F0">
              <w:rPr>
                <w:rFonts w:ascii="Times New Roman" w:hAnsi="Times New Roman" w:cs="Times New Roman"/>
                <w:sz w:val="18"/>
                <w:szCs w:val="18"/>
              </w:rPr>
              <w:t>85</w:t>
            </w:r>
            <w:r>
              <w:rPr>
                <w:rFonts w:ascii="Times New Roman" w:hAnsi="Times New Roman" w:cs="Times New Roman"/>
                <w:sz w:val="18"/>
                <w:szCs w:val="18"/>
              </w:rPr>
              <w:t xml:space="preserve"> (</w:t>
            </w:r>
            <w:r w:rsidRPr="003150F0">
              <w:rPr>
                <w:rFonts w:ascii="Times New Roman" w:hAnsi="Times New Roman" w:cs="Times New Roman"/>
                <w:sz w:val="18"/>
                <w:szCs w:val="18"/>
              </w:rPr>
              <w:t>47.2</w:t>
            </w:r>
            <w:r>
              <w:rPr>
                <w:rFonts w:ascii="Times New Roman" w:hAnsi="Times New Roman" w:cs="Times New Roman"/>
                <w:sz w:val="18"/>
                <w:szCs w:val="18"/>
              </w:rPr>
              <w:t>)</w:t>
            </w:r>
          </w:p>
        </w:tc>
      </w:tr>
      <w:tr w:rsidR="0021768A" w:rsidRPr="003150F0" w14:paraId="47DA5630" w14:textId="77777777" w:rsidTr="00722AB3">
        <w:tc>
          <w:tcPr>
            <w:tcW w:w="3227" w:type="dxa"/>
          </w:tcPr>
          <w:p w14:paraId="50800821" w14:textId="77777777" w:rsidR="0021768A" w:rsidRPr="003150F0" w:rsidRDefault="0021768A" w:rsidP="00722AB3">
            <w:pPr>
              <w:spacing w:after="0" w:line="240" w:lineRule="auto"/>
              <w:jc w:val="both"/>
              <w:rPr>
                <w:rFonts w:ascii="Times New Roman" w:hAnsi="Times New Roman" w:cs="Times New Roman"/>
                <w:color w:val="000000"/>
                <w:sz w:val="18"/>
                <w:szCs w:val="18"/>
              </w:rPr>
            </w:pPr>
            <w:r w:rsidRPr="003150F0">
              <w:rPr>
                <w:rFonts w:ascii="Times New Roman" w:hAnsi="Times New Roman" w:cs="Times New Roman"/>
                <w:sz w:val="18"/>
                <w:szCs w:val="18"/>
              </w:rPr>
              <w:t>No exercise</w:t>
            </w:r>
          </w:p>
        </w:tc>
        <w:tc>
          <w:tcPr>
            <w:tcW w:w="1414" w:type="dxa"/>
          </w:tcPr>
          <w:p w14:paraId="5AC4B82C" w14:textId="77777777" w:rsidR="0021768A" w:rsidRPr="003150F0" w:rsidRDefault="0021768A" w:rsidP="00722AB3">
            <w:pPr>
              <w:spacing w:after="0" w:line="240" w:lineRule="auto"/>
              <w:jc w:val="center"/>
              <w:rPr>
                <w:rFonts w:ascii="Times New Roman" w:hAnsi="Times New Roman" w:cs="Times New Roman"/>
                <w:color w:val="000000"/>
                <w:sz w:val="18"/>
                <w:szCs w:val="18"/>
              </w:rPr>
            </w:pPr>
            <w:r w:rsidRPr="003150F0">
              <w:rPr>
                <w:rFonts w:ascii="Times New Roman" w:hAnsi="Times New Roman" w:cs="Times New Roman"/>
                <w:sz w:val="18"/>
                <w:szCs w:val="18"/>
              </w:rPr>
              <w:t>95</w:t>
            </w:r>
            <w:r>
              <w:rPr>
                <w:rFonts w:ascii="Times New Roman" w:hAnsi="Times New Roman" w:cs="Times New Roman"/>
                <w:sz w:val="18"/>
                <w:szCs w:val="18"/>
              </w:rPr>
              <w:t xml:space="preserve"> (</w:t>
            </w:r>
            <w:r w:rsidRPr="003150F0">
              <w:rPr>
                <w:rFonts w:ascii="Times New Roman" w:hAnsi="Times New Roman" w:cs="Times New Roman"/>
                <w:sz w:val="18"/>
                <w:szCs w:val="18"/>
              </w:rPr>
              <w:t>52.8</w:t>
            </w:r>
            <w:r>
              <w:rPr>
                <w:rFonts w:ascii="Times New Roman" w:hAnsi="Times New Roman" w:cs="Times New Roman"/>
                <w:sz w:val="18"/>
                <w:szCs w:val="18"/>
              </w:rPr>
              <w:t>)</w:t>
            </w:r>
          </w:p>
        </w:tc>
      </w:tr>
      <w:tr w:rsidR="0021768A" w:rsidRPr="003150F0" w14:paraId="2436362E" w14:textId="77777777" w:rsidTr="00722AB3">
        <w:tc>
          <w:tcPr>
            <w:tcW w:w="3227" w:type="dxa"/>
          </w:tcPr>
          <w:p w14:paraId="1E293FFD" w14:textId="77777777" w:rsidR="0021768A" w:rsidRPr="003150F0" w:rsidRDefault="0021768A" w:rsidP="00722AB3">
            <w:pPr>
              <w:spacing w:after="0" w:line="240" w:lineRule="auto"/>
              <w:jc w:val="both"/>
              <w:rPr>
                <w:rFonts w:ascii="Times New Roman" w:hAnsi="Times New Roman" w:cs="Times New Roman"/>
                <w:color w:val="000000"/>
                <w:sz w:val="18"/>
                <w:szCs w:val="18"/>
              </w:rPr>
            </w:pPr>
            <w:r w:rsidRPr="003150F0">
              <w:rPr>
                <w:rFonts w:ascii="Times New Roman" w:hAnsi="Times New Roman" w:cs="Times New Roman"/>
                <w:b/>
                <w:bCs/>
                <w:sz w:val="18"/>
                <w:szCs w:val="18"/>
              </w:rPr>
              <w:t>Family member</w:t>
            </w:r>
          </w:p>
        </w:tc>
        <w:tc>
          <w:tcPr>
            <w:tcW w:w="1414" w:type="dxa"/>
          </w:tcPr>
          <w:p w14:paraId="2F888A81" w14:textId="77777777" w:rsidR="0021768A" w:rsidRPr="003150F0" w:rsidRDefault="0021768A" w:rsidP="00722AB3">
            <w:pPr>
              <w:spacing w:after="0" w:line="240" w:lineRule="auto"/>
              <w:jc w:val="center"/>
              <w:rPr>
                <w:rFonts w:ascii="Times New Roman" w:hAnsi="Times New Roman" w:cs="Times New Roman"/>
                <w:color w:val="000000"/>
                <w:sz w:val="18"/>
                <w:szCs w:val="18"/>
              </w:rPr>
            </w:pPr>
          </w:p>
        </w:tc>
      </w:tr>
      <w:tr w:rsidR="0021768A" w:rsidRPr="003150F0" w14:paraId="5F1E8756" w14:textId="77777777" w:rsidTr="00722AB3">
        <w:tc>
          <w:tcPr>
            <w:tcW w:w="3227" w:type="dxa"/>
          </w:tcPr>
          <w:p w14:paraId="4EC948D8" w14:textId="77777777" w:rsidR="0021768A" w:rsidRPr="003150F0" w:rsidRDefault="0021768A" w:rsidP="00722AB3">
            <w:pPr>
              <w:spacing w:after="0" w:line="240" w:lineRule="auto"/>
              <w:jc w:val="both"/>
              <w:rPr>
                <w:rFonts w:ascii="Times New Roman" w:hAnsi="Times New Roman" w:cs="Times New Roman"/>
                <w:color w:val="000000"/>
                <w:sz w:val="18"/>
                <w:szCs w:val="18"/>
              </w:rPr>
            </w:pPr>
            <w:r w:rsidRPr="003150F0">
              <w:rPr>
                <w:rFonts w:ascii="Times New Roman" w:hAnsi="Times New Roman" w:cs="Times New Roman"/>
                <w:color w:val="000000"/>
                <w:sz w:val="18"/>
                <w:szCs w:val="18"/>
              </w:rPr>
              <w:t>1-4</w:t>
            </w:r>
          </w:p>
        </w:tc>
        <w:tc>
          <w:tcPr>
            <w:tcW w:w="1414" w:type="dxa"/>
          </w:tcPr>
          <w:p w14:paraId="1AFC60E9" w14:textId="77777777" w:rsidR="0021768A" w:rsidRPr="003150F0" w:rsidRDefault="0021768A" w:rsidP="00722AB3">
            <w:pPr>
              <w:spacing w:after="0" w:line="240" w:lineRule="auto"/>
              <w:jc w:val="center"/>
              <w:rPr>
                <w:rFonts w:ascii="Times New Roman" w:hAnsi="Times New Roman" w:cs="Times New Roman"/>
                <w:color w:val="000000"/>
                <w:sz w:val="18"/>
                <w:szCs w:val="18"/>
              </w:rPr>
            </w:pPr>
            <w:r w:rsidRPr="003150F0">
              <w:rPr>
                <w:rFonts w:ascii="Times New Roman" w:hAnsi="Times New Roman" w:cs="Times New Roman"/>
                <w:sz w:val="18"/>
                <w:szCs w:val="18"/>
              </w:rPr>
              <w:t>130</w:t>
            </w:r>
            <w:r>
              <w:rPr>
                <w:rFonts w:ascii="Times New Roman" w:hAnsi="Times New Roman" w:cs="Times New Roman"/>
                <w:sz w:val="18"/>
                <w:szCs w:val="18"/>
              </w:rPr>
              <w:t xml:space="preserve"> (</w:t>
            </w:r>
            <w:r w:rsidRPr="003150F0">
              <w:rPr>
                <w:rFonts w:ascii="Times New Roman" w:hAnsi="Times New Roman" w:cs="Times New Roman"/>
                <w:sz w:val="18"/>
                <w:szCs w:val="18"/>
              </w:rPr>
              <w:t>72.2</w:t>
            </w:r>
            <w:r>
              <w:rPr>
                <w:rFonts w:ascii="Times New Roman" w:hAnsi="Times New Roman" w:cs="Times New Roman"/>
                <w:sz w:val="18"/>
                <w:szCs w:val="18"/>
              </w:rPr>
              <w:t>)</w:t>
            </w:r>
          </w:p>
        </w:tc>
      </w:tr>
      <w:tr w:rsidR="0021768A" w:rsidRPr="003150F0" w14:paraId="01857326" w14:textId="77777777" w:rsidTr="00722AB3">
        <w:tc>
          <w:tcPr>
            <w:tcW w:w="3227" w:type="dxa"/>
          </w:tcPr>
          <w:p w14:paraId="313ACD07" w14:textId="77777777" w:rsidR="0021768A" w:rsidRPr="003150F0" w:rsidRDefault="0021768A" w:rsidP="00722AB3">
            <w:pPr>
              <w:spacing w:after="0" w:line="240" w:lineRule="auto"/>
              <w:jc w:val="both"/>
              <w:rPr>
                <w:rFonts w:ascii="Times New Roman" w:hAnsi="Times New Roman" w:cs="Times New Roman"/>
                <w:color w:val="000000"/>
                <w:sz w:val="18"/>
                <w:szCs w:val="18"/>
              </w:rPr>
            </w:pPr>
            <w:r w:rsidRPr="003150F0">
              <w:rPr>
                <w:rFonts w:ascii="Times New Roman" w:hAnsi="Times New Roman" w:cs="Times New Roman"/>
                <w:color w:val="000000"/>
                <w:sz w:val="18"/>
                <w:szCs w:val="18"/>
              </w:rPr>
              <w:t>&gt;5</w:t>
            </w:r>
          </w:p>
        </w:tc>
        <w:tc>
          <w:tcPr>
            <w:tcW w:w="1414" w:type="dxa"/>
          </w:tcPr>
          <w:p w14:paraId="37D856C4" w14:textId="77777777" w:rsidR="0021768A" w:rsidRPr="003150F0" w:rsidRDefault="0021768A" w:rsidP="00722AB3">
            <w:pPr>
              <w:spacing w:after="0" w:line="240" w:lineRule="auto"/>
              <w:jc w:val="center"/>
              <w:rPr>
                <w:rFonts w:ascii="Times New Roman" w:hAnsi="Times New Roman" w:cs="Times New Roman"/>
                <w:color w:val="000000"/>
                <w:sz w:val="18"/>
                <w:szCs w:val="18"/>
              </w:rPr>
            </w:pPr>
            <w:r w:rsidRPr="003150F0">
              <w:rPr>
                <w:rFonts w:ascii="Times New Roman" w:hAnsi="Times New Roman" w:cs="Times New Roman"/>
                <w:sz w:val="18"/>
                <w:szCs w:val="18"/>
              </w:rPr>
              <w:t>50</w:t>
            </w:r>
            <w:r>
              <w:rPr>
                <w:rFonts w:ascii="Times New Roman" w:hAnsi="Times New Roman" w:cs="Times New Roman"/>
                <w:sz w:val="18"/>
                <w:szCs w:val="18"/>
              </w:rPr>
              <w:t xml:space="preserve"> (</w:t>
            </w:r>
            <w:r w:rsidRPr="003150F0">
              <w:rPr>
                <w:rFonts w:ascii="Times New Roman" w:hAnsi="Times New Roman" w:cs="Times New Roman"/>
                <w:color w:val="000000"/>
                <w:sz w:val="18"/>
                <w:szCs w:val="18"/>
              </w:rPr>
              <w:t>27.8</w:t>
            </w:r>
            <w:r>
              <w:rPr>
                <w:rFonts w:ascii="Times New Roman" w:hAnsi="Times New Roman" w:cs="Times New Roman"/>
                <w:color w:val="000000"/>
                <w:sz w:val="18"/>
                <w:szCs w:val="18"/>
              </w:rPr>
              <w:t>)</w:t>
            </w:r>
          </w:p>
        </w:tc>
      </w:tr>
      <w:tr w:rsidR="0021768A" w:rsidRPr="003150F0" w14:paraId="1959E7E3" w14:textId="77777777" w:rsidTr="00722AB3">
        <w:tc>
          <w:tcPr>
            <w:tcW w:w="3227" w:type="dxa"/>
          </w:tcPr>
          <w:p w14:paraId="779F3964" w14:textId="77777777" w:rsidR="0021768A" w:rsidRPr="003150F0" w:rsidRDefault="0021768A" w:rsidP="00722AB3">
            <w:pPr>
              <w:spacing w:after="0" w:line="240" w:lineRule="auto"/>
              <w:jc w:val="both"/>
              <w:rPr>
                <w:rFonts w:ascii="Times New Roman" w:hAnsi="Times New Roman" w:cs="Times New Roman"/>
                <w:color w:val="000000"/>
                <w:sz w:val="18"/>
                <w:szCs w:val="18"/>
              </w:rPr>
            </w:pPr>
            <w:r w:rsidRPr="003150F0">
              <w:rPr>
                <w:rFonts w:ascii="Times New Roman" w:hAnsi="Times New Roman" w:cs="Times New Roman"/>
                <w:b/>
                <w:sz w:val="18"/>
                <w:szCs w:val="18"/>
              </w:rPr>
              <w:t>Use of the recreational substance</w:t>
            </w:r>
          </w:p>
        </w:tc>
        <w:tc>
          <w:tcPr>
            <w:tcW w:w="1414" w:type="dxa"/>
          </w:tcPr>
          <w:p w14:paraId="3269A133" w14:textId="77777777" w:rsidR="0021768A" w:rsidRPr="003150F0" w:rsidRDefault="0021768A" w:rsidP="00722AB3">
            <w:pPr>
              <w:spacing w:after="0" w:line="240" w:lineRule="auto"/>
              <w:jc w:val="center"/>
              <w:rPr>
                <w:rFonts w:ascii="Times New Roman" w:hAnsi="Times New Roman" w:cs="Times New Roman"/>
                <w:color w:val="000000"/>
                <w:sz w:val="18"/>
                <w:szCs w:val="18"/>
              </w:rPr>
            </w:pPr>
          </w:p>
        </w:tc>
      </w:tr>
      <w:tr w:rsidR="0021768A" w:rsidRPr="003150F0" w14:paraId="5E491FB7" w14:textId="77777777" w:rsidTr="00722AB3">
        <w:tc>
          <w:tcPr>
            <w:tcW w:w="3227" w:type="dxa"/>
          </w:tcPr>
          <w:p w14:paraId="2921B872" w14:textId="77777777" w:rsidR="0021768A" w:rsidRPr="003150F0" w:rsidRDefault="0021768A" w:rsidP="00722AB3">
            <w:pPr>
              <w:spacing w:after="0" w:line="240" w:lineRule="auto"/>
              <w:jc w:val="both"/>
              <w:rPr>
                <w:rFonts w:ascii="Times New Roman" w:hAnsi="Times New Roman" w:cs="Times New Roman"/>
                <w:color w:val="000000"/>
                <w:sz w:val="18"/>
                <w:szCs w:val="18"/>
              </w:rPr>
            </w:pPr>
            <w:r w:rsidRPr="003150F0">
              <w:rPr>
                <w:rFonts w:ascii="Times New Roman" w:hAnsi="Times New Roman" w:cs="Times New Roman"/>
                <w:color w:val="000000"/>
                <w:sz w:val="18"/>
                <w:szCs w:val="18"/>
                <w:lang w:bidi="ar-SA"/>
              </w:rPr>
              <w:t>No</w:t>
            </w:r>
          </w:p>
        </w:tc>
        <w:tc>
          <w:tcPr>
            <w:tcW w:w="1414" w:type="dxa"/>
            <w:vAlign w:val="center"/>
          </w:tcPr>
          <w:p w14:paraId="0DADC41C" w14:textId="77777777" w:rsidR="0021768A" w:rsidRPr="003150F0" w:rsidRDefault="0021768A" w:rsidP="00722AB3">
            <w:pPr>
              <w:spacing w:after="0" w:line="240" w:lineRule="auto"/>
              <w:jc w:val="center"/>
              <w:rPr>
                <w:rFonts w:ascii="Times New Roman" w:hAnsi="Times New Roman" w:cs="Times New Roman"/>
                <w:color w:val="000000"/>
                <w:sz w:val="18"/>
                <w:szCs w:val="18"/>
              </w:rPr>
            </w:pPr>
            <w:r w:rsidRPr="003150F0">
              <w:rPr>
                <w:rFonts w:ascii="Times New Roman" w:hAnsi="Times New Roman" w:cs="Times New Roman"/>
                <w:color w:val="000000"/>
                <w:sz w:val="18"/>
                <w:szCs w:val="18"/>
                <w:lang w:bidi="ar-SA"/>
              </w:rPr>
              <w:t>114</w:t>
            </w:r>
            <w:r>
              <w:rPr>
                <w:rFonts w:ascii="Times New Roman" w:hAnsi="Times New Roman" w:cs="Times New Roman"/>
                <w:color w:val="000000"/>
                <w:sz w:val="18"/>
                <w:szCs w:val="18"/>
                <w:lang w:bidi="ar-SA"/>
              </w:rPr>
              <w:t xml:space="preserve"> (</w:t>
            </w:r>
            <w:r w:rsidRPr="003150F0">
              <w:rPr>
                <w:rFonts w:ascii="Times New Roman" w:hAnsi="Times New Roman" w:cs="Times New Roman"/>
                <w:color w:val="000000"/>
                <w:sz w:val="18"/>
                <w:szCs w:val="18"/>
                <w:lang w:bidi="ar-SA"/>
              </w:rPr>
              <w:t>63.3</w:t>
            </w:r>
            <w:r>
              <w:rPr>
                <w:rFonts w:ascii="Times New Roman" w:hAnsi="Times New Roman" w:cs="Times New Roman"/>
                <w:color w:val="000000"/>
                <w:sz w:val="18"/>
                <w:szCs w:val="18"/>
                <w:lang w:bidi="ar-SA"/>
              </w:rPr>
              <w:t>)</w:t>
            </w:r>
          </w:p>
        </w:tc>
      </w:tr>
      <w:tr w:rsidR="0021768A" w:rsidRPr="003150F0" w14:paraId="409BCC44" w14:textId="77777777" w:rsidTr="00722AB3">
        <w:tc>
          <w:tcPr>
            <w:tcW w:w="3227" w:type="dxa"/>
          </w:tcPr>
          <w:p w14:paraId="36529C81" w14:textId="77777777" w:rsidR="0021768A" w:rsidRPr="003150F0" w:rsidRDefault="0021768A" w:rsidP="00722AB3">
            <w:pPr>
              <w:spacing w:after="0" w:line="240" w:lineRule="auto"/>
              <w:jc w:val="both"/>
              <w:rPr>
                <w:rFonts w:ascii="Times New Roman" w:hAnsi="Times New Roman" w:cs="Times New Roman"/>
                <w:color w:val="000000"/>
                <w:sz w:val="18"/>
                <w:szCs w:val="18"/>
              </w:rPr>
            </w:pPr>
            <w:r w:rsidRPr="003150F0">
              <w:rPr>
                <w:rFonts w:ascii="Times New Roman" w:hAnsi="Times New Roman" w:cs="Times New Roman"/>
                <w:color w:val="000000"/>
                <w:sz w:val="18"/>
                <w:szCs w:val="18"/>
                <w:lang w:bidi="ar-SA"/>
              </w:rPr>
              <w:t>Betel nut</w:t>
            </w:r>
          </w:p>
        </w:tc>
        <w:tc>
          <w:tcPr>
            <w:tcW w:w="1414" w:type="dxa"/>
            <w:vAlign w:val="center"/>
          </w:tcPr>
          <w:p w14:paraId="1A4ABF5B" w14:textId="77777777" w:rsidR="0021768A" w:rsidRPr="003150F0" w:rsidRDefault="0021768A" w:rsidP="00722AB3">
            <w:pPr>
              <w:spacing w:after="0" w:line="240" w:lineRule="auto"/>
              <w:jc w:val="center"/>
              <w:rPr>
                <w:rFonts w:ascii="Times New Roman" w:hAnsi="Times New Roman" w:cs="Times New Roman"/>
                <w:color w:val="000000"/>
                <w:sz w:val="18"/>
                <w:szCs w:val="18"/>
              </w:rPr>
            </w:pPr>
            <w:r w:rsidRPr="003150F0">
              <w:rPr>
                <w:rFonts w:ascii="Times New Roman" w:hAnsi="Times New Roman" w:cs="Times New Roman"/>
                <w:color w:val="000000"/>
                <w:sz w:val="18"/>
                <w:szCs w:val="18"/>
                <w:lang w:bidi="ar-SA"/>
              </w:rPr>
              <w:t>26</w:t>
            </w:r>
            <w:r>
              <w:rPr>
                <w:rFonts w:ascii="Times New Roman" w:hAnsi="Times New Roman" w:cs="Times New Roman"/>
                <w:color w:val="000000"/>
                <w:sz w:val="18"/>
                <w:szCs w:val="18"/>
                <w:lang w:bidi="ar-SA"/>
              </w:rPr>
              <w:t xml:space="preserve"> (</w:t>
            </w:r>
            <w:r w:rsidRPr="003150F0">
              <w:rPr>
                <w:rFonts w:ascii="Times New Roman" w:hAnsi="Times New Roman" w:cs="Times New Roman"/>
                <w:color w:val="000000"/>
                <w:sz w:val="18"/>
                <w:szCs w:val="18"/>
                <w:lang w:bidi="ar-SA"/>
              </w:rPr>
              <w:t>14.4</w:t>
            </w:r>
            <w:r>
              <w:rPr>
                <w:rFonts w:ascii="Times New Roman" w:hAnsi="Times New Roman" w:cs="Times New Roman"/>
                <w:color w:val="000000"/>
                <w:sz w:val="18"/>
                <w:szCs w:val="18"/>
                <w:lang w:bidi="ar-SA"/>
              </w:rPr>
              <w:t>)</w:t>
            </w:r>
          </w:p>
        </w:tc>
      </w:tr>
      <w:tr w:rsidR="0021768A" w:rsidRPr="003150F0" w14:paraId="529C35F7" w14:textId="77777777" w:rsidTr="00722AB3">
        <w:tc>
          <w:tcPr>
            <w:tcW w:w="3227" w:type="dxa"/>
          </w:tcPr>
          <w:p w14:paraId="33F82E1C" w14:textId="77777777" w:rsidR="0021768A" w:rsidRPr="003150F0" w:rsidRDefault="0021768A" w:rsidP="00722AB3">
            <w:pPr>
              <w:spacing w:after="0" w:line="240" w:lineRule="auto"/>
              <w:jc w:val="both"/>
              <w:rPr>
                <w:rFonts w:ascii="Times New Roman" w:hAnsi="Times New Roman" w:cs="Times New Roman"/>
                <w:color w:val="000000"/>
                <w:sz w:val="18"/>
                <w:szCs w:val="18"/>
              </w:rPr>
            </w:pPr>
            <w:r w:rsidRPr="003150F0">
              <w:rPr>
                <w:rFonts w:ascii="Times New Roman" w:hAnsi="Times New Roman" w:cs="Times New Roman"/>
                <w:color w:val="000000"/>
                <w:sz w:val="18"/>
                <w:szCs w:val="18"/>
                <w:lang w:bidi="ar-SA"/>
              </w:rPr>
              <w:t>Nut</w:t>
            </w:r>
          </w:p>
        </w:tc>
        <w:tc>
          <w:tcPr>
            <w:tcW w:w="1414" w:type="dxa"/>
            <w:vAlign w:val="center"/>
          </w:tcPr>
          <w:p w14:paraId="530DC71B" w14:textId="77777777" w:rsidR="0021768A" w:rsidRPr="003150F0" w:rsidRDefault="0021768A" w:rsidP="00722AB3">
            <w:pPr>
              <w:spacing w:after="0" w:line="240" w:lineRule="auto"/>
              <w:jc w:val="center"/>
              <w:rPr>
                <w:rFonts w:ascii="Times New Roman" w:hAnsi="Times New Roman" w:cs="Times New Roman"/>
                <w:color w:val="000000"/>
                <w:sz w:val="18"/>
                <w:szCs w:val="18"/>
              </w:rPr>
            </w:pPr>
            <w:r w:rsidRPr="003150F0">
              <w:rPr>
                <w:rFonts w:ascii="Times New Roman" w:hAnsi="Times New Roman" w:cs="Times New Roman"/>
                <w:color w:val="000000"/>
                <w:sz w:val="18"/>
                <w:szCs w:val="18"/>
                <w:lang w:bidi="ar-SA"/>
              </w:rPr>
              <w:t>28</w:t>
            </w:r>
            <w:r>
              <w:rPr>
                <w:rFonts w:ascii="Times New Roman" w:hAnsi="Times New Roman" w:cs="Times New Roman"/>
                <w:color w:val="000000"/>
                <w:sz w:val="18"/>
                <w:szCs w:val="18"/>
                <w:lang w:bidi="ar-SA"/>
              </w:rPr>
              <w:t xml:space="preserve"> (</w:t>
            </w:r>
            <w:r w:rsidRPr="003150F0">
              <w:rPr>
                <w:rFonts w:ascii="Times New Roman" w:hAnsi="Times New Roman" w:cs="Times New Roman"/>
                <w:color w:val="000000"/>
                <w:sz w:val="18"/>
                <w:szCs w:val="18"/>
                <w:lang w:bidi="ar-SA"/>
              </w:rPr>
              <w:t>15.6</w:t>
            </w:r>
            <w:r>
              <w:rPr>
                <w:rFonts w:ascii="Times New Roman" w:hAnsi="Times New Roman" w:cs="Times New Roman"/>
                <w:color w:val="000000"/>
                <w:sz w:val="18"/>
                <w:szCs w:val="18"/>
                <w:lang w:bidi="ar-SA"/>
              </w:rPr>
              <w:t>)</w:t>
            </w:r>
          </w:p>
        </w:tc>
      </w:tr>
      <w:tr w:rsidR="0021768A" w:rsidRPr="003150F0" w14:paraId="44381D3D" w14:textId="77777777" w:rsidTr="00722AB3">
        <w:tc>
          <w:tcPr>
            <w:tcW w:w="3227" w:type="dxa"/>
          </w:tcPr>
          <w:p w14:paraId="4DCF38CB" w14:textId="77777777" w:rsidR="0021768A" w:rsidRPr="003150F0" w:rsidRDefault="0021768A" w:rsidP="00722AB3">
            <w:pPr>
              <w:spacing w:after="0" w:line="240" w:lineRule="auto"/>
              <w:jc w:val="both"/>
              <w:rPr>
                <w:rFonts w:ascii="Times New Roman" w:hAnsi="Times New Roman" w:cs="Times New Roman"/>
                <w:color w:val="000000"/>
                <w:sz w:val="18"/>
                <w:szCs w:val="18"/>
              </w:rPr>
            </w:pPr>
            <w:r w:rsidRPr="003150F0">
              <w:rPr>
                <w:rFonts w:ascii="Times New Roman" w:hAnsi="Times New Roman" w:cs="Times New Roman"/>
                <w:color w:val="000000"/>
                <w:sz w:val="18"/>
                <w:szCs w:val="18"/>
                <w:lang w:bidi="ar-SA"/>
              </w:rPr>
              <w:t>Tobacco leaf</w:t>
            </w:r>
          </w:p>
        </w:tc>
        <w:tc>
          <w:tcPr>
            <w:tcW w:w="1414" w:type="dxa"/>
            <w:vAlign w:val="center"/>
          </w:tcPr>
          <w:p w14:paraId="21C2AB73" w14:textId="77777777" w:rsidR="0021768A" w:rsidRPr="003150F0" w:rsidRDefault="0021768A" w:rsidP="00722AB3">
            <w:pPr>
              <w:spacing w:after="0" w:line="240" w:lineRule="auto"/>
              <w:jc w:val="center"/>
              <w:rPr>
                <w:rFonts w:ascii="Times New Roman" w:hAnsi="Times New Roman" w:cs="Times New Roman"/>
                <w:color w:val="000000"/>
                <w:sz w:val="18"/>
                <w:szCs w:val="18"/>
              </w:rPr>
            </w:pPr>
            <w:r w:rsidRPr="003150F0">
              <w:rPr>
                <w:rFonts w:ascii="Times New Roman" w:hAnsi="Times New Roman" w:cs="Times New Roman"/>
                <w:color w:val="000000"/>
                <w:sz w:val="18"/>
                <w:szCs w:val="18"/>
                <w:lang w:bidi="ar-SA"/>
              </w:rPr>
              <w:t>08</w:t>
            </w:r>
            <w:r>
              <w:rPr>
                <w:rFonts w:ascii="Times New Roman" w:hAnsi="Times New Roman" w:cs="Times New Roman"/>
                <w:color w:val="000000"/>
                <w:sz w:val="18"/>
                <w:szCs w:val="18"/>
                <w:lang w:bidi="ar-SA"/>
              </w:rPr>
              <w:t xml:space="preserve"> (</w:t>
            </w:r>
            <w:r w:rsidRPr="003150F0">
              <w:rPr>
                <w:rFonts w:ascii="Times New Roman" w:hAnsi="Times New Roman" w:cs="Times New Roman"/>
                <w:color w:val="000000"/>
                <w:sz w:val="18"/>
                <w:szCs w:val="18"/>
                <w:lang w:bidi="ar-SA"/>
              </w:rPr>
              <w:t>4.4</w:t>
            </w:r>
            <w:r>
              <w:rPr>
                <w:rFonts w:ascii="Times New Roman" w:hAnsi="Times New Roman" w:cs="Times New Roman"/>
                <w:color w:val="000000"/>
                <w:sz w:val="18"/>
                <w:szCs w:val="18"/>
                <w:lang w:bidi="ar-SA"/>
              </w:rPr>
              <w:t>)</w:t>
            </w:r>
          </w:p>
        </w:tc>
      </w:tr>
      <w:tr w:rsidR="0021768A" w:rsidRPr="003150F0" w14:paraId="5599F36C" w14:textId="77777777" w:rsidTr="00722AB3">
        <w:tc>
          <w:tcPr>
            <w:tcW w:w="3227" w:type="dxa"/>
            <w:tcBorders>
              <w:bottom w:val="single" w:sz="12" w:space="0" w:color="auto"/>
            </w:tcBorders>
          </w:tcPr>
          <w:p w14:paraId="37C68B6C" w14:textId="77777777" w:rsidR="0021768A" w:rsidRPr="003150F0" w:rsidRDefault="0021768A" w:rsidP="00722AB3">
            <w:pPr>
              <w:spacing w:after="0" w:line="240" w:lineRule="auto"/>
              <w:jc w:val="both"/>
              <w:rPr>
                <w:rFonts w:ascii="Times New Roman" w:hAnsi="Times New Roman" w:cs="Times New Roman"/>
                <w:color w:val="000000"/>
                <w:sz w:val="18"/>
                <w:szCs w:val="18"/>
                <w:lang w:bidi="ar-SA"/>
              </w:rPr>
            </w:pPr>
            <w:r w:rsidRPr="003150F0">
              <w:rPr>
                <w:rFonts w:ascii="Times New Roman" w:hAnsi="Times New Roman" w:cs="Times New Roman"/>
                <w:color w:val="000000"/>
                <w:sz w:val="18"/>
                <w:szCs w:val="18"/>
                <w:lang w:bidi="ar-SA"/>
              </w:rPr>
              <w:t>Cigarette</w:t>
            </w:r>
          </w:p>
        </w:tc>
        <w:tc>
          <w:tcPr>
            <w:tcW w:w="1414" w:type="dxa"/>
            <w:tcBorders>
              <w:bottom w:val="single" w:sz="12" w:space="0" w:color="auto"/>
            </w:tcBorders>
            <w:vAlign w:val="center"/>
          </w:tcPr>
          <w:p w14:paraId="56DF750A" w14:textId="77777777" w:rsidR="0021768A" w:rsidRPr="003150F0" w:rsidRDefault="0021768A" w:rsidP="00722AB3">
            <w:pPr>
              <w:spacing w:after="0" w:line="240" w:lineRule="auto"/>
              <w:jc w:val="center"/>
              <w:rPr>
                <w:rFonts w:ascii="Times New Roman" w:hAnsi="Times New Roman" w:cs="Times New Roman"/>
                <w:color w:val="000000"/>
                <w:sz w:val="18"/>
                <w:szCs w:val="18"/>
                <w:lang w:bidi="ar-SA"/>
              </w:rPr>
            </w:pPr>
            <w:r w:rsidRPr="003150F0">
              <w:rPr>
                <w:rFonts w:ascii="Times New Roman" w:hAnsi="Times New Roman" w:cs="Times New Roman"/>
                <w:color w:val="000000"/>
                <w:sz w:val="18"/>
                <w:szCs w:val="18"/>
                <w:lang w:bidi="ar-SA"/>
              </w:rPr>
              <w:t>04</w:t>
            </w:r>
            <w:r>
              <w:rPr>
                <w:rFonts w:ascii="Times New Roman" w:hAnsi="Times New Roman" w:cs="Times New Roman"/>
                <w:color w:val="000000"/>
                <w:sz w:val="18"/>
                <w:szCs w:val="18"/>
                <w:lang w:bidi="ar-SA"/>
              </w:rPr>
              <w:t xml:space="preserve"> (</w:t>
            </w:r>
            <w:r w:rsidRPr="003150F0">
              <w:rPr>
                <w:rFonts w:ascii="Times New Roman" w:hAnsi="Times New Roman" w:cs="Times New Roman"/>
                <w:color w:val="000000"/>
                <w:sz w:val="18"/>
                <w:szCs w:val="18"/>
                <w:lang w:bidi="ar-SA"/>
              </w:rPr>
              <w:t>2.2</w:t>
            </w:r>
            <w:r>
              <w:rPr>
                <w:rFonts w:ascii="Times New Roman" w:hAnsi="Times New Roman" w:cs="Times New Roman"/>
                <w:color w:val="000000"/>
                <w:sz w:val="18"/>
                <w:szCs w:val="18"/>
                <w:lang w:bidi="ar-SA"/>
              </w:rPr>
              <w:t>)</w:t>
            </w:r>
          </w:p>
        </w:tc>
      </w:tr>
    </w:tbl>
    <w:p w14:paraId="297535EE" w14:textId="5AF2D7C0" w:rsidR="00E613D3" w:rsidRDefault="00EA1A97" w:rsidP="00E613D3">
      <w:pPr>
        <w:spacing w:before="120" w:after="120" w:line="240" w:lineRule="auto"/>
        <w:jc w:val="both"/>
        <w:rPr>
          <w:rFonts w:ascii="Times New Roman" w:hAnsi="Times New Roman" w:cs="Times New Roman"/>
          <w:sz w:val="24"/>
          <w:szCs w:val="24"/>
        </w:rPr>
      </w:pPr>
      <w:r w:rsidRPr="00D34B74">
        <w:rPr>
          <w:rFonts w:ascii="Times New Roman" w:hAnsi="Times New Roman" w:cs="Times New Roman"/>
          <w:sz w:val="24"/>
          <w:szCs w:val="24"/>
        </w:rPr>
        <w:t xml:space="preserve">Diastolic blood pressure (DBP) </w:t>
      </w:r>
      <w:ins w:id="377" w:author="Jahirul Islam" w:date="2023-11-25T12:26:00Z">
        <w:r w:rsidR="00AF3B2D">
          <w:rPr>
            <w:rFonts w:ascii="Times New Roman" w:hAnsi="Times New Roman" w:cs="Times New Roman"/>
            <w:sz w:val="24"/>
            <w:szCs w:val="24"/>
          </w:rPr>
          <w:t xml:space="preserve">among the respondents </w:t>
        </w:r>
      </w:ins>
      <w:r w:rsidRPr="00D34B74">
        <w:rPr>
          <w:rFonts w:ascii="Times New Roman" w:hAnsi="Times New Roman" w:cs="Times New Roman"/>
          <w:sz w:val="24"/>
          <w:szCs w:val="24"/>
        </w:rPr>
        <w:t xml:space="preserve">was 75.89 </w:t>
      </w:r>
      <w:r w:rsidRPr="00D34B74">
        <w:rPr>
          <w:rFonts w:ascii="Times New Roman" w:hAnsi="Times New Roman" w:cs="Times New Roman"/>
          <w:color w:val="000000"/>
          <w:sz w:val="24"/>
          <w:szCs w:val="24"/>
          <w:lang w:bidi="ar-SA"/>
        </w:rPr>
        <w:t>±</w:t>
      </w:r>
      <w:r w:rsidRPr="00D34B74">
        <w:rPr>
          <w:rFonts w:ascii="Times New Roman" w:hAnsi="Times New Roman" w:cs="Times New Roman"/>
          <w:sz w:val="24"/>
          <w:szCs w:val="24"/>
        </w:rPr>
        <w:t xml:space="preserve"> 5.7 mmHg, and the average systolic blood pressure (SBP) was 150.5 </w:t>
      </w:r>
      <w:r w:rsidRPr="00D34B74">
        <w:rPr>
          <w:rFonts w:ascii="Times New Roman" w:hAnsi="Times New Roman" w:cs="Times New Roman"/>
          <w:color w:val="000000"/>
          <w:sz w:val="24"/>
          <w:szCs w:val="24"/>
          <w:lang w:bidi="ar-SA"/>
        </w:rPr>
        <w:t>±</w:t>
      </w:r>
      <w:r w:rsidRPr="00D34B74">
        <w:rPr>
          <w:rFonts w:ascii="Times New Roman" w:hAnsi="Times New Roman" w:cs="Times New Roman"/>
          <w:sz w:val="24"/>
          <w:szCs w:val="24"/>
        </w:rPr>
        <w:t xml:space="preserve"> 12.4 mmHg</w:t>
      </w:r>
      <w:r w:rsidRPr="00D34B74">
        <w:rPr>
          <w:rFonts w:ascii="Times New Roman" w:hAnsi="Times New Roman" w:cs="Times New Roman"/>
          <w:color w:val="000000"/>
          <w:sz w:val="24"/>
          <w:szCs w:val="24"/>
          <w:lang w:bidi="ar-SA"/>
        </w:rPr>
        <w:t xml:space="preserve">. In the parity of cases, 60.6% </w:t>
      </w:r>
      <w:ins w:id="378" w:author="Jahirul Islam" w:date="2023-11-25T12:26:00Z">
        <w:r w:rsidR="007717EE">
          <w:rPr>
            <w:rFonts w:ascii="Times New Roman" w:hAnsi="Times New Roman" w:cs="Times New Roman"/>
            <w:color w:val="000000"/>
            <w:sz w:val="24"/>
            <w:szCs w:val="24"/>
            <w:lang w:bidi="ar-SA"/>
          </w:rPr>
          <w:t xml:space="preserve">(n = 109) </w:t>
        </w:r>
      </w:ins>
      <w:r w:rsidRPr="00D34B74">
        <w:rPr>
          <w:rFonts w:ascii="Times New Roman" w:eastAsia="SimSun" w:hAnsi="Times New Roman" w:cs="Times New Roman"/>
          <w:color w:val="000000"/>
          <w:sz w:val="24"/>
          <w:szCs w:val="24"/>
          <w:lang w:bidi="ar-SA"/>
        </w:rPr>
        <w:t>were</w:t>
      </w:r>
      <w:r w:rsidRPr="00D34B74">
        <w:rPr>
          <w:rFonts w:ascii="Times New Roman" w:hAnsi="Times New Roman" w:cs="Times New Roman"/>
          <w:color w:val="000000"/>
          <w:sz w:val="24"/>
          <w:szCs w:val="24"/>
          <w:lang w:bidi="ar-SA"/>
        </w:rPr>
        <w:t xml:space="preserve"> 1-4 parity, 28.3% </w:t>
      </w:r>
      <w:ins w:id="379" w:author="Jahirul Islam" w:date="2023-11-25T12:27:00Z">
        <w:r w:rsidR="007717EE">
          <w:rPr>
            <w:rFonts w:ascii="Times New Roman" w:hAnsi="Times New Roman" w:cs="Times New Roman"/>
            <w:color w:val="000000"/>
            <w:sz w:val="24"/>
            <w:szCs w:val="24"/>
            <w:lang w:bidi="ar-SA"/>
          </w:rPr>
          <w:t xml:space="preserve">(n = </w:t>
        </w:r>
        <w:r w:rsidR="00C31010">
          <w:rPr>
            <w:rFonts w:ascii="Times New Roman" w:hAnsi="Times New Roman" w:cs="Times New Roman"/>
            <w:color w:val="000000"/>
            <w:sz w:val="24"/>
            <w:szCs w:val="24"/>
            <w:lang w:bidi="ar-SA"/>
          </w:rPr>
          <w:t xml:space="preserve">51) </w:t>
        </w:r>
      </w:ins>
      <w:r w:rsidRPr="00D34B74">
        <w:rPr>
          <w:rFonts w:ascii="Times New Roman" w:eastAsia="SimSun" w:hAnsi="Times New Roman" w:cs="Times New Roman"/>
          <w:color w:val="000000"/>
          <w:sz w:val="24"/>
          <w:szCs w:val="24"/>
          <w:lang w:bidi="ar-SA"/>
        </w:rPr>
        <w:t xml:space="preserve">were </w:t>
      </w:r>
      <w:r w:rsidRPr="00D34B74">
        <w:rPr>
          <w:rFonts w:ascii="Times New Roman" w:hAnsi="Times New Roman" w:cs="Times New Roman"/>
          <w:color w:val="000000"/>
          <w:sz w:val="24"/>
          <w:szCs w:val="24"/>
          <w:lang w:bidi="ar-SA"/>
        </w:rPr>
        <w:t xml:space="preserve">prime gravida, and </w:t>
      </w:r>
      <w:r w:rsidRPr="00D34B74">
        <w:rPr>
          <w:rFonts w:ascii="Times New Roman" w:hAnsi="Times New Roman" w:cs="Times New Roman"/>
          <w:color w:val="1D1B11" w:themeColor="background2" w:themeShade="1A"/>
          <w:sz w:val="24"/>
          <w:szCs w:val="24"/>
        </w:rPr>
        <w:t>10.5%</w:t>
      </w:r>
      <w:r w:rsidRPr="00D34B74">
        <w:rPr>
          <w:rFonts w:ascii="Times New Roman" w:eastAsia="SimSun" w:hAnsi="Times New Roman" w:cs="Times New Roman"/>
          <w:color w:val="171717"/>
          <w:sz w:val="24"/>
          <w:szCs w:val="24"/>
        </w:rPr>
        <w:t xml:space="preserve"> </w:t>
      </w:r>
      <w:ins w:id="380" w:author="Jahirul Islam" w:date="2023-11-25T12:27:00Z">
        <w:r w:rsidR="00C31010">
          <w:rPr>
            <w:rFonts w:ascii="Times New Roman" w:eastAsia="SimSun" w:hAnsi="Times New Roman" w:cs="Times New Roman"/>
            <w:color w:val="171717"/>
            <w:sz w:val="24"/>
            <w:szCs w:val="24"/>
          </w:rPr>
          <w:t xml:space="preserve">(n = 11.1) </w:t>
        </w:r>
      </w:ins>
      <w:r w:rsidRPr="00D34B74">
        <w:rPr>
          <w:rFonts w:ascii="Times New Roman" w:eastAsia="SimSun" w:hAnsi="Times New Roman" w:cs="Times New Roman"/>
          <w:color w:val="171717"/>
          <w:sz w:val="24"/>
          <w:szCs w:val="24"/>
        </w:rPr>
        <w:t>were</w:t>
      </w:r>
      <w:r w:rsidRPr="00D34B74">
        <w:rPr>
          <w:rFonts w:ascii="Times New Roman" w:hAnsi="Times New Roman" w:cs="Times New Roman"/>
          <w:color w:val="1D1B11" w:themeColor="background2" w:themeShade="1A"/>
          <w:sz w:val="24"/>
          <w:szCs w:val="24"/>
        </w:rPr>
        <w:t xml:space="preserve"> parity of &gt;5. </w:t>
      </w:r>
      <w:ins w:id="381" w:author="Jahirul Islam" w:date="2023-11-25T12:28:00Z">
        <w:r w:rsidR="00D714AC">
          <w:rPr>
            <w:rFonts w:ascii="Times New Roman" w:hAnsi="Times New Roman" w:cs="Times New Roman"/>
            <w:color w:val="1D1B11" w:themeColor="background2" w:themeShade="1A"/>
            <w:sz w:val="24"/>
            <w:szCs w:val="24"/>
          </w:rPr>
          <w:t xml:space="preserve">37.2% (n = 67) which is the majority used </w:t>
        </w:r>
      </w:ins>
      <w:ins w:id="382" w:author="Jahirul Islam" w:date="2023-11-25T12:29:00Z">
        <w:r w:rsidR="00D714AC">
          <w:rPr>
            <w:rFonts w:ascii="Times New Roman" w:hAnsi="Times New Roman" w:cs="Times New Roman"/>
            <w:color w:val="1D1B11" w:themeColor="background2" w:themeShade="1A"/>
            <w:sz w:val="24"/>
            <w:szCs w:val="24"/>
          </w:rPr>
          <w:t>condom as a contraceptive method, while other</w:t>
        </w:r>
      </w:ins>
      <w:ins w:id="383" w:author="Jahirul Islam" w:date="2023-11-25T12:30:00Z">
        <w:r w:rsidR="00F55A0E">
          <w:rPr>
            <w:rFonts w:ascii="Times New Roman" w:hAnsi="Times New Roman" w:cs="Times New Roman"/>
            <w:color w:val="1D1B11" w:themeColor="background2" w:themeShade="1A"/>
            <w:sz w:val="24"/>
            <w:szCs w:val="24"/>
          </w:rPr>
          <w:t>s</w:t>
        </w:r>
      </w:ins>
      <w:ins w:id="384" w:author="Jahirul Islam" w:date="2023-11-25T12:29:00Z">
        <w:r w:rsidR="00D714AC">
          <w:rPr>
            <w:rFonts w:ascii="Times New Roman" w:hAnsi="Times New Roman" w:cs="Times New Roman"/>
            <w:color w:val="1D1B11" w:themeColor="background2" w:themeShade="1A"/>
            <w:sz w:val="24"/>
            <w:szCs w:val="24"/>
          </w:rPr>
          <w:t xml:space="preserve"> used </w:t>
        </w:r>
        <w:r w:rsidR="00CD6DFF">
          <w:rPr>
            <w:rFonts w:ascii="Times New Roman" w:hAnsi="Times New Roman" w:cs="Times New Roman"/>
            <w:color w:val="1D1B11" w:themeColor="background2" w:themeShade="1A"/>
            <w:sz w:val="24"/>
            <w:szCs w:val="24"/>
          </w:rPr>
          <w:t xml:space="preserve">natural barrier (33.2%, n = 60), </w:t>
        </w:r>
        <w:r w:rsidR="006E7528">
          <w:rPr>
            <w:rFonts w:ascii="Times New Roman" w:hAnsi="Times New Roman" w:cs="Times New Roman"/>
            <w:color w:val="1D1B11" w:themeColor="background2" w:themeShade="1A"/>
            <w:sz w:val="24"/>
            <w:szCs w:val="24"/>
          </w:rPr>
          <w:t>pill (15%, n = 27)</w:t>
        </w:r>
      </w:ins>
      <w:ins w:id="385" w:author="Jahirul Islam" w:date="2023-11-25T12:30:00Z">
        <w:r w:rsidR="006E7528">
          <w:rPr>
            <w:rFonts w:ascii="Times New Roman" w:hAnsi="Times New Roman" w:cs="Times New Roman"/>
            <w:color w:val="1D1B11" w:themeColor="background2" w:themeShade="1A"/>
            <w:sz w:val="24"/>
            <w:szCs w:val="24"/>
          </w:rPr>
          <w:t>, implant (</w:t>
        </w:r>
        <w:r w:rsidR="00F55A0E">
          <w:rPr>
            <w:rFonts w:ascii="Times New Roman" w:hAnsi="Times New Roman" w:cs="Times New Roman"/>
            <w:color w:val="1D1B11" w:themeColor="background2" w:themeShade="1A"/>
            <w:sz w:val="24"/>
            <w:szCs w:val="24"/>
          </w:rPr>
          <w:t xml:space="preserve">5%, n = 9). </w:t>
        </w:r>
      </w:ins>
      <w:del w:id="386" w:author="Jahirul Islam" w:date="2023-11-25T12:28:00Z">
        <w:r w:rsidRPr="00D34B74" w:rsidDel="000B1B04">
          <w:rPr>
            <w:rFonts w:ascii="Times New Roman" w:hAnsi="Times New Roman" w:cs="Times New Roman"/>
            <w:sz w:val="24"/>
            <w:szCs w:val="24"/>
          </w:rPr>
          <w:delText>The most common contraceptive method used was the natural barrier, with 33.3% of the respondents using this method.</w:delText>
        </w:r>
        <w:r w:rsidRPr="00D34B74" w:rsidDel="000B1B04">
          <w:rPr>
            <w:rFonts w:ascii="Times New Roman" w:eastAsia="SimSun" w:hAnsi="Times New Roman" w:cs="Times New Roman"/>
            <w:sz w:val="24"/>
            <w:szCs w:val="24"/>
          </w:rPr>
          <w:delText xml:space="preserve"> A total of </w:delText>
        </w:r>
      </w:del>
      <w:del w:id="387" w:author="Jahirul Islam" w:date="2023-11-25T12:30:00Z">
        <w:r w:rsidRPr="00D34B74" w:rsidDel="00F55A0E">
          <w:rPr>
            <w:rFonts w:ascii="Times New Roman" w:hAnsi="Times New Roman" w:cs="Times New Roman"/>
            <w:sz w:val="24"/>
            <w:szCs w:val="24"/>
          </w:rPr>
          <w:delText xml:space="preserve">37.2% of the respondents used condoms, while 15% used oral contraceptive pills and 5% used contraceptive implants. </w:delText>
        </w:r>
      </w:del>
      <w:ins w:id="388" w:author="Jahirul Islam" w:date="2023-11-25T12:31:00Z">
        <w:r w:rsidR="00A200CE">
          <w:rPr>
            <w:rFonts w:ascii="Times New Roman" w:hAnsi="Times New Roman" w:cs="Times New Roman"/>
            <w:sz w:val="24"/>
            <w:szCs w:val="24"/>
          </w:rPr>
          <w:t xml:space="preserve"> </w:t>
        </w:r>
      </w:ins>
      <w:del w:id="389" w:author="Jahirul Islam" w:date="2023-11-25T12:31:00Z">
        <w:r w:rsidRPr="00D34B74" w:rsidDel="00A200CE">
          <w:rPr>
            <w:rFonts w:ascii="Times New Roman" w:hAnsi="Times New Roman" w:cs="Times New Roman"/>
            <w:sz w:val="24"/>
            <w:szCs w:val="24"/>
          </w:rPr>
          <w:delText>Eighty-two percent of respondents (</w:delText>
        </w:r>
      </w:del>
      <w:r w:rsidRPr="00D34B74">
        <w:rPr>
          <w:rFonts w:ascii="Times New Roman" w:hAnsi="Times New Roman" w:cs="Times New Roman"/>
          <w:sz w:val="24"/>
          <w:szCs w:val="24"/>
        </w:rPr>
        <w:t>82.2%</w:t>
      </w:r>
      <w:ins w:id="390" w:author="Jahirul Islam" w:date="2023-11-25T12:32:00Z">
        <w:r w:rsidR="00A200CE">
          <w:rPr>
            <w:rFonts w:ascii="Times New Roman" w:hAnsi="Times New Roman" w:cs="Times New Roman"/>
            <w:sz w:val="24"/>
            <w:szCs w:val="24"/>
          </w:rPr>
          <w:t xml:space="preserve"> (n = </w:t>
        </w:r>
        <w:r w:rsidR="00C32BFE">
          <w:rPr>
            <w:rFonts w:ascii="Times New Roman" w:hAnsi="Times New Roman" w:cs="Times New Roman"/>
            <w:sz w:val="24"/>
            <w:szCs w:val="24"/>
          </w:rPr>
          <w:t>148)</w:t>
        </w:r>
      </w:ins>
      <w:del w:id="391" w:author="Jahirul Islam" w:date="2023-11-25T12:32:00Z">
        <w:r w:rsidRPr="00D34B74" w:rsidDel="00A200CE">
          <w:rPr>
            <w:rFonts w:ascii="Times New Roman" w:hAnsi="Times New Roman" w:cs="Times New Roman"/>
            <w:sz w:val="24"/>
            <w:szCs w:val="24"/>
          </w:rPr>
          <w:delText>)</w:delText>
        </w:r>
      </w:del>
      <w:r w:rsidRPr="00D34B74">
        <w:rPr>
          <w:rFonts w:ascii="Times New Roman" w:hAnsi="Times New Roman" w:cs="Times New Roman"/>
          <w:sz w:val="24"/>
          <w:szCs w:val="24"/>
        </w:rPr>
        <w:t xml:space="preserve"> had a pregnancy break of less than 24 months, while 17.8</w:t>
      </w:r>
      <w:ins w:id="392" w:author="Jahirul Islam" w:date="2023-11-25T12:32:00Z">
        <w:r w:rsidR="003C0E9F">
          <w:rPr>
            <w:rFonts w:ascii="Times New Roman" w:hAnsi="Times New Roman" w:cs="Times New Roman"/>
            <w:sz w:val="24"/>
            <w:szCs w:val="24"/>
          </w:rPr>
          <w:t>%</w:t>
        </w:r>
      </w:ins>
      <w:r w:rsidRPr="00D34B74">
        <w:rPr>
          <w:rFonts w:ascii="Times New Roman" w:hAnsi="Times New Roman" w:cs="Times New Roman"/>
          <w:sz w:val="24"/>
          <w:szCs w:val="24"/>
        </w:rPr>
        <w:t xml:space="preserve"> </w:t>
      </w:r>
      <w:ins w:id="393" w:author="Jahirul Islam" w:date="2023-11-25T12:32:00Z">
        <w:r w:rsidR="003C0E9F">
          <w:rPr>
            <w:rFonts w:ascii="Times New Roman" w:hAnsi="Times New Roman" w:cs="Times New Roman"/>
            <w:sz w:val="24"/>
            <w:szCs w:val="24"/>
          </w:rPr>
          <w:t>(n = 32)</w:t>
        </w:r>
      </w:ins>
      <w:del w:id="394" w:author="Jahirul Islam" w:date="2023-11-25T12:32:00Z">
        <w:r w:rsidRPr="00D34B74" w:rsidDel="003C0E9F">
          <w:rPr>
            <w:rFonts w:ascii="Times New Roman" w:hAnsi="Times New Roman" w:cs="Times New Roman"/>
            <w:sz w:val="24"/>
            <w:szCs w:val="24"/>
          </w:rPr>
          <w:delText>percent</w:delText>
        </w:r>
      </w:del>
      <w:r w:rsidRPr="00D34B74">
        <w:rPr>
          <w:rFonts w:ascii="Times New Roman" w:hAnsi="Times New Roman" w:cs="Times New Roman"/>
          <w:sz w:val="24"/>
          <w:szCs w:val="24"/>
        </w:rPr>
        <w:t xml:space="preserve"> had a break of more than 24.1 months. </w:t>
      </w:r>
      <w:r w:rsidRPr="00D34B74">
        <w:rPr>
          <w:rFonts w:ascii="Times New Roman" w:hAnsi="Times New Roman" w:cs="Times New Roman"/>
          <w:bCs/>
          <w:color w:val="1D1B11" w:themeColor="background2" w:themeShade="1A"/>
          <w:sz w:val="24"/>
          <w:szCs w:val="24"/>
        </w:rPr>
        <w:t>T</w:t>
      </w:r>
      <w:r w:rsidRPr="00D34B74">
        <w:rPr>
          <w:rFonts w:ascii="Times New Roman" w:hAnsi="Times New Roman" w:cs="Times New Roman"/>
          <w:sz w:val="24"/>
          <w:szCs w:val="24"/>
        </w:rPr>
        <w:t>he obstetrical and an</w:t>
      </w:r>
      <w:ins w:id="395" w:author="Jahirul Islam" w:date="2023-11-10T22:50:00Z">
        <w:r w:rsidR="006C0668">
          <w:rPr>
            <w:rFonts w:ascii="Times New Roman" w:hAnsi="Times New Roman" w:cs="Times New Roman"/>
            <w:sz w:val="24"/>
            <w:szCs w:val="24"/>
          </w:rPr>
          <w:t>a</w:t>
        </w:r>
      </w:ins>
      <w:r w:rsidRPr="00D34B74">
        <w:rPr>
          <w:rFonts w:ascii="Times New Roman" w:hAnsi="Times New Roman" w:cs="Times New Roman"/>
          <w:sz w:val="24"/>
          <w:szCs w:val="24"/>
        </w:rPr>
        <w:t>emic characteristics of 180 respondents are illustrated in Table 2.</w:t>
      </w:r>
    </w:p>
    <w:p w14:paraId="25944D67" w14:textId="360356FA" w:rsidR="0021768A" w:rsidRDefault="0021768A">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14:paraId="5AD3F5BB" w14:textId="2E1F06D4" w:rsidR="0021768A" w:rsidRPr="0070049E" w:rsidRDefault="0021768A" w:rsidP="0021768A">
      <w:pPr>
        <w:spacing w:before="120" w:after="120" w:line="240" w:lineRule="auto"/>
        <w:rPr>
          <w:rFonts w:ascii="Times New Roman" w:hAnsi="Times New Roman" w:cs="Times New Roman"/>
          <w:bCs/>
          <w:color w:val="1D1B11" w:themeColor="background2" w:themeShade="1A"/>
          <w:sz w:val="20"/>
          <w:szCs w:val="20"/>
        </w:rPr>
      </w:pPr>
      <w:r w:rsidRPr="0070049E">
        <w:rPr>
          <w:rFonts w:ascii="Times New Roman" w:hAnsi="Times New Roman" w:cs="Times New Roman"/>
          <w:b/>
          <w:color w:val="1D1B11" w:themeColor="background2" w:themeShade="1A"/>
          <w:sz w:val="20"/>
          <w:szCs w:val="20"/>
        </w:rPr>
        <w:lastRenderedPageBreak/>
        <w:t>Table 2</w:t>
      </w:r>
      <w:r w:rsidRPr="0070049E">
        <w:rPr>
          <w:rFonts w:ascii="Times New Roman" w:eastAsia="MinionPro-Regular" w:hAnsi="Times New Roman" w:cs="Times New Roman"/>
          <w:bCs/>
          <w:sz w:val="20"/>
          <w:szCs w:val="20"/>
          <w:lang w:bidi="ar-SA"/>
        </w:rPr>
        <w:t xml:space="preserve"> Obstetrical</w:t>
      </w:r>
      <w:r w:rsidRPr="0070049E">
        <w:rPr>
          <w:rFonts w:ascii="Times New Roman" w:hAnsi="Times New Roman" w:cs="Times New Roman"/>
          <w:bCs/>
          <w:color w:val="1D1B11" w:themeColor="background2" w:themeShade="1A"/>
          <w:sz w:val="20"/>
          <w:szCs w:val="20"/>
        </w:rPr>
        <w:t xml:space="preserve"> and an</w:t>
      </w:r>
      <w:ins w:id="396" w:author="Jahirul Islam" w:date="2023-11-25T12:33:00Z">
        <w:r w:rsidR="00BE5199">
          <w:rPr>
            <w:rFonts w:ascii="Times New Roman" w:hAnsi="Times New Roman" w:cs="Times New Roman"/>
            <w:bCs/>
            <w:color w:val="1D1B11" w:themeColor="background2" w:themeShade="1A"/>
            <w:sz w:val="20"/>
            <w:szCs w:val="20"/>
          </w:rPr>
          <w:t>a</w:t>
        </w:r>
      </w:ins>
      <w:r w:rsidRPr="0070049E">
        <w:rPr>
          <w:rFonts w:ascii="Times New Roman" w:hAnsi="Times New Roman" w:cs="Times New Roman"/>
          <w:bCs/>
          <w:color w:val="1D1B11" w:themeColor="background2" w:themeShade="1A"/>
          <w:sz w:val="20"/>
          <w:szCs w:val="20"/>
        </w:rPr>
        <w:t>emic personality traits of the respondents, n = 180</w:t>
      </w:r>
    </w:p>
    <w:p w14:paraId="392C8BF6" w14:textId="77777777" w:rsidR="00E613D3" w:rsidRDefault="00E613D3" w:rsidP="00E613D3">
      <w:pPr>
        <w:spacing w:before="120" w:after="120" w:line="240" w:lineRule="auto"/>
        <w:jc w:val="both"/>
        <w:rPr>
          <w:rFonts w:ascii="Times New Roman" w:hAnsi="Times New Roman" w:cs="Times New Roman"/>
          <w:sz w:val="24"/>
          <w:szCs w:val="24"/>
        </w:rPr>
      </w:pPr>
    </w:p>
    <w:tbl>
      <w:tblPr>
        <w:tblStyle w:val="TableGrid"/>
        <w:tblpPr w:leftFromText="180" w:rightFromText="180" w:horzAnchor="page" w:tblpX="1768" w:tblpY="4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1417"/>
      </w:tblGrid>
      <w:tr w:rsidR="0021768A" w:rsidRPr="00436CC9" w14:paraId="6E29B166" w14:textId="77777777" w:rsidTr="00722AB3">
        <w:tc>
          <w:tcPr>
            <w:tcW w:w="3227" w:type="dxa"/>
            <w:tcBorders>
              <w:top w:val="single" w:sz="12" w:space="0" w:color="auto"/>
              <w:bottom w:val="single" w:sz="12" w:space="0" w:color="auto"/>
            </w:tcBorders>
            <w:shd w:val="clear" w:color="auto" w:fill="FDE9D9" w:themeFill="accent6" w:themeFillTint="33"/>
          </w:tcPr>
          <w:p w14:paraId="2E93561A" w14:textId="77777777" w:rsidR="0021768A" w:rsidRPr="00436CC9" w:rsidRDefault="0021768A" w:rsidP="00722AB3">
            <w:pPr>
              <w:spacing w:after="0" w:line="240" w:lineRule="auto"/>
              <w:jc w:val="both"/>
              <w:rPr>
                <w:rFonts w:ascii="Times New Roman" w:hAnsi="Times New Roman" w:cs="Times New Roman"/>
                <w:b/>
                <w:sz w:val="18"/>
                <w:szCs w:val="18"/>
              </w:rPr>
            </w:pPr>
            <w:r w:rsidRPr="00436CC9">
              <w:rPr>
                <w:rFonts w:ascii="Times New Roman" w:hAnsi="Times New Roman" w:cs="Times New Roman"/>
                <w:b/>
                <w:bCs/>
                <w:sz w:val="18"/>
                <w:szCs w:val="18"/>
              </w:rPr>
              <w:t>Characteristics</w:t>
            </w:r>
          </w:p>
        </w:tc>
        <w:tc>
          <w:tcPr>
            <w:tcW w:w="1417" w:type="dxa"/>
            <w:tcBorders>
              <w:top w:val="single" w:sz="12" w:space="0" w:color="auto"/>
              <w:bottom w:val="single" w:sz="12" w:space="0" w:color="auto"/>
            </w:tcBorders>
            <w:shd w:val="clear" w:color="auto" w:fill="FDE9D9" w:themeFill="accent6" w:themeFillTint="33"/>
          </w:tcPr>
          <w:p w14:paraId="655AF9B0" w14:textId="77777777" w:rsidR="0021768A" w:rsidRPr="00436CC9" w:rsidRDefault="0021768A" w:rsidP="00722AB3">
            <w:pPr>
              <w:spacing w:after="0" w:line="240" w:lineRule="auto"/>
              <w:jc w:val="both"/>
              <w:rPr>
                <w:rFonts w:ascii="Times New Roman" w:hAnsi="Times New Roman" w:cs="Times New Roman"/>
                <w:b/>
                <w:sz w:val="18"/>
                <w:szCs w:val="18"/>
              </w:rPr>
            </w:pPr>
            <w:r w:rsidRPr="00436CC9">
              <w:rPr>
                <w:rFonts w:ascii="Times New Roman" w:hAnsi="Times New Roman" w:cs="Times New Roman"/>
                <w:b/>
                <w:bCs/>
                <w:sz w:val="18"/>
                <w:szCs w:val="18"/>
              </w:rPr>
              <w:t>Frequency</w:t>
            </w:r>
            <w:r>
              <w:rPr>
                <w:rFonts w:ascii="Times New Roman" w:hAnsi="Times New Roman" w:cs="Times New Roman"/>
                <w:b/>
                <w:bCs/>
                <w:sz w:val="18"/>
                <w:szCs w:val="18"/>
              </w:rPr>
              <w:t xml:space="preserve"> (%)</w:t>
            </w:r>
          </w:p>
        </w:tc>
      </w:tr>
      <w:tr w:rsidR="0021768A" w:rsidRPr="00436CC9" w14:paraId="62FFF474" w14:textId="77777777" w:rsidTr="00722AB3">
        <w:tc>
          <w:tcPr>
            <w:tcW w:w="3227" w:type="dxa"/>
            <w:tcBorders>
              <w:top w:val="single" w:sz="12" w:space="0" w:color="auto"/>
            </w:tcBorders>
          </w:tcPr>
          <w:p w14:paraId="50877570" w14:textId="77777777" w:rsidR="0021768A" w:rsidRPr="00436CC9" w:rsidRDefault="0021768A" w:rsidP="00722AB3">
            <w:pPr>
              <w:spacing w:after="0" w:line="240" w:lineRule="auto"/>
              <w:rPr>
                <w:rFonts w:ascii="Times New Roman" w:hAnsi="Times New Roman" w:cs="Times New Roman"/>
                <w:b/>
                <w:sz w:val="18"/>
                <w:szCs w:val="18"/>
              </w:rPr>
            </w:pPr>
            <w:r w:rsidRPr="00436CC9">
              <w:rPr>
                <w:rFonts w:ascii="Times New Roman" w:eastAsia="MinionPro-Regular" w:hAnsi="Times New Roman" w:cs="Times New Roman"/>
                <w:b/>
                <w:sz w:val="18"/>
                <w:szCs w:val="18"/>
                <w:lang w:bidi="ar-SA"/>
              </w:rPr>
              <w:t>Blood pressure</w:t>
            </w:r>
          </w:p>
        </w:tc>
        <w:tc>
          <w:tcPr>
            <w:tcW w:w="1417" w:type="dxa"/>
            <w:tcBorders>
              <w:top w:val="single" w:sz="12" w:space="0" w:color="auto"/>
            </w:tcBorders>
          </w:tcPr>
          <w:p w14:paraId="77B12C5D" w14:textId="77777777" w:rsidR="0021768A" w:rsidRPr="00436CC9" w:rsidRDefault="0021768A" w:rsidP="00722AB3">
            <w:pPr>
              <w:spacing w:after="0" w:line="240" w:lineRule="auto"/>
              <w:jc w:val="center"/>
              <w:rPr>
                <w:rFonts w:ascii="Times New Roman" w:hAnsi="Times New Roman" w:cs="Times New Roman"/>
                <w:b/>
                <w:sz w:val="18"/>
                <w:szCs w:val="18"/>
              </w:rPr>
            </w:pPr>
          </w:p>
        </w:tc>
      </w:tr>
      <w:tr w:rsidR="0021768A" w:rsidRPr="00436CC9" w14:paraId="07C0E675" w14:textId="77777777" w:rsidTr="00722AB3">
        <w:tc>
          <w:tcPr>
            <w:tcW w:w="3227" w:type="dxa"/>
          </w:tcPr>
          <w:p w14:paraId="1051EBF9" w14:textId="77777777" w:rsidR="0021768A" w:rsidRPr="00436CC9" w:rsidRDefault="0021768A" w:rsidP="00722AB3">
            <w:pPr>
              <w:spacing w:after="0" w:line="240" w:lineRule="auto"/>
              <w:jc w:val="both"/>
              <w:rPr>
                <w:rFonts w:ascii="Times New Roman" w:hAnsi="Times New Roman" w:cs="Times New Roman"/>
                <w:b/>
                <w:sz w:val="18"/>
                <w:szCs w:val="18"/>
              </w:rPr>
            </w:pPr>
            <w:r w:rsidRPr="00436CC9">
              <w:rPr>
                <w:rFonts w:ascii="Times New Roman" w:eastAsia="MinionPro-Regular" w:hAnsi="Times New Roman" w:cs="Times New Roman"/>
                <w:sz w:val="18"/>
                <w:szCs w:val="18"/>
                <w:lang w:bidi="ar-SA"/>
              </w:rPr>
              <w:t>SBP (mmHg)</w:t>
            </w:r>
          </w:p>
        </w:tc>
        <w:tc>
          <w:tcPr>
            <w:tcW w:w="1417" w:type="dxa"/>
          </w:tcPr>
          <w:p w14:paraId="31D65D2A" w14:textId="77777777" w:rsidR="0021768A" w:rsidRPr="00436CC9" w:rsidRDefault="0021768A" w:rsidP="00722AB3">
            <w:pPr>
              <w:spacing w:after="0" w:line="240" w:lineRule="auto"/>
              <w:jc w:val="center"/>
              <w:rPr>
                <w:rFonts w:ascii="Times New Roman" w:hAnsi="Times New Roman" w:cs="Times New Roman"/>
                <w:b/>
                <w:sz w:val="18"/>
                <w:szCs w:val="18"/>
              </w:rPr>
            </w:pPr>
            <w:r w:rsidRPr="00436CC9">
              <w:rPr>
                <w:rFonts w:ascii="Times New Roman" w:hAnsi="Times New Roman" w:cs="Times New Roman"/>
                <w:color w:val="000000"/>
                <w:sz w:val="18"/>
                <w:szCs w:val="18"/>
                <w:lang w:bidi="ar-SA"/>
              </w:rPr>
              <w:t>150.47 ± 12.4</w:t>
            </w:r>
          </w:p>
        </w:tc>
      </w:tr>
      <w:tr w:rsidR="0021768A" w:rsidRPr="00436CC9" w14:paraId="51287568" w14:textId="77777777" w:rsidTr="00722AB3">
        <w:tc>
          <w:tcPr>
            <w:tcW w:w="3227" w:type="dxa"/>
          </w:tcPr>
          <w:p w14:paraId="0E55D3F3" w14:textId="77777777" w:rsidR="0021768A" w:rsidRPr="00436CC9" w:rsidRDefault="0021768A" w:rsidP="00722AB3">
            <w:pPr>
              <w:spacing w:after="0" w:line="240" w:lineRule="auto"/>
              <w:jc w:val="both"/>
              <w:rPr>
                <w:rFonts w:ascii="Times New Roman" w:hAnsi="Times New Roman" w:cs="Times New Roman"/>
                <w:b/>
                <w:sz w:val="18"/>
                <w:szCs w:val="18"/>
              </w:rPr>
            </w:pPr>
            <w:r w:rsidRPr="00436CC9">
              <w:rPr>
                <w:rFonts w:ascii="Times New Roman" w:eastAsia="MinionPro-Regular" w:hAnsi="Times New Roman" w:cs="Times New Roman"/>
                <w:sz w:val="18"/>
                <w:szCs w:val="18"/>
                <w:lang w:bidi="ar-SA"/>
              </w:rPr>
              <w:t>DBP (mmHg)</w:t>
            </w:r>
          </w:p>
        </w:tc>
        <w:tc>
          <w:tcPr>
            <w:tcW w:w="1417" w:type="dxa"/>
          </w:tcPr>
          <w:p w14:paraId="0DB0C2A9" w14:textId="77777777" w:rsidR="0021768A" w:rsidRPr="00436CC9" w:rsidRDefault="0021768A" w:rsidP="00722AB3">
            <w:pPr>
              <w:spacing w:after="0" w:line="240" w:lineRule="auto"/>
              <w:jc w:val="center"/>
              <w:rPr>
                <w:rFonts w:ascii="Times New Roman" w:hAnsi="Times New Roman" w:cs="Times New Roman"/>
                <w:b/>
                <w:sz w:val="18"/>
                <w:szCs w:val="18"/>
              </w:rPr>
            </w:pPr>
            <w:r w:rsidRPr="00436CC9">
              <w:rPr>
                <w:rFonts w:ascii="Times New Roman" w:hAnsi="Times New Roman" w:cs="Times New Roman"/>
                <w:color w:val="000000"/>
                <w:sz w:val="18"/>
                <w:szCs w:val="18"/>
                <w:lang w:bidi="ar-SA"/>
              </w:rPr>
              <w:t>75.89 ± 5.7</w:t>
            </w:r>
          </w:p>
        </w:tc>
      </w:tr>
      <w:tr w:rsidR="0021768A" w:rsidRPr="00436CC9" w14:paraId="43D708EF" w14:textId="77777777" w:rsidTr="00722AB3">
        <w:tc>
          <w:tcPr>
            <w:tcW w:w="3227" w:type="dxa"/>
          </w:tcPr>
          <w:p w14:paraId="182CF079" w14:textId="77777777" w:rsidR="0021768A" w:rsidRPr="00436CC9" w:rsidRDefault="0021768A" w:rsidP="00722AB3">
            <w:pPr>
              <w:spacing w:after="0" w:line="240" w:lineRule="auto"/>
              <w:jc w:val="both"/>
              <w:rPr>
                <w:rFonts w:ascii="Times New Roman" w:hAnsi="Times New Roman" w:cs="Times New Roman"/>
                <w:b/>
                <w:sz w:val="18"/>
                <w:szCs w:val="18"/>
              </w:rPr>
            </w:pPr>
            <w:r w:rsidRPr="00436CC9">
              <w:rPr>
                <w:rFonts w:ascii="Times New Roman" w:hAnsi="Times New Roman" w:cs="Times New Roman"/>
                <w:b/>
                <w:bCs/>
                <w:sz w:val="18"/>
                <w:szCs w:val="18"/>
              </w:rPr>
              <w:t>Parity of case</w:t>
            </w:r>
          </w:p>
        </w:tc>
        <w:tc>
          <w:tcPr>
            <w:tcW w:w="1417" w:type="dxa"/>
          </w:tcPr>
          <w:p w14:paraId="0F1215B2" w14:textId="77777777" w:rsidR="0021768A" w:rsidRPr="00436CC9" w:rsidRDefault="0021768A" w:rsidP="00722AB3">
            <w:pPr>
              <w:spacing w:after="0" w:line="240" w:lineRule="auto"/>
              <w:jc w:val="center"/>
              <w:rPr>
                <w:rFonts w:ascii="Times New Roman" w:hAnsi="Times New Roman" w:cs="Times New Roman"/>
                <w:b/>
                <w:sz w:val="18"/>
                <w:szCs w:val="18"/>
              </w:rPr>
            </w:pPr>
          </w:p>
        </w:tc>
      </w:tr>
      <w:tr w:rsidR="0021768A" w:rsidRPr="00436CC9" w14:paraId="19F0F665" w14:textId="77777777" w:rsidTr="00722AB3">
        <w:tc>
          <w:tcPr>
            <w:tcW w:w="3227" w:type="dxa"/>
          </w:tcPr>
          <w:p w14:paraId="2B7E864D" w14:textId="77777777" w:rsidR="0021768A" w:rsidRPr="00436CC9" w:rsidRDefault="0021768A" w:rsidP="00722AB3">
            <w:pPr>
              <w:spacing w:after="0" w:line="240" w:lineRule="auto"/>
              <w:jc w:val="both"/>
              <w:rPr>
                <w:rFonts w:ascii="Times New Roman" w:hAnsi="Times New Roman" w:cs="Times New Roman"/>
                <w:color w:val="000000"/>
                <w:sz w:val="18"/>
                <w:szCs w:val="18"/>
              </w:rPr>
            </w:pPr>
            <w:r w:rsidRPr="00436CC9">
              <w:rPr>
                <w:rFonts w:ascii="Times New Roman" w:hAnsi="Times New Roman" w:cs="Times New Roman"/>
                <w:color w:val="000000"/>
                <w:sz w:val="18"/>
                <w:szCs w:val="18"/>
              </w:rPr>
              <w:t>primi gravida</w:t>
            </w:r>
          </w:p>
        </w:tc>
        <w:tc>
          <w:tcPr>
            <w:tcW w:w="1417" w:type="dxa"/>
          </w:tcPr>
          <w:p w14:paraId="2FF30AC5" w14:textId="77777777" w:rsidR="0021768A" w:rsidRPr="00436CC9" w:rsidRDefault="0021768A" w:rsidP="00722AB3">
            <w:pPr>
              <w:spacing w:after="0" w:line="240" w:lineRule="auto"/>
              <w:jc w:val="center"/>
              <w:rPr>
                <w:rFonts w:ascii="Times New Roman" w:hAnsi="Times New Roman" w:cs="Times New Roman"/>
                <w:color w:val="000000"/>
                <w:sz w:val="18"/>
                <w:szCs w:val="18"/>
              </w:rPr>
            </w:pPr>
            <w:r w:rsidRPr="00436CC9">
              <w:rPr>
                <w:rFonts w:ascii="Times New Roman" w:hAnsi="Times New Roman" w:cs="Times New Roman"/>
                <w:sz w:val="18"/>
                <w:szCs w:val="18"/>
              </w:rPr>
              <w:t>51</w:t>
            </w:r>
            <w:r>
              <w:rPr>
                <w:rFonts w:ascii="Times New Roman" w:hAnsi="Times New Roman" w:cs="Times New Roman"/>
                <w:sz w:val="18"/>
                <w:szCs w:val="18"/>
              </w:rPr>
              <w:t xml:space="preserve"> (</w:t>
            </w:r>
            <w:r w:rsidRPr="00436CC9">
              <w:rPr>
                <w:rFonts w:ascii="Times New Roman" w:hAnsi="Times New Roman" w:cs="Times New Roman"/>
                <w:sz w:val="18"/>
                <w:szCs w:val="18"/>
              </w:rPr>
              <w:t>28.3</w:t>
            </w:r>
            <w:r>
              <w:rPr>
                <w:rFonts w:ascii="Times New Roman" w:hAnsi="Times New Roman" w:cs="Times New Roman"/>
                <w:sz w:val="18"/>
                <w:szCs w:val="18"/>
              </w:rPr>
              <w:t>)</w:t>
            </w:r>
          </w:p>
        </w:tc>
      </w:tr>
      <w:tr w:rsidR="0021768A" w:rsidRPr="00436CC9" w14:paraId="44E174D3" w14:textId="77777777" w:rsidTr="00722AB3">
        <w:tc>
          <w:tcPr>
            <w:tcW w:w="3227" w:type="dxa"/>
          </w:tcPr>
          <w:p w14:paraId="4C293777" w14:textId="77777777" w:rsidR="0021768A" w:rsidRPr="00436CC9" w:rsidRDefault="0021768A" w:rsidP="00722AB3">
            <w:pPr>
              <w:spacing w:after="0" w:line="240" w:lineRule="auto"/>
              <w:jc w:val="both"/>
              <w:rPr>
                <w:rFonts w:ascii="Times New Roman" w:hAnsi="Times New Roman" w:cs="Times New Roman"/>
                <w:color w:val="000000"/>
                <w:sz w:val="18"/>
                <w:szCs w:val="18"/>
              </w:rPr>
            </w:pPr>
            <w:r w:rsidRPr="00436CC9">
              <w:rPr>
                <w:rFonts w:ascii="Times New Roman" w:hAnsi="Times New Roman" w:cs="Times New Roman"/>
                <w:color w:val="000000"/>
                <w:sz w:val="18"/>
                <w:szCs w:val="18"/>
              </w:rPr>
              <w:t>1-4</w:t>
            </w:r>
          </w:p>
        </w:tc>
        <w:tc>
          <w:tcPr>
            <w:tcW w:w="1417" w:type="dxa"/>
          </w:tcPr>
          <w:p w14:paraId="6441A19A" w14:textId="77777777" w:rsidR="0021768A" w:rsidRPr="00436CC9" w:rsidRDefault="0021768A" w:rsidP="00722AB3">
            <w:pPr>
              <w:spacing w:after="0" w:line="240" w:lineRule="auto"/>
              <w:jc w:val="center"/>
              <w:rPr>
                <w:rFonts w:ascii="Times New Roman" w:hAnsi="Times New Roman" w:cs="Times New Roman"/>
                <w:color w:val="000000"/>
                <w:sz w:val="18"/>
                <w:szCs w:val="18"/>
              </w:rPr>
            </w:pPr>
            <w:r w:rsidRPr="00436CC9">
              <w:rPr>
                <w:rFonts w:ascii="Times New Roman" w:hAnsi="Times New Roman" w:cs="Times New Roman"/>
                <w:sz w:val="18"/>
                <w:szCs w:val="18"/>
              </w:rPr>
              <w:t>109</w:t>
            </w:r>
            <w:r>
              <w:rPr>
                <w:rFonts w:ascii="Times New Roman" w:hAnsi="Times New Roman" w:cs="Times New Roman"/>
                <w:sz w:val="18"/>
                <w:szCs w:val="18"/>
              </w:rPr>
              <w:t xml:space="preserve"> (</w:t>
            </w:r>
            <w:r w:rsidRPr="00436CC9">
              <w:rPr>
                <w:rFonts w:ascii="Times New Roman" w:hAnsi="Times New Roman" w:cs="Times New Roman"/>
                <w:sz w:val="18"/>
                <w:szCs w:val="18"/>
              </w:rPr>
              <w:t>60.6</w:t>
            </w:r>
            <w:r>
              <w:rPr>
                <w:rFonts w:ascii="Times New Roman" w:hAnsi="Times New Roman" w:cs="Times New Roman"/>
                <w:sz w:val="18"/>
                <w:szCs w:val="18"/>
              </w:rPr>
              <w:t>)</w:t>
            </w:r>
          </w:p>
        </w:tc>
      </w:tr>
      <w:tr w:rsidR="0021768A" w:rsidRPr="00436CC9" w14:paraId="739E54B2" w14:textId="77777777" w:rsidTr="00722AB3">
        <w:tc>
          <w:tcPr>
            <w:tcW w:w="3227" w:type="dxa"/>
          </w:tcPr>
          <w:p w14:paraId="184BA15D" w14:textId="77777777" w:rsidR="0021768A" w:rsidRPr="00436CC9" w:rsidRDefault="0021768A" w:rsidP="00722AB3">
            <w:pPr>
              <w:spacing w:after="0" w:line="240" w:lineRule="auto"/>
              <w:jc w:val="both"/>
              <w:rPr>
                <w:rFonts w:ascii="Times New Roman" w:hAnsi="Times New Roman" w:cs="Times New Roman"/>
                <w:color w:val="000000"/>
                <w:sz w:val="18"/>
                <w:szCs w:val="18"/>
              </w:rPr>
            </w:pPr>
            <w:r w:rsidRPr="00436CC9">
              <w:rPr>
                <w:rFonts w:ascii="Times New Roman" w:hAnsi="Times New Roman" w:cs="Times New Roman"/>
                <w:color w:val="000000"/>
                <w:sz w:val="18"/>
                <w:szCs w:val="18"/>
              </w:rPr>
              <w:t>&gt;5</w:t>
            </w:r>
          </w:p>
        </w:tc>
        <w:tc>
          <w:tcPr>
            <w:tcW w:w="1417" w:type="dxa"/>
          </w:tcPr>
          <w:p w14:paraId="287A370A" w14:textId="77777777" w:rsidR="0021768A" w:rsidRPr="00436CC9" w:rsidRDefault="0021768A" w:rsidP="00722AB3">
            <w:pPr>
              <w:spacing w:after="0" w:line="240" w:lineRule="auto"/>
              <w:jc w:val="center"/>
              <w:rPr>
                <w:rFonts w:ascii="Times New Roman" w:hAnsi="Times New Roman" w:cs="Times New Roman"/>
                <w:color w:val="000000"/>
                <w:sz w:val="18"/>
                <w:szCs w:val="18"/>
              </w:rPr>
            </w:pPr>
            <w:r w:rsidRPr="00436CC9">
              <w:rPr>
                <w:rFonts w:ascii="Times New Roman" w:hAnsi="Times New Roman" w:cs="Times New Roman"/>
                <w:sz w:val="18"/>
                <w:szCs w:val="18"/>
              </w:rPr>
              <w:t>20</w:t>
            </w:r>
            <w:r>
              <w:rPr>
                <w:rFonts w:ascii="Times New Roman" w:hAnsi="Times New Roman" w:cs="Times New Roman"/>
                <w:sz w:val="18"/>
                <w:szCs w:val="18"/>
              </w:rPr>
              <w:t xml:space="preserve"> (</w:t>
            </w:r>
            <w:r w:rsidRPr="00436CC9">
              <w:rPr>
                <w:rFonts w:ascii="Times New Roman" w:hAnsi="Times New Roman" w:cs="Times New Roman"/>
                <w:color w:val="000000"/>
                <w:sz w:val="18"/>
                <w:szCs w:val="18"/>
              </w:rPr>
              <w:t>11.1</w:t>
            </w:r>
            <w:r>
              <w:rPr>
                <w:rFonts w:ascii="Times New Roman" w:hAnsi="Times New Roman" w:cs="Times New Roman"/>
                <w:color w:val="000000"/>
                <w:sz w:val="18"/>
                <w:szCs w:val="18"/>
              </w:rPr>
              <w:t>)</w:t>
            </w:r>
          </w:p>
        </w:tc>
      </w:tr>
      <w:tr w:rsidR="0021768A" w:rsidRPr="00436CC9" w14:paraId="1FE63A72" w14:textId="77777777" w:rsidTr="00722AB3">
        <w:tc>
          <w:tcPr>
            <w:tcW w:w="3227" w:type="dxa"/>
          </w:tcPr>
          <w:p w14:paraId="1C24173E" w14:textId="77777777" w:rsidR="0021768A" w:rsidRPr="00436CC9" w:rsidRDefault="0021768A" w:rsidP="00722AB3">
            <w:pPr>
              <w:spacing w:after="0" w:line="240" w:lineRule="auto"/>
              <w:jc w:val="both"/>
              <w:rPr>
                <w:rFonts w:ascii="Times New Roman" w:hAnsi="Times New Roman" w:cs="Times New Roman"/>
                <w:color w:val="000000"/>
                <w:sz w:val="18"/>
                <w:szCs w:val="18"/>
              </w:rPr>
            </w:pPr>
            <w:r w:rsidRPr="00436CC9">
              <w:rPr>
                <w:rFonts w:ascii="Times New Roman" w:hAnsi="Times New Roman" w:cs="Times New Roman"/>
                <w:b/>
                <w:bCs/>
                <w:sz w:val="18"/>
                <w:szCs w:val="18"/>
              </w:rPr>
              <w:t>Contraceptive method</w:t>
            </w:r>
          </w:p>
        </w:tc>
        <w:tc>
          <w:tcPr>
            <w:tcW w:w="1417" w:type="dxa"/>
          </w:tcPr>
          <w:p w14:paraId="2F9C72A0" w14:textId="77777777" w:rsidR="0021768A" w:rsidRPr="00436CC9" w:rsidRDefault="0021768A" w:rsidP="00722AB3">
            <w:pPr>
              <w:spacing w:after="0" w:line="240" w:lineRule="auto"/>
              <w:jc w:val="center"/>
              <w:rPr>
                <w:rFonts w:ascii="Times New Roman" w:hAnsi="Times New Roman" w:cs="Times New Roman"/>
                <w:color w:val="000000"/>
                <w:sz w:val="18"/>
                <w:szCs w:val="18"/>
              </w:rPr>
            </w:pPr>
          </w:p>
        </w:tc>
      </w:tr>
      <w:tr w:rsidR="0021768A" w:rsidRPr="00436CC9" w14:paraId="61A7AFE5" w14:textId="77777777" w:rsidTr="00722AB3">
        <w:tc>
          <w:tcPr>
            <w:tcW w:w="3227" w:type="dxa"/>
          </w:tcPr>
          <w:p w14:paraId="5E5CE47B" w14:textId="77777777" w:rsidR="0021768A" w:rsidRPr="00436CC9" w:rsidRDefault="0021768A" w:rsidP="00722AB3">
            <w:pPr>
              <w:spacing w:after="0" w:line="240" w:lineRule="auto"/>
              <w:jc w:val="both"/>
              <w:rPr>
                <w:rFonts w:ascii="Times New Roman" w:hAnsi="Times New Roman" w:cs="Times New Roman"/>
                <w:color w:val="000000"/>
                <w:sz w:val="18"/>
                <w:szCs w:val="18"/>
              </w:rPr>
            </w:pPr>
            <w:r w:rsidRPr="00436CC9">
              <w:rPr>
                <w:rFonts w:ascii="Times New Roman" w:hAnsi="Times New Roman" w:cs="Times New Roman"/>
                <w:sz w:val="18"/>
                <w:szCs w:val="18"/>
              </w:rPr>
              <w:t>Condom</w:t>
            </w:r>
          </w:p>
        </w:tc>
        <w:tc>
          <w:tcPr>
            <w:tcW w:w="1417" w:type="dxa"/>
          </w:tcPr>
          <w:p w14:paraId="2CB61DF3" w14:textId="77777777" w:rsidR="0021768A" w:rsidRPr="00436CC9" w:rsidRDefault="0021768A" w:rsidP="00722AB3">
            <w:pPr>
              <w:spacing w:after="0" w:line="240" w:lineRule="auto"/>
              <w:jc w:val="center"/>
              <w:rPr>
                <w:rFonts w:ascii="Times New Roman" w:hAnsi="Times New Roman" w:cs="Times New Roman"/>
                <w:color w:val="000000"/>
                <w:sz w:val="18"/>
                <w:szCs w:val="18"/>
              </w:rPr>
            </w:pPr>
            <w:r w:rsidRPr="00436CC9">
              <w:rPr>
                <w:rFonts w:ascii="Times New Roman" w:hAnsi="Times New Roman" w:cs="Times New Roman"/>
                <w:sz w:val="18"/>
                <w:szCs w:val="18"/>
              </w:rPr>
              <w:t>67</w:t>
            </w:r>
            <w:r>
              <w:rPr>
                <w:rFonts w:ascii="Times New Roman" w:hAnsi="Times New Roman" w:cs="Times New Roman"/>
                <w:sz w:val="18"/>
                <w:szCs w:val="18"/>
              </w:rPr>
              <w:t xml:space="preserve"> (</w:t>
            </w:r>
            <w:r w:rsidRPr="00436CC9">
              <w:rPr>
                <w:rFonts w:ascii="Times New Roman" w:hAnsi="Times New Roman" w:cs="Times New Roman"/>
                <w:sz w:val="18"/>
                <w:szCs w:val="18"/>
              </w:rPr>
              <w:t>37.2</w:t>
            </w:r>
            <w:r>
              <w:rPr>
                <w:rFonts w:ascii="Times New Roman" w:hAnsi="Times New Roman" w:cs="Times New Roman"/>
                <w:sz w:val="18"/>
                <w:szCs w:val="18"/>
              </w:rPr>
              <w:t>)</w:t>
            </w:r>
          </w:p>
        </w:tc>
      </w:tr>
      <w:tr w:rsidR="0021768A" w:rsidRPr="00436CC9" w14:paraId="482B7E2F" w14:textId="77777777" w:rsidTr="00722AB3">
        <w:tc>
          <w:tcPr>
            <w:tcW w:w="3227" w:type="dxa"/>
          </w:tcPr>
          <w:p w14:paraId="7913BC01" w14:textId="77777777" w:rsidR="0021768A" w:rsidRPr="00436CC9" w:rsidRDefault="0021768A" w:rsidP="00722AB3">
            <w:pPr>
              <w:spacing w:after="0" w:line="240" w:lineRule="auto"/>
              <w:jc w:val="both"/>
              <w:rPr>
                <w:rFonts w:ascii="Times New Roman" w:hAnsi="Times New Roman" w:cs="Times New Roman"/>
                <w:color w:val="000000"/>
                <w:sz w:val="18"/>
                <w:szCs w:val="18"/>
              </w:rPr>
            </w:pPr>
            <w:r w:rsidRPr="00436CC9">
              <w:rPr>
                <w:rFonts w:ascii="Times New Roman" w:hAnsi="Times New Roman" w:cs="Times New Roman"/>
                <w:sz w:val="18"/>
                <w:szCs w:val="18"/>
              </w:rPr>
              <w:t>Natural barrier</w:t>
            </w:r>
          </w:p>
        </w:tc>
        <w:tc>
          <w:tcPr>
            <w:tcW w:w="1417" w:type="dxa"/>
          </w:tcPr>
          <w:p w14:paraId="05206E13" w14:textId="77777777" w:rsidR="0021768A" w:rsidRPr="00436CC9" w:rsidRDefault="0021768A" w:rsidP="00722AB3">
            <w:pPr>
              <w:spacing w:after="0" w:line="240" w:lineRule="auto"/>
              <w:jc w:val="center"/>
              <w:rPr>
                <w:rFonts w:ascii="Times New Roman" w:hAnsi="Times New Roman" w:cs="Times New Roman"/>
                <w:color w:val="000000"/>
                <w:sz w:val="18"/>
                <w:szCs w:val="18"/>
              </w:rPr>
            </w:pPr>
            <w:r w:rsidRPr="00436CC9">
              <w:rPr>
                <w:rFonts w:ascii="Times New Roman" w:hAnsi="Times New Roman" w:cs="Times New Roman"/>
                <w:sz w:val="18"/>
                <w:szCs w:val="18"/>
              </w:rPr>
              <w:t>60</w:t>
            </w:r>
            <w:r>
              <w:rPr>
                <w:rFonts w:ascii="Times New Roman" w:hAnsi="Times New Roman" w:cs="Times New Roman"/>
                <w:sz w:val="18"/>
                <w:szCs w:val="18"/>
              </w:rPr>
              <w:t xml:space="preserve"> (</w:t>
            </w:r>
            <w:r w:rsidRPr="00436CC9">
              <w:rPr>
                <w:rFonts w:ascii="Times New Roman" w:hAnsi="Times New Roman" w:cs="Times New Roman"/>
                <w:sz w:val="18"/>
                <w:szCs w:val="18"/>
              </w:rPr>
              <w:t>33.3</w:t>
            </w:r>
            <w:r>
              <w:rPr>
                <w:rFonts w:ascii="Times New Roman" w:hAnsi="Times New Roman" w:cs="Times New Roman"/>
                <w:sz w:val="18"/>
                <w:szCs w:val="18"/>
              </w:rPr>
              <w:t>)</w:t>
            </w:r>
          </w:p>
        </w:tc>
      </w:tr>
      <w:tr w:rsidR="0021768A" w:rsidRPr="00436CC9" w14:paraId="06240425" w14:textId="77777777" w:rsidTr="00722AB3">
        <w:tc>
          <w:tcPr>
            <w:tcW w:w="3227" w:type="dxa"/>
          </w:tcPr>
          <w:p w14:paraId="47949C27" w14:textId="77777777" w:rsidR="0021768A" w:rsidRPr="00436CC9" w:rsidRDefault="0021768A" w:rsidP="00722AB3">
            <w:pPr>
              <w:spacing w:after="0" w:line="240" w:lineRule="auto"/>
              <w:jc w:val="both"/>
              <w:rPr>
                <w:rFonts w:ascii="Times New Roman" w:hAnsi="Times New Roman" w:cs="Times New Roman"/>
                <w:color w:val="000000"/>
                <w:sz w:val="18"/>
                <w:szCs w:val="18"/>
              </w:rPr>
            </w:pPr>
            <w:r w:rsidRPr="00436CC9">
              <w:rPr>
                <w:rFonts w:ascii="Times New Roman" w:hAnsi="Times New Roman" w:cs="Times New Roman"/>
                <w:sz w:val="18"/>
                <w:szCs w:val="18"/>
              </w:rPr>
              <w:t>OCP</w:t>
            </w:r>
          </w:p>
        </w:tc>
        <w:tc>
          <w:tcPr>
            <w:tcW w:w="1417" w:type="dxa"/>
          </w:tcPr>
          <w:p w14:paraId="2B375E29" w14:textId="77777777" w:rsidR="0021768A" w:rsidRPr="00436CC9" w:rsidRDefault="0021768A" w:rsidP="00722AB3">
            <w:pPr>
              <w:spacing w:after="0" w:line="240" w:lineRule="auto"/>
              <w:jc w:val="center"/>
              <w:rPr>
                <w:rFonts w:ascii="Times New Roman" w:hAnsi="Times New Roman" w:cs="Times New Roman"/>
                <w:color w:val="000000"/>
                <w:sz w:val="18"/>
                <w:szCs w:val="18"/>
              </w:rPr>
            </w:pPr>
            <w:r w:rsidRPr="00436CC9">
              <w:rPr>
                <w:rFonts w:ascii="Times New Roman" w:hAnsi="Times New Roman" w:cs="Times New Roman"/>
                <w:sz w:val="18"/>
                <w:szCs w:val="18"/>
              </w:rPr>
              <w:t>04</w:t>
            </w:r>
            <w:r>
              <w:rPr>
                <w:rFonts w:ascii="Times New Roman" w:hAnsi="Times New Roman" w:cs="Times New Roman"/>
                <w:sz w:val="18"/>
                <w:szCs w:val="18"/>
              </w:rPr>
              <w:t xml:space="preserve"> (</w:t>
            </w:r>
            <w:r w:rsidRPr="00436CC9">
              <w:rPr>
                <w:rFonts w:ascii="Times New Roman" w:hAnsi="Times New Roman" w:cs="Times New Roman"/>
                <w:sz w:val="18"/>
                <w:szCs w:val="18"/>
              </w:rPr>
              <w:t>2.2</w:t>
            </w:r>
            <w:r>
              <w:rPr>
                <w:rFonts w:ascii="Times New Roman" w:hAnsi="Times New Roman" w:cs="Times New Roman"/>
                <w:sz w:val="18"/>
                <w:szCs w:val="18"/>
              </w:rPr>
              <w:t>)</w:t>
            </w:r>
          </w:p>
        </w:tc>
      </w:tr>
      <w:tr w:rsidR="0021768A" w:rsidRPr="00436CC9" w14:paraId="2DDC8B12" w14:textId="77777777" w:rsidTr="00722AB3">
        <w:tc>
          <w:tcPr>
            <w:tcW w:w="3227" w:type="dxa"/>
          </w:tcPr>
          <w:p w14:paraId="2EBFAA3A" w14:textId="77777777" w:rsidR="0021768A" w:rsidRPr="00436CC9" w:rsidRDefault="0021768A" w:rsidP="00722AB3">
            <w:pPr>
              <w:spacing w:after="0" w:line="240" w:lineRule="auto"/>
              <w:jc w:val="both"/>
              <w:rPr>
                <w:rFonts w:ascii="Times New Roman" w:hAnsi="Times New Roman" w:cs="Times New Roman"/>
                <w:color w:val="000000"/>
                <w:sz w:val="18"/>
                <w:szCs w:val="18"/>
              </w:rPr>
            </w:pPr>
            <w:r w:rsidRPr="00436CC9">
              <w:rPr>
                <w:rFonts w:ascii="Times New Roman" w:hAnsi="Times New Roman" w:cs="Times New Roman"/>
                <w:sz w:val="18"/>
                <w:szCs w:val="18"/>
              </w:rPr>
              <w:t>Injection</w:t>
            </w:r>
          </w:p>
        </w:tc>
        <w:tc>
          <w:tcPr>
            <w:tcW w:w="1417" w:type="dxa"/>
          </w:tcPr>
          <w:p w14:paraId="09F2420C" w14:textId="77777777" w:rsidR="0021768A" w:rsidRPr="00436CC9" w:rsidRDefault="0021768A" w:rsidP="00722AB3">
            <w:pPr>
              <w:spacing w:after="0" w:line="240" w:lineRule="auto"/>
              <w:jc w:val="center"/>
              <w:rPr>
                <w:rFonts w:ascii="Times New Roman" w:hAnsi="Times New Roman" w:cs="Times New Roman"/>
                <w:color w:val="000000"/>
                <w:sz w:val="18"/>
                <w:szCs w:val="18"/>
              </w:rPr>
            </w:pPr>
            <w:r w:rsidRPr="00436CC9">
              <w:rPr>
                <w:rFonts w:ascii="Times New Roman" w:hAnsi="Times New Roman" w:cs="Times New Roman"/>
                <w:sz w:val="18"/>
                <w:szCs w:val="18"/>
              </w:rPr>
              <w:t>08</w:t>
            </w:r>
            <w:r>
              <w:rPr>
                <w:rFonts w:ascii="Times New Roman" w:hAnsi="Times New Roman" w:cs="Times New Roman"/>
                <w:sz w:val="18"/>
                <w:szCs w:val="18"/>
              </w:rPr>
              <w:t xml:space="preserve"> (</w:t>
            </w:r>
            <w:r w:rsidRPr="00436CC9">
              <w:rPr>
                <w:rFonts w:ascii="Times New Roman" w:hAnsi="Times New Roman" w:cs="Times New Roman"/>
                <w:sz w:val="18"/>
                <w:szCs w:val="18"/>
              </w:rPr>
              <w:t>4.4</w:t>
            </w:r>
            <w:r>
              <w:rPr>
                <w:rFonts w:ascii="Times New Roman" w:hAnsi="Times New Roman" w:cs="Times New Roman"/>
                <w:sz w:val="18"/>
                <w:szCs w:val="18"/>
              </w:rPr>
              <w:t>)</w:t>
            </w:r>
          </w:p>
        </w:tc>
      </w:tr>
      <w:tr w:rsidR="0021768A" w:rsidRPr="00436CC9" w14:paraId="649CDB6A" w14:textId="77777777" w:rsidTr="00722AB3">
        <w:tc>
          <w:tcPr>
            <w:tcW w:w="3227" w:type="dxa"/>
          </w:tcPr>
          <w:p w14:paraId="00CFFAAC" w14:textId="77777777" w:rsidR="0021768A" w:rsidRPr="00436CC9" w:rsidRDefault="0021768A" w:rsidP="00722AB3">
            <w:pPr>
              <w:spacing w:after="0" w:line="240" w:lineRule="auto"/>
              <w:jc w:val="both"/>
              <w:rPr>
                <w:rFonts w:ascii="Times New Roman" w:hAnsi="Times New Roman" w:cs="Times New Roman"/>
                <w:color w:val="000000"/>
                <w:sz w:val="18"/>
                <w:szCs w:val="18"/>
              </w:rPr>
            </w:pPr>
            <w:r w:rsidRPr="00436CC9">
              <w:rPr>
                <w:rFonts w:ascii="Times New Roman" w:hAnsi="Times New Roman" w:cs="Times New Roman"/>
                <w:sz w:val="18"/>
                <w:szCs w:val="18"/>
              </w:rPr>
              <w:t>Pill</w:t>
            </w:r>
          </w:p>
        </w:tc>
        <w:tc>
          <w:tcPr>
            <w:tcW w:w="1417" w:type="dxa"/>
          </w:tcPr>
          <w:p w14:paraId="45D056C0" w14:textId="77777777" w:rsidR="0021768A" w:rsidRPr="00436CC9" w:rsidRDefault="0021768A" w:rsidP="00722AB3">
            <w:pPr>
              <w:spacing w:after="0" w:line="240" w:lineRule="auto"/>
              <w:jc w:val="center"/>
              <w:rPr>
                <w:rFonts w:ascii="Times New Roman" w:hAnsi="Times New Roman" w:cs="Times New Roman"/>
                <w:color w:val="000000"/>
                <w:sz w:val="18"/>
                <w:szCs w:val="18"/>
              </w:rPr>
            </w:pPr>
            <w:r w:rsidRPr="00436CC9">
              <w:rPr>
                <w:rFonts w:ascii="Times New Roman" w:hAnsi="Times New Roman" w:cs="Times New Roman"/>
                <w:sz w:val="18"/>
                <w:szCs w:val="18"/>
              </w:rPr>
              <w:t>27</w:t>
            </w:r>
            <w:r>
              <w:rPr>
                <w:rFonts w:ascii="Times New Roman" w:hAnsi="Times New Roman" w:cs="Times New Roman"/>
                <w:sz w:val="18"/>
                <w:szCs w:val="18"/>
              </w:rPr>
              <w:t xml:space="preserve"> (</w:t>
            </w:r>
            <w:r w:rsidRPr="00436CC9">
              <w:rPr>
                <w:rFonts w:ascii="Times New Roman" w:hAnsi="Times New Roman" w:cs="Times New Roman"/>
                <w:sz w:val="18"/>
                <w:szCs w:val="18"/>
              </w:rPr>
              <w:t>15.0</w:t>
            </w:r>
            <w:r>
              <w:rPr>
                <w:rFonts w:ascii="Times New Roman" w:hAnsi="Times New Roman" w:cs="Times New Roman"/>
                <w:sz w:val="18"/>
                <w:szCs w:val="18"/>
              </w:rPr>
              <w:t>)</w:t>
            </w:r>
          </w:p>
        </w:tc>
      </w:tr>
      <w:tr w:rsidR="0021768A" w:rsidRPr="00436CC9" w14:paraId="1A40BB05" w14:textId="77777777" w:rsidTr="00722AB3">
        <w:tc>
          <w:tcPr>
            <w:tcW w:w="3227" w:type="dxa"/>
          </w:tcPr>
          <w:p w14:paraId="709A6ABD" w14:textId="77777777" w:rsidR="0021768A" w:rsidRPr="00436CC9" w:rsidRDefault="0021768A" w:rsidP="00722AB3">
            <w:pPr>
              <w:spacing w:after="0" w:line="240" w:lineRule="auto"/>
              <w:jc w:val="both"/>
              <w:rPr>
                <w:rFonts w:ascii="Times New Roman" w:hAnsi="Times New Roman" w:cs="Times New Roman"/>
                <w:color w:val="000000"/>
                <w:sz w:val="18"/>
                <w:szCs w:val="18"/>
              </w:rPr>
            </w:pPr>
            <w:r w:rsidRPr="00436CC9">
              <w:rPr>
                <w:rFonts w:ascii="Times New Roman" w:hAnsi="Times New Roman" w:cs="Times New Roman"/>
                <w:sz w:val="18"/>
                <w:szCs w:val="18"/>
              </w:rPr>
              <w:t>Implant</w:t>
            </w:r>
          </w:p>
        </w:tc>
        <w:tc>
          <w:tcPr>
            <w:tcW w:w="1417" w:type="dxa"/>
          </w:tcPr>
          <w:p w14:paraId="6EFDD0D0" w14:textId="77777777" w:rsidR="0021768A" w:rsidRPr="00436CC9" w:rsidRDefault="0021768A" w:rsidP="00722AB3">
            <w:pPr>
              <w:spacing w:after="0" w:line="240" w:lineRule="auto"/>
              <w:jc w:val="center"/>
              <w:rPr>
                <w:rFonts w:ascii="Times New Roman" w:hAnsi="Times New Roman" w:cs="Times New Roman"/>
                <w:color w:val="000000"/>
                <w:sz w:val="18"/>
                <w:szCs w:val="18"/>
              </w:rPr>
            </w:pPr>
            <w:r w:rsidRPr="00436CC9">
              <w:rPr>
                <w:rFonts w:ascii="Times New Roman" w:hAnsi="Times New Roman" w:cs="Times New Roman"/>
                <w:sz w:val="18"/>
                <w:szCs w:val="18"/>
              </w:rPr>
              <w:t>09</w:t>
            </w:r>
            <w:r>
              <w:rPr>
                <w:rFonts w:ascii="Times New Roman" w:hAnsi="Times New Roman" w:cs="Times New Roman"/>
                <w:sz w:val="18"/>
                <w:szCs w:val="18"/>
              </w:rPr>
              <w:t xml:space="preserve"> (</w:t>
            </w:r>
            <w:r w:rsidRPr="00436CC9">
              <w:rPr>
                <w:rFonts w:ascii="Times New Roman" w:hAnsi="Times New Roman" w:cs="Times New Roman"/>
                <w:sz w:val="18"/>
                <w:szCs w:val="18"/>
              </w:rPr>
              <w:t>5.0</w:t>
            </w:r>
            <w:r>
              <w:rPr>
                <w:rFonts w:ascii="Times New Roman" w:hAnsi="Times New Roman" w:cs="Times New Roman"/>
                <w:sz w:val="18"/>
                <w:szCs w:val="18"/>
              </w:rPr>
              <w:t>)</w:t>
            </w:r>
          </w:p>
        </w:tc>
      </w:tr>
      <w:tr w:rsidR="0021768A" w:rsidRPr="00436CC9" w14:paraId="2BF94E4B" w14:textId="77777777" w:rsidTr="00722AB3">
        <w:tc>
          <w:tcPr>
            <w:tcW w:w="3227" w:type="dxa"/>
          </w:tcPr>
          <w:p w14:paraId="4053613E" w14:textId="77777777" w:rsidR="0021768A" w:rsidRPr="00436CC9" w:rsidRDefault="0021768A" w:rsidP="00722AB3">
            <w:pPr>
              <w:spacing w:after="0" w:line="240" w:lineRule="auto"/>
              <w:jc w:val="both"/>
              <w:rPr>
                <w:rFonts w:ascii="Times New Roman" w:hAnsi="Times New Roman" w:cs="Times New Roman"/>
                <w:color w:val="000000"/>
                <w:sz w:val="18"/>
                <w:szCs w:val="18"/>
              </w:rPr>
            </w:pPr>
            <w:r w:rsidRPr="00436CC9">
              <w:rPr>
                <w:rFonts w:ascii="Times New Roman" w:hAnsi="Times New Roman" w:cs="Times New Roman"/>
                <w:sz w:val="18"/>
                <w:szCs w:val="18"/>
              </w:rPr>
              <w:t>Copper-T</w:t>
            </w:r>
          </w:p>
        </w:tc>
        <w:tc>
          <w:tcPr>
            <w:tcW w:w="1417" w:type="dxa"/>
          </w:tcPr>
          <w:p w14:paraId="59C66ABA" w14:textId="77777777" w:rsidR="0021768A" w:rsidRPr="00436CC9" w:rsidRDefault="0021768A" w:rsidP="00722AB3">
            <w:pPr>
              <w:spacing w:after="0" w:line="240" w:lineRule="auto"/>
              <w:jc w:val="center"/>
              <w:rPr>
                <w:rFonts w:ascii="Times New Roman" w:hAnsi="Times New Roman" w:cs="Times New Roman"/>
                <w:color w:val="000000"/>
                <w:sz w:val="18"/>
                <w:szCs w:val="18"/>
              </w:rPr>
            </w:pPr>
            <w:r w:rsidRPr="00436CC9">
              <w:rPr>
                <w:rFonts w:ascii="Times New Roman" w:hAnsi="Times New Roman" w:cs="Times New Roman"/>
                <w:sz w:val="18"/>
                <w:szCs w:val="18"/>
              </w:rPr>
              <w:t>05</w:t>
            </w:r>
            <w:r>
              <w:rPr>
                <w:rFonts w:ascii="Times New Roman" w:hAnsi="Times New Roman" w:cs="Times New Roman"/>
                <w:sz w:val="18"/>
                <w:szCs w:val="18"/>
              </w:rPr>
              <w:t xml:space="preserve"> (</w:t>
            </w:r>
            <w:r w:rsidRPr="00436CC9">
              <w:rPr>
                <w:rFonts w:ascii="Times New Roman" w:hAnsi="Times New Roman" w:cs="Times New Roman"/>
                <w:sz w:val="18"/>
                <w:szCs w:val="18"/>
              </w:rPr>
              <w:t>2.8</w:t>
            </w:r>
            <w:r>
              <w:rPr>
                <w:rFonts w:ascii="Times New Roman" w:hAnsi="Times New Roman" w:cs="Times New Roman"/>
                <w:sz w:val="18"/>
                <w:szCs w:val="18"/>
              </w:rPr>
              <w:t>)</w:t>
            </w:r>
          </w:p>
        </w:tc>
      </w:tr>
      <w:tr w:rsidR="0021768A" w:rsidRPr="00436CC9" w14:paraId="0B1F5FC0" w14:textId="77777777" w:rsidTr="00722AB3">
        <w:tc>
          <w:tcPr>
            <w:tcW w:w="3227" w:type="dxa"/>
          </w:tcPr>
          <w:p w14:paraId="163D5C3B" w14:textId="77777777" w:rsidR="0021768A" w:rsidRPr="00436CC9" w:rsidRDefault="0021768A" w:rsidP="00722AB3">
            <w:pPr>
              <w:spacing w:after="0" w:line="240" w:lineRule="auto"/>
              <w:jc w:val="both"/>
              <w:rPr>
                <w:rFonts w:ascii="Times New Roman" w:hAnsi="Times New Roman" w:cs="Times New Roman"/>
                <w:color w:val="000000"/>
                <w:sz w:val="18"/>
                <w:szCs w:val="18"/>
              </w:rPr>
            </w:pPr>
            <w:r w:rsidRPr="00436CC9">
              <w:rPr>
                <w:rFonts w:ascii="Times New Roman" w:hAnsi="Times New Roman" w:cs="Times New Roman"/>
                <w:b/>
                <w:bCs/>
                <w:sz w:val="18"/>
                <w:szCs w:val="18"/>
              </w:rPr>
              <w:t>Interval in pregnancy</w:t>
            </w:r>
          </w:p>
        </w:tc>
        <w:tc>
          <w:tcPr>
            <w:tcW w:w="1417" w:type="dxa"/>
          </w:tcPr>
          <w:p w14:paraId="4B07F3C3" w14:textId="77777777" w:rsidR="0021768A" w:rsidRPr="00436CC9" w:rsidRDefault="0021768A" w:rsidP="00722AB3">
            <w:pPr>
              <w:spacing w:after="0" w:line="240" w:lineRule="auto"/>
              <w:jc w:val="center"/>
              <w:rPr>
                <w:rFonts w:ascii="Times New Roman" w:hAnsi="Times New Roman" w:cs="Times New Roman"/>
                <w:color w:val="000000"/>
                <w:sz w:val="18"/>
                <w:szCs w:val="18"/>
              </w:rPr>
            </w:pPr>
          </w:p>
        </w:tc>
      </w:tr>
      <w:tr w:rsidR="0021768A" w:rsidRPr="00436CC9" w14:paraId="29694C6D" w14:textId="77777777" w:rsidTr="00722AB3">
        <w:tc>
          <w:tcPr>
            <w:tcW w:w="3227" w:type="dxa"/>
          </w:tcPr>
          <w:p w14:paraId="4DA90F68" w14:textId="77777777" w:rsidR="0021768A" w:rsidRPr="00436CC9" w:rsidRDefault="0021768A" w:rsidP="00722AB3">
            <w:pPr>
              <w:spacing w:after="0" w:line="240" w:lineRule="auto"/>
              <w:jc w:val="both"/>
              <w:rPr>
                <w:rFonts w:ascii="Times New Roman" w:hAnsi="Times New Roman" w:cs="Times New Roman"/>
                <w:color w:val="000000"/>
                <w:sz w:val="18"/>
                <w:szCs w:val="18"/>
              </w:rPr>
            </w:pPr>
            <w:r w:rsidRPr="00436CC9">
              <w:rPr>
                <w:rFonts w:ascii="Times New Roman" w:hAnsi="Times New Roman" w:cs="Times New Roman"/>
                <w:color w:val="000000"/>
                <w:sz w:val="18"/>
                <w:szCs w:val="18"/>
              </w:rPr>
              <w:t>&lt;24 month</w:t>
            </w:r>
          </w:p>
        </w:tc>
        <w:tc>
          <w:tcPr>
            <w:tcW w:w="1417" w:type="dxa"/>
          </w:tcPr>
          <w:p w14:paraId="69C0EDA2" w14:textId="77777777" w:rsidR="0021768A" w:rsidRPr="00436CC9" w:rsidRDefault="0021768A" w:rsidP="00722AB3">
            <w:pPr>
              <w:spacing w:after="0" w:line="240" w:lineRule="auto"/>
              <w:jc w:val="center"/>
              <w:rPr>
                <w:rFonts w:ascii="Times New Roman" w:hAnsi="Times New Roman" w:cs="Times New Roman"/>
                <w:color w:val="000000"/>
                <w:sz w:val="18"/>
                <w:szCs w:val="18"/>
              </w:rPr>
            </w:pPr>
            <w:r w:rsidRPr="00436CC9">
              <w:rPr>
                <w:rFonts w:ascii="Times New Roman" w:hAnsi="Times New Roman" w:cs="Times New Roman"/>
                <w:sz w:val="18"/>
                <w:szCs w:val="18"/>
              </w:rPr>
              <w:t>148</w:t>
            </w:r>
            <w:r>
              <w:rPr>
                <w:rFonts w:ascii="Times New Roman" w:hAnsi="Times New Roman" w:cs="Times New Roman"/>
                <w:sz w:val="18"/>
                <w:szCs w:val="18"/>
              </w:rPr>
              <w:t xml:space="preserve"> (</w:t>
            </w:r>
            <w:r w:rsidRPr="00436CC9">
              <w:rPr>
                <w:rFonts w:ascii="Times New Roman" w:hAnsi="Times New Roman" w:cs="Times New Roman"/>
                <w:sz w:val="18"/>
                <w:szCs w:val="18"/>
              </w:rPr>
              <w:t>82.2</w:t>
            </w:r>
            <w:r>
              <w:rPr>
                <w:rFonts w:ascii="Times New Roman" w:hAnsi="Times New Roman" w:cs="Times New Roman"/>
                <w:sz w:val="18"/>
                <w:szCs w:val="18"/>
              </w:rPr>
              <w:t>)</w:t>
            </w:r>
          </w:p>
        </w:tc>
      </w:tr>
      <w:tr w:rsidR="0021768A" w:rsidRPr="00436CC9" w14:paraId="6BB6F6BF" w14:textId="77777777" w:rsidTr="00722AB3">
        <w:tc>
          <w:tcPr>
            <w:tcW w:w="3227" w:type="dxa"/>
          </w:tcPr>
          <w:p w14:paraId="47A5ACA4" w14:textId="77777777" w:rsidR="0021768A" w:rsidRPr="00436CC9" w:rsidRDefault="0021768A" w:rsidP="00722AB3">
            <w:pPr>
              <w:spacing w:after="0" w:line="240" w:lineRule="auto"/>
              <w:jc w:val="both"/>
              <w:rPr>
                <w:rFonts w:ascii="Times New Roman" w:hAnsi="Times New Roman" w:cs="Times New Roman"/>
                <w:color w:val="000000"/>
                <w:sz w:val="18"/>
                <w:szCs w:val="18"/>
              </w:rPr>
            </w:pPr>
            <w:r w:rsidRPr="00436CC9">
              <w:rPr>
                <w:rFonts w:ascii="Times New Roman" w:hAnsi="Times New Roman" w:cs="Times New Roman"/>
                <w:color w:val="000000"/>
                <w:sz w:val="18"/>
                <w:szCs w:val="18"/>
              </w:rPr>
              <w:t>&gt;24.1 months</w:t>
            </w:r>
          </w:p>
        </w:tc>
        <w:tc>
          <w:tcPr>
            <w:tcW w:w="1417" w:type="dxa"/>
          </w:tcPr>
          <w:p w14:paraId="39DCEE83" w14:textId="77777777" w:rsidR="0021768A" w:rsidRPr="00436CC9" w:rsidRDefault="0021768A" w:rsidP="00722AB3">
            <w:pPr>
              <w:spacing w:after="0" w:line="240" w:lineRule="auto"/>
              <w:jc w:val="center"/>
              <w:rPr>
                <w:rFonts w:ascii="Times New Roman" w:hAnsi="Times New Roman" w:cs="Times New Roman"/>
                <w:color w:val="000000"/>
                <w:sz w:val="18"/>
                <w:szCs w:val="18"/>
              </w:rPr>
            </w:pPr>
            <w:r w:rsidRPr="00436CC9">
              <w:rPr>
                <w:rFonts w:ascii="Times New Roman" w:hAnsi="Times New Roman" w:cs="Times New Roman"/>
                <w:sz w:val="18"/>
                <w:szCs w:val="18"/>
              </w:rPr>
              <w:t>32</w:t>
            </w:r>
            <w:r>
              <w:rPr>
                <w:rFonts w:ascii="Times New Roman" w:hAnsi="Times New Roman" w:cs="Times New Roman"/>
                <w:sz w:val="18"/>
                <w:szCs w:val="18"/>
              </w:rPr>
              <w:t xml:space="preserve"> (</w:t>
            </w:r>
            <w:r w:rsidRPr="00436CC9">
              <w:rPr>
                <w:rFonts w:ascii="Times New Roman" w:hAnsi="Times New Roman" w:cs="Times New Roman"/>
                <w:sz w:val="18"/>
                <w:szCs w:val="18"/>
              </w:rPr>
              <w:t>17.8</w:t>
            </w:r>
            <w:r>
              <w:rPr>
                <w:rFonts w:ascii="Times New Roman" w:hAnsi="Times New Roman" w:cs="Times New Roman"/>
                <w:sz w:val="18"/>
                <w:szCs w:val="18"/>
              </w:rPr>
              <w:t>)</w:t>
            </w:r>
          </w:p>
        </w:tc>
      </w:tr>
      <w:tr w:rsidR="0021768A" w:rsidRPr="00436CC9" w14:paraId="6D350103" w14:textId="77777777" w:rsidTr="00722AB3">
        <w:tc>
          <w:tcPr>
            <w:tcW w:w="3227" w:type="dxa"/>
          </w:tcPr>
          <w:p w14:paraId="6524F173" w14:textId="77777777" w:rsidR="0021768A" w:rsidRPr="00436CC9" w:rsidRDefault="0021768A" w:rsidP="00722AB3">
            <w:pPr>
              <w:spacing w:after="0" w:line="240" w:lineRule="auto"/>
              <w:jc w:val="both"/>
              <w:rPr>
                <w:rFonts w:ascii="Times New Roman" w:hAnsi="Times New Roman" w:cs="Times New Roman"/>
                <w:color w:val="000000"/>
                <w:sz w:val="18"/>
                <w:szCs w:val="18"/>
              </w:rPr>
            </w:pPr>
            <w:r w:rsidRPr="00436CC9">
              <w:rPr>
                <w:rFonts w:ascii="Times New Roman" w:hAnsi="Times New Roman" w:cs="Times New Roman"/>
                <w:b/>
                <w:bCs/>
                <w:sz w:val="18"/>
                <w:szCs w:val="18"/>
              </w:rPr>
              <w:t>BMI in pregnancy</w:t>
            </w:r>
          </w:p>
        </w:tc>
        <w:tc>
          <w:tcPr>
            <w:tcW w:w="1417" w:type="dxa"/>
          </w:tcPr>
          <w:p w14:paraId="554FB08D" w14:textId="77777777" w:rsidR="0021768A" w:rsidRPr="00436CC9" w:rsidRDefault="0021768A" w:rsidP="00722AB3">
            <w:pPr>
              <w:spacing w:after="0" w:line="240" w:lineRule="auto"/>
              <w:jc w:val="center"/>
              <w:rPr>
                <w:rFonts w:ascii="Times New Roman" w:hAnsi="Times New Roman" w:cs="Times New Roman"/>
                <w:color w:val="000000"/>
                <w:sz w:val="18"/>
                <w:szCs w:val="18"/>
              </w:rPr>
            </w:pPr>
          </w:p>
        </w:tc>
      </w:tr>
      <w:tr w:rsidR="0021768A" w:rsidRPr="00436CC9" w14:paraId="1464FE32" w14:textId="77777777" w:rsidTr="00722AB3">
        <w:tc>
          <w:tcPr>
            <w:tcW w:w="3227" w:type="dxa"/>
          </w:tcPr>
          <w:p w14:paraId="2574D098" w14:textId="77777777" w:rsidR="0021768A" w:rsidRPr="00436CC9" w:rsidRDefault="0021768A" w:rsidP="00722AB3">
            <w:pPr>
              <w:spacing w:after="0" w:line="240" w:lineRule="auto"/>
              <w:jc w:val="both"/>
              <w:rPr>
                <w:rFonts w:ascii="Times New Roman" w:hAnsi="Times New Roman" w:cs="Times New Roman"/>
                <w:color w:val="000000"/>
                <w:sz w:val="18"/>
                <w:szCs w:val="18"/>
              </w:rPr>
            </w:pPr>
            <w:r w:rsidRPr="00436CC9">
              <w:rPr>
                <w:rFonts w:ascii="Times New Roman" w:hAnsi="Times New Roman" w:cs="Times New Roman"/>
                <w:color w:val="000000"/>
                <w:sz w:val="18"/>
                <w:szCs w:val="18"/>
              </w:rPr>
              <w:t>Normal (</w:t>
            </w:r>
            <w:r w:rsidRPr="00436CC9">
              <w:rPr>
                <w:rFonts w:ascii="Times New Roman" w:hAnsi="Times New Roman" w:cs="Times New Roman"/>
                <w:color w:val="131413"/>
                <w:sz w:val="18"/>
                <w:szCs w:val="18"/>
                <w:lang w:val="en-US" w:bidi="ar-SA"/>
              </w:rPr>
              <w:t>18.5-23.9 kg/m</w:t>
            </w:r>
            <w:r w:rsidRPr="00436CC9">
              <w:rPr>
                <w:rFonts w:ascii="Times New Roman" w:hAnsi="Times New Roman" w:cs="Times New Roman"/>
                <w:color w:val="131413"/>
                <w:sz w:val="18"/>
                <w:szCs w:val="18"/>
                <w:vertAlign w:val="superscript"/>
                <w:lang w:val="en-US" w:bidi="ar-SA"/>
              </w:rPr>
              <w:t>2</w:t>
            </w:r>
            <w:r w:rsidRPr="00436CC9">
              <w:rPr>
                <w:rFonts w:ascii="Times New Roman" w:hAnsi="Times New Roman" w:cs="Times New Roman"/>
                <w:color w:val="131413"/>
                <w:sz w:val="18"/>
                <w:szCs w:val="18"/>
                <w:lang w:val="en-US" w:bidi="ar-SA"/>
              </w:rPr>
              <w:t>)</w:t>
            </w:r>
          </w:p>
        </w:tc>
        <w:tc>
          <w:tcPr>
            <w:tcW w:w="1417" w:type="dxa"/>
          </w:tcPr>
          <w:p w14:paraId="0D731E7B" w14:textId="77777777" w:rsidR="0021768A" w:rsidRPr="00436CC9" w:rsidRDefault="0021768A" w:rsidP="00722AB3">
            <w:pPr>
              <w:spacing w:after="0" w:line="240" w:lineRule="auto"/>
              <w:jc w:val="center"/>
              <w:rPr>
                <w:rFonts w:ascii="Times New Roman" w:hAnsi="Times New Roman" w:cs="Times New Roman"/>
                <w:color w:val="000000"/>
                <w:sz w:val="18"/>
                <w:szCs w:val="18"/>
              </w:rPr>
            </w:pPr>
            <w:r w:rsidRPr="00436CC9">
              <w:rPr>
                <w:rFonts w:ascii="Times New Roman" w:hAnsi="Times New Roman" w:cs="Times New Roman"/>
                <w:sz w:val="18"/>
                <w:szCs w:val="18"/>
              </w:rPr>
              <w:t>109</w:t>
            </w:r>
            <w:r>
              <w:rPr>
                <w:rFonts w:ascii="Times New Roman" w:hAnsi="Times New Roman" w:cs="Times New Roman"/>
                <w:sz w:val="18"/>
                <w:szCs w:val="18"/>
              </w:rPr>
              <w:t xml:space="preserve"> (</w:t>
            </w:r>
            <w:r w:rsidRPr="00436CC9">
              <w:rPr>
                <w:rFonts w:ascii="Times New Roman" w:hAnsi="Times New Roman" w:cs="Times New Roman"/>
                <w:color w:val="000000"/>
                <w:sz w:val="18"/>
                <w:szCs w:val="18"/>
              </w:rPr>
              <w:t>60.4</w:t>
            </w:r>
            <w:r>
              <w:rPr>
                <w:rFonts w:ascii="Times New Roman" w:hAnsi="Times New Roman" w:cs="Times New Roman"/>
                <w:color w:val="000000"/>
                <w:sz w:val="18"/>
                <w:szCs w:val="18"/>
              </w:rPr>
              <w:t>)</w:t>
            </w:r>
          </w:p>
        </w:tc>
      </w:tr>
      <w:tr w:rsidR="0021768A" w:rsidRPr="00436CC9" w14:paraId="19ABC170" w14:textId="77777777" w:rsidTr="00722AB3">
        <w:tc>
          <w:tcPr>
            <w:tcW w:w="3227" w:type="dxa"/>
          </w:tcPr>
          <w:p w14:paraId="01788FC5" w14:textId="77777777" w:rsidR="0021768A" w:rsidRPr="00436CC9" w:rsidRDefault="0021768A" w:rsidP="00722AB3">
            <w:pPr>
              <w:spacing w:after="0" w:line="240" w:lineRule="auto"/>
              <w:jc w:val="both"/>
              <w:rPr>
                <w:rFonts w:ascii="Times New Roman" w:hAnsi="Times New Roman" w:cs="Times New Roman"/>
                <w:color w:val="000000"/>
                <w:sz w:val="18"/>
                <w:szCs w:val="18"/>
              </w:rPr>
            </w:pPr>
            <w:r w:rsidRPr="00436CC9">
              <w:rPr>
                <w:rFonts w:ascii="Times New Roman" w:hAnsi="Times New Roman" w:cs="Times New Roman"/>
                <w:color w:val="000000"/>
                <w:sz w:val="18"/>
                <w:szCs w:val="18"/>
              </w:rPr>
              <w:t>Overweight (</w:t>
            </w:r>
            <w:r w:rsidRPr="00436CC9">
              <w:rPr>
                <w:rFonts w:ascii="Times New Roman" w:hAnsi="Times New Roman" w:cs="Times New Roman"/>
                <w:color w:val="131413"/>
                <w:sz w:val="18"/>
                <w:szCs w:val="18"/>
                <w:lang w:val="en-US" w:bidi="ar-SA"/>
              </w:rPr>
              <w:t xml:space="preserve"> 24-27.9  kg/m</w:t>
            </w:r>
            <w:r w:rsidRPr="00436CC9">
              <w:rPr>
                <w:rFonts w:ascii="Times New Roman" w:hAnsi="Times New Roman" w:cs="Times New Roman"/>
                <w:color w:val="131413"/>
                <w:sz w:val="18"/>
                <w:szCs w:val="18"/>
                <w:vertAlign w:val="superscript"/>
                <w:lang w:val="en-US" w:bidi="ar-SA"/>
              </w:rPr>
              <w:t>2</w:t>
            </w:r>
            <w:r w:rsidRPr="00436CC9">
              <w:rPr>
                <w:rFonts w:ascii="Times New Roman" w:hAnsi="Times New Roman" w:cs="Times New Roman"/>
                <w:color w:val="000000"/>
                <w:sz w:val="18"/>
                <w:szCs w:val="18"/>
              </w:rPr>
              <w:t>)</w:t>
            </w:r>
          </w:p>
        </w:tc>
        <w:tc>
          <w:tcPr>
            <w:tcW w:w="1417" w:type="dxa"/>
          </w:tcPr>
          <w:p w14:paraId="0930369C" w14:textId="77777777" w:rsidR="0021768A" w:rsidRPr="00436CC9" w:rsidRDefault="0021768A" w:rsidP="00722AB3">
            <w:pPr>
              <w:spacing w:after="0" w:line="240" w:lineRule="auto"/>
              <w:jc w:val="center"/>
              <w:rPr>
                <w:rFonts w:ascii="Times New Roman" w:hAnsi="Times New Roman" w:cs="Times New Roman"/>
                <w:color w:val="000000"/>
                <w:sz w:val="18"/>
                <w:szCs w:val="18"/>
              </w:rPr>
            </w:pPr>
            <w:r w:rsidRPr="00436CC9">
              <w:rPr>
                <w:rFonts w:ascii="Times New Roman" w:hAnsi="Times New Roman" w:cs="Times New Roman"/>
                <w:sz w:val="18"/>
                <w:szCs w:val="18"/>
              </w:rPr>
              <w:t>44</w:t>
            </w:r>
            <w:r>
              <w:rPr>
                <w:rFonts w:ascii="Times New Roman" w:hAnsi="Times New Roman" w:cs="Times New Roman"/>
                <w:sz w:val="18"/>
                <w:szCs w:val="18"/>
              </w:rPr>
              <w:t xml:space="preserve"> (</w:t>
            </w:r>
            <w:r w:rsidRPr="00436CC9">
              <w:rPr>
                <w:rFonts w:ascii="Times New Roman" w:hAnsi="Times New Roman" w:cs="Times New Roman"/>
                <w:color w:val="000000"/>
                <w:sz w:val="18"/>
                <w:szCs w:val="18"/>
              </w:rPr>
              <w:t>25.4</w:t>
            </w:r>
            <w:r>
              <w:rPr>
                <w:rFonts w:ascii="Times New Roman" w:hAnsi="Times New Roman" w:cs="Times New Roman"/>
                <w:color w:val="000000"/>
                <w:sz w:val="18"/>
                <w:szCs w:val="18"/>
              </w:rPr>
              <w:t>)</w:t>
            </w:r>
          </w:p>
        </w:tc>
      </w:tr>
      <w:tr w:rsidR="0021768A" w:rsidRPr="00436CC9" w14:paraId="570FCE09" w14:textId="77777777" w:rsidTr="00722AB3">
        <w:tc>
          <w:tcPr>
            <w:tcW w:w="3227" w:type="dxa"/>
          </w:tcPr>
          <w:p w14:paraId="6D289E98" w14:textId="77777777" w:rsidR="0021768A" w:rsidRPr="00436CC9" w:rsidRDefault="0021768A" w:rsidP="00722AB3">
            <w:pPr>
              <w:spacing w:after="0" w:line="240" w:lineRule="auto"/>
              <w:jc w:val="both"/>
              <w:rPr>
                <w:rFonts w:ascii="Times New Roman" w:hAnsi="Times New Roman" w:cs="Times New Roman"/>
                <w:color w:val="000000"/>
                <w:sz w:val="18"/>
                <w:szCs w:val="18"/>
              </w:rPr>
            </w:pPr>
            <w:r w:rsidRPr="00436CC9">
              <w:rPr>
                <w:rFonts w:ascii="Times New Roman" w:hAnsi="Times New Roman" w:cs="Times New Roman"/>
                <w:color w:val="000000"/>
                <w:sz w:val="18"/>
                <w:szCs w:val="18"/>
              </w:rPr>
              <w:t>Obese (</w:t>
            </w:r>
            <w:r w:rsidRPr="00436CC9">
              <w:rPr>
                <w:rFonts w:ascii="Times New Roman" w:eastAsia="GnnbchAdvTT86d47313+22" w:hAnsi="Times New Roman" w:cs="Times New Roman"/>
                <w:color w:val="131413"/>
                <w:sz w:val="18"/>
                <w:szCs w:val="18"/>
                <w:lang w:val="en-US" w:bidi="ar-SA"/>
              </w:rPr>
              <w:t xml:space="preserve"> ≥28 </w:t>
            </w:r>
            <w:r w:rsidRPr="00436CC9">
              <w:rPr>
                <w:rFonts w:ascii="Times New Roman" w:hAnsi="Times New Roman" w:cs="Times New Roman"/>
                <w:color w:val="131413"/>
                <w:sz w:val="18"/>
                <w:szCs w:val="18"/>
                <w:lang w:val="en-US" w:bidi="ar-SA"/>
              </w:rPr>
              <w:t xml:space="preserve"> kg/m</w:t>
            </w:r>
            <w:r w:rsidRPr="00436CC9">
              <w:rPr>
                <w:rFonts w:ascii="Times New Roman" w:hAnsi="Times New Roman" w:cs="Times New Roman"/>
                <w:color w:val="131413"/>
                <w:sz w:val="18"/>
                <w:szCs w:val="18"/>
                <w:vertAlign w:val="superscript"/>
                <w:lang w:val="en-US" w:bidi="ar-SA"/>
              </w:rPr>
              <w:t>2</w:t>
            </w:r>
            <w:r w:rsidRPr="00436CC9">
              <w:rPr>
                <w:rFonts w:ascii="Times New Roman" w:hAnsi="Times New Roman" w:cs="Times New Roman"/>
                <w:color w:val="000000"/>
                <w:sz w:val="18"/>
                <w:szCs w:val="18"/>
              </w:rPr>
              <w:t>)</w:t>
            </w:r>
          </w:p>
        </w:tc>
        <w:tc>
          <w:tcPr>
            <w:tcW w:w="1417" w:type="dxa"/>
          </w:tcPr>
          <w:p w14:paraId="4A59188E" w14:textId="77777777" w:rsidR="0021768A" w:rsidRPr="00436CC9" w:rsidRDefault="0021768A" w:rsidP="00722AB3">
            <w:pPr>
              <w:spacing w:after="0" w:line="240" w:lineRule="auto"/>
              <w:jc w:val="center"/>
              <w:rPr>
                <w:rFonts w:ascii="Times New Roman" w:hAnsi="Times New Roman" w:cs="Times New Roman"/>
                <w:color w:val="000000"/>
                <w:sz w:val="18"/>
                <w:szCs w:val="18"/>
              </w:rPr>
            </w:pPr>
            <w:r w:rsidRPr="00436CC9">
              <w:rPr>
                <w:rFonts w:ascii="Times New Roman" w:hAnsi="Times New Roman" w:cs="Times New Roman"/>
                <w:sz w:val="18"/>
                <w:szCs w:val="18"/>
              </w:rPr>
              <w:t>04</w:t>
            </w:r>
            <w:r>
              <w:rPr>
                <w:rFonts w:ascii="Times New Roman" w:hAnsi="Times New Roman" w:cs="Times New Roman"/>
                <w:sz w:val="18"/>
                <w:szCs w:val="18"/>
              </w:rPr>
              <w:t xml:space="preserve"> (</w:t>
            </w:r>
            <w:r w:rsidRPr="00436CC9">
              <w:rPr>
                <w:rFonts w:ascii="Times New Roman" w:hAnsi="Times New Roman" w:cs="Times New Roman"/>
                <w:color w:val="000000"/>
                <w:sz w:val="18"/>
                <w:szCs w:val="18"/>
              </w:rPr>
              <w:t>2.2</w:t>
            </w:r>
            <w:r>
              <w:rPr>
                <w:rFonts w:ascii="Times New Roman" w:hAnsi="Times New Roman" w:cs="Times New Roman"/>
                <w:color w:val="000000"/>
                <w:sz w:val="18"/>
                <w:szCs w:val="18"/>
              </w:rPr>
              <w:t>)</w:t>
            </w:r>
          </w:p>
        </w:tc>
      </w:tr>
      <w:tr w:rsidR="0021768A" w:rsidRPr="00436CC9" w14:paraId="46E103E9" w14:textId="77777777" w:rsidTr="00722AB3">
        <w:tc>
          <w:tcPr>
            <w:tcW w:w="3227" w:type="dxa"/>
          </w:tcPr>
          <w:p w14:paraId="14600FEE" w14:textId="77777777" w:rsidR="0021768A" w:rsidRPr="00436CC9" w:rsidRDefault="0021768A" w:rsidP="00722AB3">
            <w:pPr>
              <w:spacing w:after="0" w:line="240" w:lineRule="auto"/>
              <w:jc w:val="both"/>
              <w:rPr>
                <w:rFonts w:ascii="Times New Roman" w:hAnsi="Times New Roman" w:cs="Times New Roman"/>
                <w:color w:val="000000"/>
                <w:sz w:val="18"/>
                <w:szCs w:val="18"/>
              </w:rPr>
            </w:pPr>
            <w:r w:rsidRPr="00436CC9">
              <w:rPr>
                <w:rFonts w:ascii="Times New Roman" w:hAnsi="Times New Roman" w:cs="Times New Roman"/>
                <w:color w:val="000000"/>
                <w:sz w:val="18"/>
                <w:szCs w:val="18"/>
              </w:rPr>
              <w:t>Underweight (</w:t>
            </w:r>
            <w:r w:rsidRPr="00436CC9">
              <w:rPr>
                <w:rFonts w:ascii="Times New Roman" w:hAnsi="Times New Roman" w:cs="Times New Roman"/>
                <w:color w:val="131413"/>
                <w:sz w:val="18"/>
                <w:szCs w:val="18"/>
                <w:lang w:val="en-US" w:bidi="ar-SA"/>
              </w:rPr>
              <w:t>&lt; 18.5 kg/m</w:t>
            </w:r>
            <w:r w:rsidRPr="00436CC9">
              <w:rPr>
                <w:rFonts w:ascii="Times New Roman" w:hAnsi="Times New Roman" w:cs="Times New Roman"/>
                <w:color w:val="131413"/>
                <w:sz w:val="18"/>
                <w:szCs w:val="18"/>
                <w:vertAlign w:val="superscript"/>
                <w:lang w:val="en-US" w:bidi="ar-SA"/>
              </w:rPr>
              <w:t>2</w:t>
            </w:r>
            <w:r w:rsidRPr="00436CC9">
              <w:rPr>
                <w:rFonts w:ascii="Times New Roman" w:hAnsi="Times New Roman" w:cs="Times New Roman"/>
                <w:color w:val="000000"/>
                <w:sz w:val="18"/>
                <w:szCs w:val="18"/>
              </w:rPr>
              <w:t>)</w:t>
            </w:r>
          </w:p>
        </w:tc>
        <w:tc>
          <w:tcPr>
            <w:tcW w:w="1417" w:type="dxa"/>
          </w:tcPr>
          <w:p w14:paraId="444FDD13" w14:textId="77777777" w:rsidR="0021768A" w:rsidRPr="00436CC9" w:rsidRDefault="0021768A" w:rsidP="00722AB3">
            <w:pPr>
              <w:spacing w:after="0" w:line="240" w:lineRule="auto"/>
              <w:jc w:val="center"/>
              <w:rPr>
                <w:rFonts w:ascii="Times New Roman" w:hAnsi="Times New Roman" w:cs="Times New Roman"/>
                <w:color w:val="000000"/>
                <w:sz w:val="18"/>
                <w:szCs w:val="18"/>
              </w:rPr>
            </w:pPr>
            <w:r w:rsidRPr="00436CC9">
              <w:rPr>
                <w:rFonts w:ascii="Times New Roman" w:hAnsi="Times New Roman" w:cs="Times New Roman"/>
                <w:sz w:val="18"/>
                <w:szCs w:val="18"/>
              </w:rPr>
              <w:t>23</w:t>
            </w:r>
            <w:r>
              <w:rPr>
                <w:rFonts w:ascii="Times New Roman" w:hAnsi="Times New Roman" w:cs="Times New Roman"/>
                <w:sz w:val="18"/>
                <w:szCs w:val="18"/>
              </w:rPr>
              <w:t xml:space="preserve"> (</w:t>
            </w:r>
            <w:r w:rsidRPr="00436CC9">
              <w:rPr>
                <w:rFonts w:ascii="Times New Roman" w:hAnsi="Times New Roman" w:cs="Times New Roman"/>
                <w:color w:val="000000"/>
                <w:sz w:val="18"/>
                <w:szCs w:val="18"/>
              </w:rPr>
              <w:t>12.8</w:t>
            </w:r>
            <w:r>
              <w:rPr>
                <w:rFonts w:ascii="Times New Roman" w:hAnsi="Times New Roman" w:cs="Times New Roman"/>
                <w:color w:val="000000"/>
                <w:sz w:val="18"/>
                <w:szCs w:val="18"/>
              </w:rPr>
              <w:t>)</w:t>
            </w:r>
          </w:p>
        </w:tc>
      </w:tr>
      <w:tr w:rsidR="0021768A" w:rsidRPr="00436CC9" w14:paraId="4A56BC6A" w14:textId="77777777" w:rsidTr="00722AB3">
        <w:tc>
          <w:tcPr>
            <w:tcW w:w="3227" w:type="dxa"/>
          </w:tcPr>
          <w:p w14:paraId="415FCB99" w14:textId="77777777" w:rsidR="0021768A" w:rsidRPr="00436CC9" w:rsidRDefault="0021768A" w:rsidP="00722AB3">
            <w:pPr>
              <w:spacing w:after="0" w:line="240" w:lineRule="auto"/>
              <w:jc w:val="both"/>
              <w:rPr>
                <w:rFonts w:ascii="Times New Roman" w:hAnsi="Times New Roman" w:cs="Times New Roman"/>
                <w:color w:val="000000"/>
                <w:sz w:val="18"/>
                <w:szCs w:val="18"/>
              </w:rPr>
            </w:pPr>
            <w:r w:rsidRPr="00436CC9">
              <w:rPr>
                <w:rFonts w:ascii="Times New Roman" w:hAnsi="Times New Roman" w:cs="Times New Roman"/>
                <w:b/>
                <w:bCs/>
                <w:sz w:val="18"/>
                <w:szCs w:val="18"/>
              </w:rPr>
              <w:t>Gestational diabetics mellitus</w:t>
            </w:r>
          </w:p>
        </w:tc>
        <w:tc>
          <w:tcPr>
            <w:tcW w:w="1417" w:type="dxa"/>
          </w:tcPr>
          <w:p w14:paraId="13129124" w14:textId="77777777" w:rsidR="0021768A" w:rsidRPr="00436CC9" w:rsidRDefault="0021768A" w:rsidP="00722AB3">
            <w:pPr>
              <w:spacing w:after="0" w:line="240" w:lineRule="auto"/>
              <w:jc w:val="center"/>
              <w:rPr>
                <w:rFonts w:ascii="Times New Roman" w:hAnsi="Times New Roman" w:cs="Times New Roman"/>
                <w:color w:val="000000"/>
                <w:sz w:val="18"/>
                <w:szCs w:val="18"/>
              </w:rPr>
            </w:pPr>
          </w:p>
        </w:tc>
      </w:tr>
      <w:tr w:rsidR="0021768A" w:rsidRPr="00436CC9" w14:paraId="7DE1CEB5" w14:textId="77777777" w:rsidTr="00722AB3">
        <w:tc>
          <w:tcPr>
            <w:tcW w:w="3227" w:type="dxa"/>
          </w:tcPr>
          <w:p w14:paraId="7C86FA08" w14:textId="77777777" w:rsidR="0021768A" w:rsidRPr="00436CC9" w:rsidRDefault="0021768A" w:rsidP="00722AB3">
            <w:pPr>
              <w:spacing w:after="0" w:line="240" w:lineRule="auto"/>
              <w:jc w:val="both"/>
              <w:rPr>
                <w:rFonts w:ascii="Times New Roman" w:hAnsi="Times New Roman" w:cs="Times New Roman"/>
                <w:color w:val="000000"/>
                <w:sz w:val="18"/>
                <w:szCs w:val="18"/>
              </w:rPr>
            </w:pPr>
            <w:r w:rsidRPr="00436CC9">
              <w:rPr>
                <w:rFonts w:ascii="Times New Roman" w:hAnsi="Times New Roman" w:cs="Times New Roman"/>
                <w:color w:val="000000"/>
                <w:sz w:val="18"/>
                <w:szCs w:val="18"/>
              </w:rPr>
              <w:t>Yes</w:t>
            </w:r>
          </w:p>
        </w:tc>
        <w:tc>
          <w:tcPr>
            <w:tcW w:w="1417" w:type="dxa"/>
          </w:tcPr>
          <w:p w14:paraId="613308B4" w14:textId="77777777" w:rsidR="0021768A" w:rsidRPr="00436CC9" w:rsidRDefault="0021768A" w:rsidP="00722AB3">
            <w:pPr>
              <w:spacing w:after="0" w:line="240" w:lineRule="auto"/>
              <w:jc w:val="center"/>
              <w:rPr>
                <w:rFonts w:ascii="Times New Roman" w:hAnsi="Times New Roman" w:cs="Times New Roman"/>
                <w:color w:val="000000"/>
                <w:sz w:val="18"/>
                <w:szCs w:val="18"/>
              </w:rPr>
            </w:pPr>
            <w:r w:rsidRPr="00436CC9">
              <w:rPr>
                <w:rFonts w:ascii="Times New Roman" w:hAnsi="Times New Roman" w:cs="Times New Roman"/>
                <w:sz w:val="18"/>
                <w:szCs w:val="18"/>
              </w:rPr>
              <w:t>52</w:t>
            </w:r>
            <w:r>
              <w:rPr>
                <w:rFonts w:ascii="Times New Roman" w:hAnsi="Times New Roman" w:cs="Times New Roman"/>
                <w:sz w:val="18"/>
                <w:szCs w:val="18"/>
              </w:rPr>
              <w:t xml:space="preserve"> (</w:t>
            </w:r>
            <w:r w:rsidRPr="00436CC9">
              <w:rPr>
                <w:rFonts w:ascii="Times New Roman" w:hAnsi="Times New Roman" w:cs="Times New Roman"/>
                <w:sz w:val="18"/>
                <w:szCs w:val="18"/>
              </w:rPr>
              <w:t>28.9</w:t>
            </w:r>
            <w:r>
              <w:rPr>
                <w:rFonts w:ascii="Times New Roman" w:hAnsi="Times New Roman" w:cs="Times New Roman"/>
                <w:sz w:val="18"/>
                <w:szCs w:val="18"/>
              </w:rPr>
              <w:t>)</w:t>
            </w:r>
          </w:p>
        </w:tc>
      </w:tr>
      <w:tr w:rsidR="0021768A" w:rsidRPr="00436CC9" w14:paraId="15043037" w14:textId="77777777" w:rsidTr="00722AB3">
        <w:tc>
          <w:tcPr>
            <w:tcW w:w="3227" w:type="dxa"/>
          </w:tcPr>
          <w:p w14:paraId="5AC3F67B" w14:textId="77777777" w:rsidR="0021768A" w:rsidRPr="00436CC9" w:rsidRDefault="0021768A" w:rsidP="00722AB3">
            <w:pPr>
              <w:spacing w:after="0" w:line="240" w:lineRule="auto"/>
              <w:jc w:val="both"/>
              <w:rPr>
                <w:rFonts w:ascii="Times New Roman" w:hAnsi="Times New Roman" w:cs="Times New Roman"/>
                <w:color w:val="000000"/>
                <w:sz w:val="18"/>
                <w:szCs w:val="18"/>
              </w:rPr>
            </w:pPr>
            <w:r w:rsidRPr="00436CC9">
              <w:rPr>
                <w:rFonts w:ascii="Times New Roman" w:hAnsi="Times New Roman" w:cs="Times New Roman"/>
                <w:color w:val="000000"/>
                <w:sz w:val="18"/>
                <w:szCs w:val="18"/>
              </w:rPr>
              <w:t>No</w:t>
            </w:r>
          </w:p>
        </w:tc>
        <w:tc>
          <w:tcPr>
            <w:tcW w:w="1417" w:type="dxa"/>
          </w:tcPr>
          <w:p w14:paraId="2AD3A8EC" w14:textId="77777777" w:rsidR="0021768A" w:rsidRPr="00436CC9" w:rsidRDefault="0021768A" w:rsidP="00722AB3">
            <w:pPr>
              <w:spacing w:after="0" w:line="240" w:lineRule="auto"/>
              <w:jc w:val="center"/>
              <w:rPr>
                <w:rFonts w:ascii="Times New Roman" w:hAnsi="Times New Roman" w:cs="Times New Roman"/>
                <w:color w:val="000000"/>
                <w:sz w:val="18"/>
                <w:szCs w:val="18"/>
              </w:rPr>
            </w:pPr>
            <w:r w:rsidRPr="00436CC9">
              <w:rPr>
                <w:rFonts w:ascii="Times New Roman" w:hAnsi="Times New Roman" w:cs="Times New Roman"/>
                <w:sz w:val="18"/>
                <w:szCs w:val="18"/>
              </w:rPr>
              <w:t>128</w:t>
            </w:r>
            <w:r>
              <w:rPr>
                <w:rFonts w:ascii="Times New Roman" w:hAnsi="Times New Roman" w:cs="Times New Roman"/>
                <w:sz w:val="18"/>
                <w:szCs w:val="18"/>
              </w:rPr>
              <w:t xml:space="preserve"> (</w:t>
            </w:r>
            <w:r w:rsidRPr="00436CC9">
              <w:rPr>
                <w:rFonts w:ascii="Times New Roman" w:hAnsi="Times New Roman" w:cs="Times New Roman"/>
                <w:sz w:val="18"/>
                <w:szCs w:val="18"/>
              </w:rPr>
              <w:t>71.1</w:t>
            </w:r>
            <w:r>
              <w:rPr>
                <w:rFonts w:ascii="Times New Roman" w:hAnsi="Times New Roman" w:cs="Times New Roman"/>
                <w:sz w:val="18"/>
                <w:szCs w:val="18"/>
              </w:rPr>
              <w:t>)</w:t>
            </w:r>
          </w:p>
        </w:tc>
      </w:tr>
      <w:tr w:rsidR="0021768A" w:rsidRPr="00436CC9" w14:paraId="36FA17E8" w14:textId="77777777" w:rsidTr="00722AB3">
        <w:tc>
          <w:tcPr>
            <w:tcW w:w="3227" w:type="dxa"/>
          </w:tcPr>
          <w:p w14:paraId="5CBA7696" w14:textId="77777777" w:rsidR="0021768A" w:rsidRPr="00436CC9" w:rsidRDefault="0021768A" w:rsidP="00722AB3">
            <w:pPr>
              <w:spacing w:after="0" w:line="240" w:lineRule="auto"/>
              <w:jc w:val="both"/>
              <w:rPr>
                <w:rFonts w:ascii="Times New Roman" w:hAnsi="Times New Roman" w:cs="Times New Roman"/>
                <w:color w:val="000000"/>
                <w:sz w:val="18"/>
                <w:szCs w:val="18"/>
              </w:rPr>
            </w:pPr>
            <w:r w:rsidRPr="00436CC9">
              <w:rPr>
                <w:rFonts w:ascii="Times New Roman" w:hAnsi="Times New Roman" w:cs="Times New Roman"/>
                <w:b/>
                <w:bCs/>
                <w:sz w:val="18"/>
                <w:szCs w:val="18"/>
              </w:rPr>
              <w:t>Gestational age</w:t>
            </w:r>
          </w:p>
        </w:tc>
        <w:tc>
          <w:tcPr>
            <w:tcW w:w="1417" w:type="dxa"/>
            <w:vAlign w:val="center"/>
          </w:tcPr>
          <w:p w14:paraId="786432B4" w14:textId="77777777" w:rsidR="0021768A" w:rsidRPr="00436CC9" w:rsidRDefault="0021768A" w:rsidP="00722AB3">
            <w:pPr>
              <w:spacing w:after="0" w:line="240" w:lineRule="auto"/>
              <w:jc w:val="center"/>
              <w:rPr>
                <w:rFonts w:ascii="Times New Roman" w:hAnsi="Times New Roman" w:cs="Times New Roman"/>
                <w:color w:val="000000"/>
                <w:sz w:val="18"/>
                <w:szCs w:val="18"/>
              </w:rPr>
            </w:pPr>
          </w:p>
        </w:tc>
      </w:tr>
      <w:tr w:rsidR="0021768A" w:rsidRPr="00436CC9" w14:paraId="36EC37D4" w14:textId="77777777" w:rsidTr="00722AB3">
        <w:tc>
          <w:tcPr>
            <w:tcW w:w="3227" w:type="dxa"/>
          </w:tcPr>
          <w:p w14:paraId="3373E424" w14:textId="77777777" w:rsidR="0021768A" w:rsidRPr="00436CC9" w:rsidRDefault="0021768A" w:rsidP="00722AB3">
            <w:pPr>
              <w:spacing w:after="0" w:line="240" w:lineRule="auto"/>
              <w:jc w:val="both"/>
              <w:rPr>
                <w:rFonts w:ascii="Times New Roman" w:hAnsi="Times New Roman" w:cs="Times New Roman"/>
                <w:color w:val="000000"/>
                <w:sz w:val="18"/>
                <w:szCs w:val="18"/>
              </w:rPr>
            </w:pPr>
            <w:r w:rsidRPr="00436CC9">
              <w:rPr>
                <w:rFonts w:ascii="Times New Roman" w:hAnsi="Times New Roman" w:cs="Times New Roman"/>
                <w:color w:val="000000"/>
                <w:sz w:val="18"/>
                <w:szCs w:val="18"/>
                <w:lang w:bidi="ar-SA"/>
              </w:rPr>
              <w:t>&lt;34 weeks</w:t>
            </w:r>
          </w:p>
        </w:tc>
        <w:tc>
          <w:tcPr>
            <w:tcW w:w="1417" w:type="dxa"/>
            <w:vAlign w:val="center"/>
          </w:tcPr>
          <w:p w14:paraId="00041026" w14:textId="77777777" w:rsidR="0021768A" w:rsidRPr="00436CC9" w:rsidRDefault="0021768A" w:rsidP="00722AB3">
            <w:pPr>
              <w:spacing w:after="0" w:line="240" w:lineRule="auto"/>
              <w:jc w:val="center"/>
              <w:rPr>
                <w:rFonts w:ascii="Times New Roman" w:hAnsi="Times New Roman" w:cs="Times New Roman"/>
                <w:color w:val="000000"/>
                <w:sz w:val="18"/>
                <w:szCs w:val="18"/>
              </w:rPr>
            </w:pPr>
            <w:r w:rsidRPr="00436CC9">
              <w:rPr>
                <w:rFonts w:ascii="Times New Roman" w:hAnsi="Times New Roman" w:cs="Times New Roman"/>
                <w:sz w:val="18"/>
                <w:szCs w:val="18"/>
              </w:rPr>
              <w:t>42</w:t>
            </w:r>
            <w:r>
              <w:rPr>
                <w:rFonts w:ascii="Times New Roman" w:hAnsi="Times New Roman" w:cs="Times New Roman"/>
                <w:sz w:val="18"/>
                <w:szCs w:val="18"/>
              </w:rPr>
              <w:t xml:space="preserve"> (</w:t>
            </w:r>
            <w:r w:rsidRPr="00436CC9">
              <w:rPr>
                <w:rFonts w:ascii="Times New Roman" w:hAnsi="Times New Roman" w:cs="Times New Roman"/>
                <w:color w:val="000000"/>
                <w:sz w:val="18"/>
                <w:szCs w:val="18"/>
                <w:lang w:bidi="ar-SA"/>
              </w:rPr>
              <w:t>23.3</w:t>
            </w:r>
            <w:r>
              <w:rPr>
                <w:rFonts w:ascii="Times New Roman" w:hAnsi="Times New Roman" w:cs="Times New Roman"/>
                <w:color w:val="000000"/>
                <w:sz w:val="18"/>
                <w:szCs w:val="18"/>
                <w:lang w:bidi="ar-SA"/>
              </w:rPr>
              <w:t>)</w:t>
            </w:r>
          </w:p>
        </w:tc>
      </w:tr>
      <w:tr w:rsidR="0021768A" w:rsidRPr="00436CC9" w14:paraId="2EF8F4FA" w14:textId="77777777" w:rsidTr="00722AB3">
        <w:tc>
          <w:tcPr>
            <w:tcW w:w="3227" w:type="dxa"/>
          </w:tcPr>
          <w:p w14:paraId="1F26986F" w14:textId="77777777" w:rsidR="0021768A" w:rsidRPr="00436CC9" w:rsidRDefault="0021768A" w:rsidP="00722AB3">
            <w:pPr>
              <w:spacing w:after="0" w:line="240" w:lineRule="auto"/>
              <w:jc w:val="both"/>
              <w:rPr>
                <w:rFonts w:ascii="Times New Roman" w:hAnsi="Times New Roman" w:cs="Times New Roman"/>
                <w:color w:val="000000"/>
                <w:sz w:val="18"/>
                <w:szCs w:val="18"/>
              </w:rPr>
            </w:pPr>
            <w:r w:rsidRPr="00436CC9">
              <w:rPr>
                <w:rFonts w:ascii="Times New Roman" w:hAnsi="Times New Roman" w:cs="Times New Roman"/>
                <w:color w:val="000000"/>
                <w:sz w:val="18"/>
                <w:szCs w:val="18"/>
                <w:lang w:bidi="ar-SA"/>
              </w:rPr>
              <w:t>34-37 weeks</w:t>
            </w:r>
          </w:p>
        </w:tc>
        <w:tc>
          <w:tcPr>
            <w:tcW w:w="1417" w:type="dxa"/>
            <w:vAlign w:val="center"/>
          </w:tcPr>
          <w:p w14:paraId="26B2A88D" w14:textId="77777777" w:rsidR="0021768A" w:rsidRPr="00436CC9" w:rsidRDefault="0021768A" w:rsidP="00722AB3">
            <w:pPr>
              <w:spacing w:after="0" w:line="240" w:lineRule="auto"/>
              <w:jc w:val="center"/>
              <w:rPr>
                <w:rFonts w:ascii="Times New Roman" w:hAnsi="Times New Roman" w:cs="Times New Roman"/>
                <w:color w:val="000000"/>
                <w:sz w:val="18"/>
                <w:szCs w:val="18"/>
              </w:rPr>
            </w:pPr>
            <w:r w:rsidRPr="00436CC9">
              <w:rPr>
                <w:rFonts w:ascii="Times New Roman" w:hAnsi="Times New Roman" w:cs="Times New Roman"/>
                <w:color w:val="000000"/>
                <w:sz w:val="18"/>
                <w:szCs w:val="18"/>
                <w:lang w:bidi="ar-SA"/>
              </w:rPr>
              <w:t>76</w:t>
            </w:r>
            <w:r>
              <w:rPr>
                <w:rFonts w:ascii="Times New Roman" w:hAnsi="Times New Roman" w:cs="Times New Roman"/>
                <w:color w:val="000000"/>
                <w:sz w:val="18"/>
                <w:szCs w:val="18"/>
                <w:lang w:bidi="ar-SA"/>
              </w:rPr>
              <w:t xml:space="preserve"> (</w:t>
            </w:r>
            <w:r w:rsidRPr="00436CC9">
              <w:rPr>
                <w:rFonts w:ascii="Times New Roman" w:hAnsi="Times New Roman" w:cs="Times New Roman"/>
                <w:color w:val="000000"/>
                <w:sz w:val="18"/>
                <w:szCs w:val="18"/>
                <w:lang w:bidi="ar-SA"/>
              </w:rPr>
              <w:t>42.2</w:t>
            </w:r>
            <w:r>
              <w:rPr>
                <w:rFonts w:ascii="Times New Roman" w:hAnsi="Times New Roman" w:cs="Times New Roman"/>
                <w:color w:val="000000"/>
                <w:sz w:val="18"/>
                <w:szCs w:val="18"/>
                <w:lang w:bidi="ar-SA"/>
              </w:rPr>
              <w:t>)</w:t>
            </w:r>
          </w:p>
        </w:tc>
      </w:tr>
      <w:tr w:rsidR="0021768A" w:rsidRPr="00436CC9" w14:paraId="2593E4CB" w14:textId="77777777" w:rsidTr="00722AB3">
        <w:tc>
          <w:tcPr>
            <w:tcW w:w="3227" w:type="dxa"/>
          </w:tcPr>
          <w:p w14:paraId="1FDAE6CD" w14:textId="77777777" w:rsidR="0021768A" w:rsidRPr="00436CC9" w:rsidRDefault="0021768A" w:rsidP="00722AB3">
            <w:pPr>
              <w:spacing w:after="0" w:line="240" w:lineRule="auto"/>
              <w:jc w:val="both"/>
              <w:rPr>
                <w:rFonts w:ascii="Times New Roman" w:hAnsi="Times New Roman" w:cs="Times New Roman"/>
                <w:color w:val="000000"/>
                <w:sz w:val="18"/>
                <w:szCs w:val="18"/>
              </w:rPr>
            </w:pPr>
            <w:r w:rsidRPr="00436CC9">
              <w:rPr>
                <w:rFonts w:ascii="Times New Roman" w:hAnsi="Times New Roman" w:cs="Times New Roman"/>
                <w:color w:val="000000"/>
                <w:sz w:val="18"/>
                <w:szCs w:val="18"/>
                <w:lang w:bidi="ar-SA"/>
              </w:rPr>
              <w:t>&gt;37 weeks</w:t>
            </w:r>
          </w:p>
        </w:tc>
        <w:tc>
          <w:tcPr>
            <w:tcW w:w="1417" w:type="dxa"/>
            <w:vAlign w:val="center"/>
          </w:tcPr>
          <w:p w14:paraId="2BD500FE" w14:textId="77777777" w:rsidR="0021768A" w:rsidRPr="00436CC9" w:rsidRDefault="0021768A" w:rsidP="00722AB3">
            <w:pPr>
              <w:spacing w:after="0" w:line="240" w:lineRule="auto"/>
              <w:jc w:val="center"/>
              <w:rPr>
                <w:rFonts w:ascii="Times New Roman" w:hAnsi="Times New Roman" w:cs="Times New Roman"/>
                <w:color w:val="000000"/>
                <w:sz w:val="18"/>
                <w:szCs w:val="18"/>
              </w:rPr>
            </w:pPr>
            <w:r w:rsidRPr="00436CC9">
              <w:rPr>
                <w:rFonts w:ascii="Times New Roman" w:hAnsi="Times New Roman" w:cs="Times New Roman"/>
                <w:color w:val="000000"/>
                <w:sz w:val="18"/>
                <w:szCs w:val="18"/>
                <w:lang w:bidi="ar-SA"/>
              </w:rPr>
              <w:t>62</w:t>
            </w:r>
            <w:r>
              <w:rPr>
                <w:rFonts w:ascii="Times New Roman" w:hAnsi="Times New Roman" w:cs="Times New Roman"/>
                <w:color w:val="000000"/>
                <w:sz w:val="18"/>
                <w:szCs w:val="18"/>
                <w:lang w:bidi="ar-SA"/>
              </w:rPr>
              <w:t xml:space="preserve"> (</w:t>
            </w:r>
            <w:r w:rsidRPr="00436CC9">
              <w:rPr>
                <w:rFonts w:ascii="Times New Roman" w:hAnsi="Times New Roman" w:cs="Times New Roman"/>
                <w:color w:val="000000"/>
                <w:sz w:val="18"/>
                <w:szCs w:val="18"/>
                <w:lang w:bidi="ar-SA"/>
              </w:rPr>
              <w:t>34.4</w:t>
            </w:r>
            <w:r>
              <w:rPr>
                <w:rFonts w:ascii="Times New Roman" w:hAnsi="Times New Roman" w:cs="Times New Roman"/>
                <w:color w:val="000000"/>
                <w:sz w:val="18"/>
                <w:szCs w:val="18"/>
                <w:lang w:bidi="ar-SA"/>
              </w:rPr>
              <w:t>)</w:t>
            </w:r>
          </w:p>
        </w:tc>
      </w:tr>
      <w:tr w:rsidR="0021768A" w:rsidRPr="00436CC9" w14:paraId="08B437C6" w14:textId="77777777" w:rsidTr="00722AB3">
        <w:tc>
          <w:tcPr>
            <w:tcW w:w="3227" w:type="dxa"/>
          </w:tcPr>
          <w:p w14:paraId="35BD1564" w14:textId="77777777" w:rsidR="0021768A" w:rsidRPr="00436CC9" w:rsidRDefault="0021768A" w:rsidP="00722AB3">
            <w:pPr>
              <w:spacing w:after="0" w:line="240" w:lineRule="auto"/>
              <w:jc w:val="both"/>
              <w:rPr>
                <w:rFonts w:ascii="Times New Roman" w:hAnsi="Times New Roman" w:cs="Times New Roman"/>
                <w:color w:val="000000"/>
                <w:sz w:val="18"/>
                <w:szCs w:val="18"/>
                <w:lang w:bidi="ar-SA"/>
              </w:rPr>
            </w:pPr>
            <w:r w:rsidRPr="00436CC9">
              <w:rPr>
                <w:rFonts w:ascii="Times New Roman" w:hAnsi="Times New Roman" w:cs="Times New Roman"/>
                <w:b/>
                <w:bCs/>
                <w:sz w:val="18"/>
                <w:szCs w:val="18"/>
              </w:rPr>
              <w:t>Onset of PE</w:t>
            </w:r>
          </w:p>
        </w:tc>
        <w:tc>
          <w:tcPr>
            <w:tcW w:w="1417" w:type="dxa"/>
            <w:vAlign w:val="center"/>
          </w:tcPr>
          <w:p w14:paraId="31EA6868" w14:textId="77777777" w:rsidR="0021768A" w:rsidRPr="00436CC9" w:rsidRDefault="0021768A" w:rsidP="00722AB3">
            <w:pPr>
              <w:spacing w:after="0" w:line="240" w:lineRule="auto"/>
              <w:jc w:val="center"/>
              <w:rPr>
                <w:rFonts w:ascii="Times New Roman" w:hAnsi="Times New Roman" w:cs="Times New Roman"/>
                <w:color w:val="000000"/>
                <w:sz w:val="18"/>
                <w:szCs w:val="18"/>
                <w:lang w:bidi="ar-SA"/>
              </w:rPr>
            </w:pPr>
          </w:p>
        </w:tc>
      </w:tr>
      <w:tr w:rsidR="0021768A" w:rsidRPr="00436CC9" w14:paraId="1FCC2A1D" w14:textId="77777777" w:rsidTr="00722AB3">
        <w:tc>
          <w:tcPr>
            <w:tcW w:w="3227" w:type="dxa"/>
          </w:tcPr>
          <w:p w14:paraId="04CC602E" w14:textId="77777777" w:rsidR="0021768A" w:rsidRPr="00436CC9" w:rsidRDefault="0021768A" w:rsidP="00722AB3">
            <w:pPr>
              <w:spacing w:after="0" w:line="240" w:lineRule="auto"/>
              <w:jc w:val="both"/>
              <w:rPr>
                <w:rFonts w:ascii="Times New Roman" w:hAnsi="Times New Roman" w:cs="Times New Roman"/>
                <w:color w:val="000000"/>
                <w:sz w:val="18"/>
                <w:szCs w:val="18"/>
                <w:lang w:bidi="ar-SA"/>
              </w:rPr>
            </w:pPr>
            <w:r w:rsidRPr="00436CC9">
              <w:rPr>
                <w:rFonts w:ascii="Times New Roman" w:hAnsi="Times New Roman" w:cs="Times New Roman"/>
                <w:color w:val="000000"/>
                <w:sz w:val="18"/>
                <w:szCs w:val="18"/>
              </w:rPr>
              <w:t>Early onset of PE</w:t>
            </w:r>
          </w:p>
        </w:tc>
        <w:tc>
          <w:tcPr>
            <w:tcW w:w="1417" w:type="dxa"/>
          </w:tcPr>
          <w:p w14:paraId="2F926F7F" w14:textId="77777777" w:rsidR="0021768A" w:rsidRPr="00436CC9" w:rsidRDefault="0021768A" w:rsidP="00722AB3">
            <w:pPr>
              <w:spacing w:after="0" w:line="240" w:lineRule="auto"/>
              <w:jc w:val="center"/>
              <w:rPr>
                <w:rFonts w:ascii="Times New Roman" w:hAnsi="Times New Roman" w:cs="Times New Roman"/>
                <w:color w:val="000000"/>
                <w:sz w:val="18"/>
                <w:szCs w:val="18"/>
                <w:lang w:bidi="ar-SA"/>
              </w:rPr>
            </w:pPr>
            <w:r w:rsidRPr="00436CC9">
              <w:rPr>
                <w:rFonts w:ascii="Times New Roman" w:hAnsi="Times New Roman" w:cs="Times New Roman"/>
                <w:sz w:val="18"/>
                <w:szCs w:val="18"/>
              </w:rPr>
              <w:t>52</w:t>
            </w:r>
            <w:r>
              <w:rPr>
                <w:rFonts w:ascii="Times New Roman" w:hAnsi="Times New Roman" w:cs="Times New Roman"/>
                <w:sz w:val="18"/>
                <w:szCs w:val="18"/>
              </w:rPr>
              <w:t xml:space="preserve"> (</w:t>
            </w:r>
            <w:r w:rsidRPr="00436CC9">
              <w:rPr>
                <w:rFonts w:ascii="Times New Roman" w:hAnsi="Times New Roman" w:cs="Times New Roman"/>
                <w:sz w:val="18"/>
                <w:szCs w:val="18"/>
              </w:rPr>
              <w:t>28.9</w:t>
            </w:r>
            <w:r>
              <w:rPr>
                <w:rFonts w:ascii="Times New Roman" w:hAnsi="Times New Roman" w:cs="Times New Roman"/>
                <w:sz w:val="18"/>
                <w:szCs w:val="18"/>
              </w:rPr>
              <w:t>)</w:t>
            </w:r>
          </w:p>
        </w:tc>
      </w:tr>
      <w:tr w:rsidR="0021768A" w:rsidRPr="00436CC9" w14:paraId="02622716" w14:textId="77777777" w:rsidTr="00722AB3">
        <w:tc>
          <w:tcPr>
            <w:tcW w:w="3227" w:type="dxa"/>
          </w:tcPr>
          <w:p w14:paraId="76785F3E" w14:textId="77777777" w:rsidR="0021768A" w:rsidRPr="00436CC9" w:rsidRDefault="0021768A" w:rsidP="00722AB3">
            <w:pPr>
              <w:spacing w:after="0" w:line="240" w:lineRule="auto"/>
              <w:jc w:val="both"/>
              <w:rPr>
                <w:rFonts w:ascii="Times New Roman" w:hAnsi="Times New Roman" w:cs="Times New Roman"/>
                <w:color w:val="000000"/>
                <w:sz w:val="18"/>
                <w:szCs w:val="18"/>
                <w:lang w:bidi="ar-SA"/>
              </w:rPr>
            </w:pPr>
            <w:r w:rsidRPr="00436CC9">
              <w:rPr>
                <w:rFonts w:ascii="Times New Roman" w:hAnsi="Times New Roman" w:cs="Times New Roman"/>
                <w:color w:val="000000"/>
                <w:sz w:val="18"/>
                <w:szCs w:val="18"/>
              </w:rPr>
              <w:t>Late onset of PE</w:t>
            </w:r>
          </w:p>
        </w:tc>
        <w:tc>
          <w:tcPr>
            <w:tcW w:w="1417" w:type="dxa"/>
          </w:tcPr>
          <w:p w14:paraId="02EABD05" w14:textId="77777777" w:rsidR="0021768A" w:rsidRPr="00436CC9" w:rsidRDefault="0021768A" w:rsidP="00722AB3">
            <w:pPr>
              <w:spacing w:after="0" w:line="240" w:lineRule="auto"/>
              <w:jc w:val="center"/>
              <w:rPr>
                <w:rFonts w:ascii="Times New Roman" w:hAnsi="Times New Roman" w:cs="Times New Roman"/>
                <w:color w:val="000000"/>
                <w:sz w:val="18"/>
                <w:szCs w:val="18"/>
                <w:lang w:bidi="ar-SA"/>
              </w:rPr>
            </w:pPr>
            <w:r w:rsidRPr="00436CC9">
              <w:rPr>
                <w:rFonts w:ascii="Times New Roman" w:hAnsi="Times New Roman" w:cs="Times New Roman"/>
                <w:sz w:val="18"/>
                <w:szCs w:val="18"/>
              </w:rPr>
              <w:t>128</w:t>
            </w:r>
            <w:r>
              <w:rPr>
                <w:rFonts w:ascii="Times New Roman" w:hAnsi="Times New Roman" w:cs="Times New Roman"/>
                <w:sz w:val="18"/>
                <w:szCs w:val="18"/>
              </w:rPr>
              <w:t xml:space="preserve"> (</w:t>
            </w:r>
            <w:r w:rsidRPr="00436CC9">
              <w:rPr>
                <w:rFonts w:ascii="Times New Roman" w:hAnsi="Times New Roman" w:cs="Times New Roman"/>
                <w:color w:val="000000"/>
                <w:sz w:val="18"/>
                <w:szCs w:val="18"/>
              </w:rPr>
              <w:t>71.1</w:t>
            </w:r>
            <w:r>
              <w:rPr>
                <w:rFonts w:ascii="Times New Roman" w:hAnsi="Times New Roman" w:cs="Times New Roman"/>
                <w:color w:val="000000"/>
                <w:sz w:val="18"/>
                <w:szCs w:val="18"/>
              </w:rPr>
              <w:t>)</w:t>
            </w:r>
          </w:p>
        </w:tc>
      </w:tr>
      <w:tr w:rsidR="0021768A" w:rsidRPr="00436CC9" w14:paraId="3C62C893" w14:textId="77777777" w:rsidTr="00722AB3">
        <w:tc>
          <w:tcPr>
            <w:tcW w:w="3227" w:type="dxa"/>
          </w:tcPr>
          <w:p w14:paraId="0A82284D" w14:textId="77777777" w:rsidR="0021768A" w:rsidRPr="00436CC9" w:rsidRDefault="0021768A" w:rsidP="00722AB3">
            <w:pPr>
              <w:spacing w:after="0" w:line="240" w:lineRule="auto"/>
              <w:jc w:val="both"/>
              <w:rPr>
                <w:rFonts w:ascii="Times New Roman" w:hAnsi="Times New Roman" w:cs="Times New Roman"/>
                <w:color w:val="000000"/>
                <w:sz w:val="18"/>
                <w:szCs w:val="18"/>
                <w:lang w:bidi="ar-SA"/>
              </w:rPr>
            </w:pPr>
            <w:r w:rsidRPr="00436CC9">
              <w:rPr>
                <w:rFonts w:ascii="Times New Roman" w:hAnsi="Times New Roman" w:cs="Times New Roman"/>
                <w:b/>
                <w:color w:val="000000"/>
                <w:sz w:val="18"/>
                <w:szCs w:val="18"/>
                <w:lang w:bidi="ar-SA"/>
              </w:rPr>
              <w:t>Aneamia level in PE patient</w:t>
            </w:r>
          </w:p>
        </w:tc>
        <w:tc>
          <w:tcPr>
            <w:tcW w:w="1417" w:type="dxa"/>
            <w:vAlign w:val="center"/>
          </w:tcPr>
          <w:p w14:paraId="3E50CA04" w14:textId="77777777" w:rsidR="0021768A" w:rsidRPr="00436CC9" w:rsidRDefault="0021768A" w:rsidP="00722AB3">
            <w:pPr>
              <w:spacing w:after="0" w:line="240" w:lineRule="auto"/>
              <w:jc w:val="center"/>
              <w:rPr>
                <w:rFonts w:ascii="Times New Roman" w:hAnsi="Times New Roman" w:cs="Times New Roman"/>
                <w:color w:val="000000"/>
                <w:sz w:val="18"/>
                <w:szCs w:val="18"/>
                <w:lang w:bidi="ar-SA"/>
              </w:rPr>
            </w:pPr>
          </w:p>
        </w:tc>
      </w:tr>
      <w:tr w:rsidR="0021768A" w:rsidRPr="00436CC9" w14:paraId="6023352C" w14:textId="77777777" w:rsidTr="00722AB3">
        <w:tc>
          <w:tcPr>
            <w:tcW w:w="3227" w:type="dxa"/>
            <w:vAlign w:val="center"/>
          </w:tcPr>
          <w:p w14:paraId="34B57DDA" w14:textId="77777777" w:rsidR="0021768A" w:rsidRPr="00436CC9" w:rsidRDefault="0021768A" w:rsidP="00722AB3">
            <w:pPr>
              <w:spacing w:after="0" w:line="240" w:lineRule="auto"/>
              <w:jc w:val="both"/>
              <w:rPr>
                <w:rFonts w:ascii="Times New Roman" w:hAnsi="Times New Roman" w:cs="Times New Roman"/>
                <w:color w:val="000000"/>
                <w:sz w:val="18"/>
                <w:szCs w:val="18"/>
                <w:lang w:bidi="ar-SA"/>
              </w:rPr>
            </w:pPr>
            <w:r w:rsidRPr="00436CC9">
              <w:rPr>
                <w:rFonts w:ascii="Times New Roman" w:hAnsi="Times New Roman" w:cs="Times New Roman"/>
                <w:color w:val="000000"/>
                <w:sz w:val="18"/>
                <w:szCs w:val="18"/>
                <w:lang w:bidi="ar-SA"/>
              </w:rPr>
              <w:t>Normal</w:t>
            </w:r>
          </w:p>
        </w:tc>
        <w:tc>
          <w:tcPr>
            <w:tcW w:w="1417" w:type="dxa"/>
            <w:vAlign w:val="center"/>
          </w:tcPr>
          <w:p w14:paraId="31A9F4DB" w14:textId="77777777" w:rsidR="0021768A" w:rsidRPr="00436CC9" w:rsidRDefault="0021768A" w:rsidP="00722AB3">
            <w:pPr>
              <w:spacing w:after="0" w:line="240" w:lineRule="auto"/>
              <w:jc w:val="center"/>
              <w:rPr>
                <w:rFonts w:ascii="Times New Roman" w:hAnsi="Times New Roman" w:cs="Times New Roman"/>
                <w:color w:val="000000"/>
                <w:sz w:val="18"/>
                <w:szCs w:val="18"/>
                <w:lang w:bidi="ar-SA"/>
              </w:rPr>
            </w:pPr>
            <w:r w:rsidRPr="00436CC9">
              <w:rPr>
                <w:rFonts w:ascii="Times New Roman" w:hAnsi="Times New Roman" w:cs="Times New Roman"/>
                <w:color w:val="000000"/>
                <w:sz w:val="18"/>
                <w:szCs w:val="18"/>
                <w:lang w:bidi="ar-SA"/>
              </w:rPr>
              <w:t>70</w:t>
            </w:r>
            <w:r>
              <w:rPr>
                <w:rFonts w:ascii="Times New Roman" w:hAnsi="Times New Roman" w:cs="Times New Roman"/>
                <w:color w:val="000000"/>
                <w:sz w:val="18"/>
                <w:szCs w:val="18"/>
                <w:lang w:bidi="ar-SA"/>
              </w:rPr>
              <w:t xml:space="preserve"> (</w:t>
            </w:r>
            <w:r w:rsidRPr="00436CC9">
              <w:rPr>
                <w:rFonts w:ascii="Times New Roman" w:hAnsi="Times New Roman" w:cs="Times New Roman"/>
                <w:color w:val="000000"/>
                <w:sz w:val="18"/>
                <w:szCs w:val="18"/>
                <w:lang w:bidi="ar-SA"/>
              </w:rPr>
              <w:t>38.9</w:t>
            </w:r>
            <w:r>
              <w:rPr>
                <w:rFonts w:ascii="Times New Roman" w:hAnsi="Times New Roman" w:cs="Times New Roman"/>
                <w:color w:val="000000"/>
                <w:sz w:val="18"/>
                <w:szCs w:val="18"/>
                <w:lang w:bidi="ar-SA"/>
              </w:rPr>
              <w:t>)</w:t>
            </w:r>
          </w:p>
        </w:tc>
      </w:tr>
      <w:tr w:rsidR="0021768A" w:rsidRPr="00436CC9" w14:paraId="03A1D1A1" w14:textId="77777777" w:rsidTr="00722AB3">
        <w:tc>
          <w:tcPr>
            <w:tcW w:w="3227" w:type="dxa"/>
            <w:vAlign w:val="center"/>
          </w:tcPr>
          <w:p w14:paraId="41BBBAFE" w14:textId="77777777" w:rsidR="0021768A" w:rsidRPr="00436CC9" w:rsidRDefault="0021768A" w:rsidP="00722AB3">
            <w:pPr>
              <w:spacing w:after="0" w:line="240" w:lineRule="auto"/>
              <w:jc w:val="both"/>
              <w:rPr>
                <w:rFonts w:ascii="Times New Roman" w:hAnsi="Times New Roman" w:cs="Times New Roman"/>
                <w:color w:val="000000"/>
                <w:sz w:val="18"/>
                <w:szCs w:val="18"/>
                <w:lang w:bidi="ar-SA"/>
              </w:rPr>
            </w:pPr>
            <w:r w:rsidRPr="00436CC9">
              <w:rPr>
                <w:rFonts w:ascii="Times New Roman" w:hAnsi="Times New Roman" w:cs="Times New Roman"/>
                <w:color w:val="000000"/>
                <w:sz w:val="18"/>
                <w:szCs w:val="18"/>
                <w:lang w:bidi="ar-SA"/>
              </w:rPr>
              <w:t>Mild aneamia</w:t>
            </w:r>
          </w:p>
        </w:tc>
        <w:tc>
          <w:tcPr>
            <w:tcW w:w="1417" w:type="dxa"/>
            <w:vAlign w:val="center"/>
          </w:tcPr>
          <w:p w14:paraId="5A016C3A" w14:textId="77777777" w:rsidR="0021768A" w:rsidRPr="00436CC9" w:rsidRDefault="0021768A" w:rsidP="00722AB3">
            <w:pPr>
              <w:spacing w:after="0" w:line="240" w:lineRule="auto"/>
              <w:jc w:val="center"/>
              <w:rPr>
                <w:rFonts w:ascii="Times New Roman" w:hAnsi="Times New Roman" w:cs="Times New Roman"/>
                <w:color w:val="000000"/>
                <w:sz w:val="18"/>
                <w:szCs w:val="18"/>
                <w:lang w:bidi="ar-SA"/>
              </w:rPr>
            </w:pPr>
            <w:r w:rsidRPr="00436CC9">
              <w:rPr>
                <w:rFonts w:ascii="Times New Roman" w:hAnsi="Times New Roman" w:cs="Times New Roman"/>
                <w:color w:val="000000"/>
                <w:sz w:val="18"/>
                <w:szCs w:val="18"/>
                <w:lang w:bidi="ar-SA"/>
              </w:rPr>
              <w:t>69</w:t>
            </w:r>
            <w:r>
              <w:rPr>
                <w:rFonts w:ascii="Times New Roman" w:hAnsi="Times New Roman" w:cs="Times New Roman"/>
                <w:color w:val="000000"/>
                <w:sz w:val="18"/>
                <w:szCs w:val="18"/>
                <w:lang w:bidi="ar-SA"/>
              </w:rPr>
              <w:t xml:space="preserve"> (</w:t>
            </w:r>
            <w:r w:rsidRPr="00436CC9">
              <w:rPr>
                <w:rFonts w:ascii="Times New Roman" w:hAnsi="Times New Roman" w:cs="Times New Roman"/>
                <w:color w:val="000000"/>
                <w:sz w:val="18"/>
                <w:szCs w:val="18"/>
                <w:lang w:bidi="ar-SA"/>
              </w:rPr>
              <w:t>38.3</w:t>
            </w:r>
            <w:r>
              <w:rPr>
                <w:rFonts w:ascii="Times New Roman" w:hAnsi="Times New Roman" w:cs="Times New Roman"/>
                <w:color w:val="000000"/>
                <w:sz w:val="18"/>
                <w:szCs w:val="18"/>
                <w:lang w:bidi="ar-SA"/>
              </w:rPr>
              <w:t>)</w:t>
            </w:r>
          </w:p>
        </w:tc>
      </w:tr>
      <w:tr w:rsidR="0021768A" w:rsidRPr="00436CC9" w14:paraId="0167F327" w14:textId="77777777" w:rsidTr="00722AB3">
        <w:tc>
          <w:tcPr>
            <w:tcW w:w="3227" w:type="dxa"/>
            <w:vAlign w:val="center"/>
          </w:tcPr>
          <w:p w14:paraId="71F3B7D2" w14:textId="77777777" w:rsidR="0021768A" w:rsidRPr="00436CC9" w:rsidRDefault="0021768A" w:rsidP="00722AB3">
            <w:pPr>
              <w:spacing w:after="0" w:line="240" w:lineRule="auto"/>
              <w:jc w:val="both"/>
              <w:rPr>
                <w:rFonts w:ascii="Times New Roman" w:hAnsi="Times New Roman" w:cs="Times New Roman"/>
                <w:color w:val="000000"/>
                <w:sz w:val="18"/>
                <w:szCs w:val="18"/>
                <w:lang w:bidi="ar-SA"/>
              </w:rPr>
            </w:pPr>
            <w:r w:rsidRPr="00436CC9">
              <w:rPr>
                <w:rFonts w:ascii="Times New Roman" w:hAnsi="Times New Roman" w:cs="Times New Roman"/>
                <w:color w:val="000000"/>
                <w:sz w:val="18"/>
                <w:szCs w:val="18"/>
                <w:lang w:bidi="ar-SA"/>
              </w:rPr>
              <w:t>Moderate aneamia</w:t>
            </w:r>
          </w:p>
        </w:tc>
        <w:tc>
          <w:tcPr>
            <w:tcW w:w="1417" w:type="dxa"/>
            <w:vAlign w:val="center"/>
          </w:tcPr>
          <w:p w14:paraId="2DDFE52E" w14:textId="77777777" w:rsidR="0021768A" w:rsidRPr="00436CC9" w:rsidRDefault="0021768A" w:rsidP="00722AB3">
            <w:pPr>
              <w:spacing w:after="0" w:line="240" w:lineRule="auto"/>
              <w:jc w:val="center"/>
              <w:rPr>
                <w:rFonts w:ascii="Times New Roman" w:hAnsi="Times New Roman" w:cs="Times New Roman"/>
                <w:color w:val="000000"/>
                <w:sz w:val="18"/>
                <w:szCs w:val="18"/>
                <w:lang w:bidi="ar-SA"/>
              </w:rPr>
            </w:pPr>
            <w:r w:rsidRPr="00436CC9">
              <w:rPr>
                <w:rFonts w:ascii="Times New Roman" w:hAnsi="Times New Roman" w:cs="Times New Roman"/>
                <w:color w:val="000000"/>
                <w:sz w:val="18"/>
                <w:szCs w:val="18"/>
                <w:lang w:bidi="ar-SA"/>
              </w:rPr>
              <w:t>32</w:t>
            </w:r>
            <w:r>
              <w:rPr>
                <w:rFonts w:ascii="Times New Roman" w:hAnsi="Times New Roman" w:cs="Times New Roman"/>
                <w:color w:val="000000"/>
                <w:sz w:val="18"/>
                <w:szCs w:val="18"/>
                <w:lang w:bidi="ar-SA"/>
              </w:rPr>
              <w:t xml:space="preserve"> (</w:t>
            </w:r>
            <w:r w:rsidRPr="00436CC9">
              <w:rPr>
                <w:rFonts w:ascii="Times New Roman" w:hAnsi="Times New Roman" w:cs="Times New Roman"/>
                <w:color w:val="000000"/>
                <w:sz w:val="18"/>
                <w:szCs w:val="18"/>
                <w:lang w:bidi="ar-SA"/>
              </w:rPr>
              <w:t>17.8</w:t>
            </w:r>
            <w:r>
              <w:rPr>
                <w:rFonts w:ascii="Times New Roman" w:hAnsi="Times New Roman" w:cs="Times New Roman"/>
                <w:color w:val="000000"/>
                <w:sz w:val="18"/>
                <w:szCs w:val="18"/>
                <w:lang w:bidi="ar-SA"/>
              </w:rPr>
              <w:t>)</w:t>
            </w:r>
          </w:p>
        </w:tc>
      </w:tr>
      <w:tr w:rsidR="0021768A" w:rsidRPr="00436CC9" w14:paraId="3BE12697" w14:textId="77777777" w:rsidTr="00722AB3">
        <w:tc>
          <w:tcPr>
            <w:tcW w:w="3227" w:type="dxa"/>
            <w:tcBorders>
              <w:bottom w:val="single" w:sz="12" w:space="0" w:color="auto"/>
            </w:tcBorders>
            <w:vAlign w:val="center"/>
          </w:tcPr>
          <w:p w14:paraId="0BE7BFB1" w14:textId="77777777" w:rsidR="0021768A" w:rsidRPr="00436CC9" w:rsidRDefault="0021768A" w:rsidP="00722AB3">
            <w:pPr>
              <w:spacing w:after="0" w:line="240" w:lineRule="auto"/>
              <w:jc w:val="both"/>
              <w:rPr>
                <w:rFonts w:ascii="Times New Roman" w:hAnsi="Times New Roman" w:cs="Times New Roman"/>
                <w:color w:val="000000"/>
                <w:sz w:val="18"/>
                <w:szCs w:val="18"/>
                <w:lang w:bidi="ar-SA"/>
              </w:rPr>
            </w:pPr>
            <w:r w:rsidRPr="00436CC9">
              <w:rPr>
                <w:rFonts w:ascii="Times New Roman" w:hAnsi="Times New Roman" w:cs="Times New Roman"/>
                <w:color w:val="000000"/>
                <w:sz w:val="18"/>
                <w:szCs w:val="18"/>
                <w:lang w:bidi="ar-SA"/>
              </w:rPr>
              <w:t>Severe aneamia</w:t>
            </w:r>
          </w:p>
        </w:tc>
        <w:tc>
          <w:tcPr>
            <w:tcW w:w="1417" w:type="dxa"/>
            <w:tcBorders>
              <w:bottom w:val="single" w:sz="12" w:space="0" w:color="auto"/>
            </w:tcBorders>
            <w:vAlign w:val="center"/>
          </w:tcPr>
          <w:p w14:paraId="54B19655" w14:textId="77777777" w:rsidR="0021768A" w:rsidRPr="00436CC9" w:rsidRDefault="0021768A" w:rsidP="00722AB3">
            <w:pPr>
              <w:spacing w:after="0" w:line="240" w:lineRule="auto"/>
              <w:jc w:val="center"/>
              <w:rPr>
                <w:rFonts w:ascii="Times New Roman" w:hAnsi="Times New Roman" w:cs="Times New Roman"/>
                <w:color w:val="000000"/>
                <w:sz w:val="18"/>
                <w:szCs w:val="18"/>
                <w:lang w:bidi="ar-SA"/>
              </w:rPr>
            </w:pPr>
            <w:r w:rsidRPr="00436CC9">
              <w:rPr>
                <w:rFonts w:ascii="Times New Roman" w:hAnsi="Times New Roman" w:cs="Times New Roman"/>
                <w:color w:val="000000"/>
                <w:sz w:val="18"/>
                <w:szCs w:val="18"/>
                <w:lang w:bidi="ar-SA"/>
              </w:rPr>
              <w:t>09</w:t>
            </w:r>
            <w:r>
              <w:rPr>
                <w:rFonts w:ascii="Times New Roman" w:hAnsi="Times New Roman" w:cs="Times New Roman"/>
                <w:color w:val="000000"/>
                <w:sz w:val="18"/>
                <w:szCs w:val="18"/>
                <w:lang w:bidi="ar-SA"/>
              </w:rPr>
              <w:t xml:space="preserve"> (</w:t>
            </w:r>
            <w:r w:rsidRPr="00436CC9">
              <w:rPr>
                <w:rFonts w:ascii="Times New Roman" w:hAnsi="Times New Roman" w:cs="Times New Roman"/>
                <w:color w:val="000000"/>
                <w:sz w:val="18"/>
                <w:szCs w:val="18"/>
                <w:lang w:bidi="ar-SA"/>
              </w:rPr>
              <w:t>5.0</w:t>
            </w:r>
            <w:r>
              <w:rPr>
                <w:rFonts w:ascii="Times New Roman" w:hAnsi="Times New Roman" w:cs="Times New Roman"/>
                <w:color w:val="000000"/>
                <w:sz w:val="18"/>
                <w:szCs w:val="18"/>
                <w:lang w:bidi="ar-SA"/>
              </w:rPr>
              <w:t>)</w:t>
            </w:r>
          </w:p>
        </w:tc>
      </w:tr>
    </w:tbl>
    <w:p w14:paraId="4045E4F1" w14:textId="77777777" w:rsidR="00E613D3" w:rsidRDefault="00E613D3" w:rsidP="00E613D3">
      <w:pPr>
        <w:spacing w:before="120" w:after="120" w:line="240" w:lineRule="auto"/>
        <w:jc w:val="both"/>
        <w:rPr>
          <w:rFonts w:ascii="Times New Roman" w:hAnsi="Times New Roman" w:cs="Times New Roman"/>
          <w:sz w:val="24"/>
          <w:szCs w:val="24"/>
        </w:rPr>
      </w:pPr>
    </w:p>
    <w:p w14:paraId="29D41FDD" w14:textId="77777777" w:rsidR="00E613D3" w:rsidRDefault="00E613D3" w:rsidP="00E613D3">
      <w:pPr>
        <w:spacing w:before="120" w:after="120" w:line="240" w:lineRule="auto"/>
        <w:jc w:val="both"/>
        <w:rPr>
          <w:rFonts w:ascii="Times New Roman" w:hAnsi="Times New Roman" w:cs="Times New Roman"/>
          <w:sz w:val="24"/>
          <w:szCs w:val="24"/>
        </w:rPr>
      </w:pPr>
    </w:p>
    <w:p w14:paraId="01633A1F" w14:textId="77777777" w:rsidR="002D5CAA" w:rsidRDefault="002D5CAA" w:rsidP="002D5CAA">
      <w:pPr>
        <w:spacing w:before="120" w:after="120" w:line="240" w:lineRule="auto"/>
        <w:rPr>
          <w:rFonts w:ascii="Times New Roman" w:hAnsi="Times New Roman" w:cs="Times New Roman"/>
          <w:bCs/>
          <w:color w:val="1D1B11" w:themeColor="background2" w:themeShade="1A"/>
          <w:sz w:val="24"/>
          <w:szCs w:val="24"/>
        </w:rPr>
      </w:pPr>
    </w:p>
    <w:p w14:paraId="1F1EAA6B" w14:textId="77777777" w:rsidR="002D5CAA" w:rsidRDefault="002D5CAA" w:rsidP="002D5CAA">
      <w:pPr>
        <w:spacing w:before="120" w:after="120" w:line="240" w:lineRule="auto"/>
        <w:rPr>
          <w:rFonts w:ascii="Times New Roman" w:hAnsi="Times New Roman" w:cs="Times New Roman"/>
          <w:bCs/>
          <w:color w:val="1D1B11" w:themeColor="background2" w:themeShade="1A"/>
          <w:sz w:val="24"/>
          <w:szCs w:val="24"/>
        </w:rPr>
      </w:pPr>
    </w:p>
    <w:p w14:paraId="0D2DB868" w14:textId="77777777" w:rsidR="002D5CAA" w:rsidRDefault="002D5CAA" w:rsidP="002D5CAA">
      <w:pPr>
        <w:spacing w:before="120" w:after="120" w:line="240" w:lineRule="auto"/>
        <w:rPr>
          <w:rFonts w:ascii="Times New Roman" w:hAnsi="Times New Roman" w:cs="Times New Roman"/>
          <w:bCs/>
          <w:color w:val="1D1B11" w:themeColor="background2" w:themeShade="1A"/>
          <w:sz w:val="24"/>
          <w:szCs w:val="24"/>
        </w:rPr>
      </w:pPr>
    </w:p>
    <w:p w14:paraId="484AA4BD" w14:textId="77777777" w:rsidR="002D5CAA" w:rsidRDefault="002D5CAA" w:rsidP="002D5CAA">
      <w:pPr>
        <w:spacing w:before="120" w:after="120" w:line="240" w:lineRule="auto"/>
        <w:rPr>
          <w:rFonts w:ascii="Times New Roman" w:hAnsi="Times New Roman" w:cs="Times New Roman"/>
          <w:bCs/>
          <w:color w:val="1D1B11" w:themeColor="background2" w:themeShade="1A"/>
          <w:sz w:val="24"/>
          <w:szCs w:val="24"/>
        </w:rPr>
      </w:pPr>
    </w:p>
    <w:p w14:paraId="5B6A01E9" w14:textId="77777777" w:rsidR="002D5CAA" w:rsidRDefault="002D5CAA" w:rsidP="002D5CAA">
      <w:pPr>
        <w:spacing w:before="120" w:after="120" w:line="240" w:lineRule="auto"/>
        <w:rPr>
          <w:rFonts w:ascii="Times New Roman" w:hAnsi="Times New Roman" w:cs="Times New Roman"/>
          <w:bCs/>
          <w:color w:val="1D1B11" w:themeColor="background2" w:themeShade="1A"/>
          <w:sz w:val="24"/>
          <w:szCs w:val="24"/>
        </w:rPr>
      </w:pPr>
    </w:p>
    <w:p w14:paraId="0C45A6DF" w14:textId="77777777" w:rsidR="002D5CAA" w:rsidRDefault="002D5CAA" w:rsidP="002D5CAA">
      <w:pPr>
        <w:spacing w:before="120" w:after="120" w:line="240" w:lineRule="auto"/>
        <w:rPr>
          <w:rFonts w:ascii="Times New Roman" w:hAnsi="Times New Roman" w:cs="Times New Roman"/>
          <w:bCs/>
          <w:color w:val="1D1B11" w:themeColor="background2" w:themeShade="1A"/>
          <w:sz w:val="24"/>
          <w:szCs w:val="24"/>
        </w:rPr>
      </w:pPr>
    </w:p>
    <w:p w14:paraId="29EB3574" w14:textId="77777777" w:rsidR="002D5CAA" w:rsidRDefault="002D5CAA" w:rsidP="002D5CAA">
      <w:pPr>
        <w:spacing w:before="120" w:after="120" w:line="240" w:lineRule="auto"/>
        <w:rPr>
          <w:rFonts w:ascii="Times New Roman" w:hAnsi="Times New Roman" w:cs="Times New Roman"/>
          <w:bCs/>
          <w:color w:val="1D1B11" w:themeColor="background2" w:themeShade="1A"/>
          <w:sz w:val="24"/>
          <w:szCs w:val="24"/>
        </w:rPr>
      </w:pPr>
    </w:p>
    <w:p w14:paraId="0765386B" w14:textId="77777777" w:rsidR="002D5CAA" w:rsidRDefault="002D5CAA" w:rsidP="002D5CAA">
      <w:pPr>
        <w:spacing w:before="120" w:after="120" w:line="240" w:lineRule="auto"/>
        <w:rPr>
          <w:rFonts w:ascii="Times New Roman" w:hAnsi="Times New Roman" w:cs="Times New Roman"/>
          <w:bCs/>
          <w:color w:val="1D1B11" w:themeColor="background2" w:themeShade="1A"/>
          <w:sz w:val="24"/>
          <w:szCs w:val="24"/>
        </w:rPr>
      </w:pPr>
    </w:p>
    <w:p w14:paraId="09F5A3FD" w14:textId="77777777" w:rsidR="002D5CAA" w:rsidRDefault="002D5CAA" w:rsidP="002D5CAA">
      <w:pPr>
        <w:spacing w:before="120" w:after="120" w:line="240" w:lineRule="auto"/>
        <w:rPr>
          <w:rFonts w:ascii="Times New Roman" w:hAnsi="Times New Roman" w:cs="Times New Roman"/>
          <w:bCs/>
          <w:color w:val="1D1B11" w:themeColor="background2" w:themeShade="1A"/>
          <w:sz w:val="24"/>
          <w:szCs w:val="24"/>
        </w:rPr>
      </w:pPr>
    </w:p>
    <w:p w14:paraId="49E395E9" w14:textId="77777777" w:rsidR="002D5CAA" w:rsidRDefault="002D5CAA" w:rsidP="002D5CAA">
      <w:pPr>
        <w:spacing w:before="120" w:after="120" w:line="240" w:lineRule="auto"/>
        <w:rPr>
          <w:rFonts w:ascii="Times New Roman" w:hAnsi="Times New Roman" w:cs="Times New Roman"/>
          <w:bCs/>
          <w:color w:val="1D1B11" w:themeColor="background2" w:themeShade="1A"/>
          <w:sz w:val="24"/>
          <w:szCs w:val="24"/>
        </w:rPr>
      </w:pPr>
    </w:p>
    <w:p w14:paraId="45EC5B99" w14:textId="77777777" w:rsidR="002D5CAA" w:rsidRDefault="002D5CAA" w:rsidP="002D5CAA">
      <w:pPr>
        <w:spacing w:before="120" w:after="120" w:line="240" w:lineRule="auto"/>
        <w:rPr>
          <w:rFonts w:ascii="Times New Roman" w:hAnsi="Times New Roman" w:cs="Times New Roman"/>
          <w:bCs/>
          <w:color w:val="1D1B11" w:themeColor="background2" w:themeShade="1A"/>
          <w:sz w:val="24"/>
          <w:szCs w:val="24"/>
        </w:rPr>
      </w:pPr>
    </w:p>
    <w:p w14:paraId="129F30F1" w14:textId="77777777" w:rsidR="002D5CAA" w:rsidRDefault="002D5CAA" w:rsidP="002D5CAA">
      <w:pPr>
        <w:spacing w:before="120" w:after="120" w:line="240" w:lineRule="auto"/>
        <w:rPr>
          <w:rFonts w:ascii="Times New Roman" w:hAnsi="Times New Roman" w:cs="Times New Roman"/>
          <w:bCs/>
          <w:color w:val="1D1B11" w:themeColor="background2" w:themeShade="1A"/>
          <w:sz w:val="24"/>
          <w:szCs w:val="24"/>
        </w:rPr>
      </w:pPr>
    </w:p>
    <w:p w14:paraId="3275A19C" w14:textId="77777777" w:rsidR="002D5CAA" w:rsidRDefault="002D5CAA" w:rsidP="002D5CAA">
      <w:pPr>
        <w:spacing w:before="120" w:after="120" w:line="240" w:lineRule="auto"/>
        <w:rPr>
          <w:rFonts w:ascii="Times New Roman" w:hAnsi="Times New Roman" w:cs="Times New Roman"/>
          <w:bCs/>
          <w:color w:val="1D1B11" w:themeColor="background2" w:themeShade="1A"/>
          <w:sz w:val="24"/>
          <w:szCs w:val="24"/>
        </w:rPr>
      </w:pPr>
    </w:p>
    <w:p w14:paraId="32B6443F" w14:textId="77777777" w:rsidR="002D5CAA" w:rsidRDefault="002D5CAA" w:rsidP="002D5CAA">
      <w:pPr>
        <w:spacing w:before="120" w:after="120" w:line="240" w:lineRule="auto"/>
        <w:rPr>
          <w:rFonts w:ascii="Times New Roman" w:hAnsi="Times New Roman" w:cs="Times New Roman"/>
          <w:bCs/>
          <w:color w:val="1D1B11" w:themeColor="background2" w:themeShade="1A"/>
          <w:sz w:val="24"/>
          <w:szCs w:val="24"/>
        </w:rPr>
      </w:pPr>
    </w:p>
    <w:p w14:paraId="32E8E7C9" w14:textId="77777777" w:rsidR="002D5CAA" w:rsidRDefault="002D5CAA" w:rsidP="002D5CAA">
      <w:pPr>
        <w:spacing w:before="120" w:after="120" w:line="240" w:lineRule="auto"/>
        <w:rPr>
          <w:rFonts w:ascii="Times New Roman" w:hAnsi="Times New Roman" w:cs="Times New Roman"/>
          <w:bCs/>
          <w:color w:val="1D1B11" w:themeColor="background2" w:themeShade="1A"/>
          <w:sz w:val="24"/>
          <w:szCs w:val="24"/>
        </w:rPr>
      </w:pPr>
    </w:p>
    <w:p w14:paraId="526E5415" w14:textId="77777777" w:rsidR="002D5CAA" w:rsidRDefault="002D5CAA" w:rsidP="002D5CAA">
      <w:pPr>
        <w:spacing w:before="120" w:after="120" w:line="240" w:lineRule="auto"/>
        <w:rPr>
          <w:rFonts w:ascii="Times New Roman" w:hAnsi="Times New Roman" w:cs="Times New Roman"/>
          <w:bCs/>
          <w:color w:val="1D1B11" w:themeColor="background2" w:themeShade="1A"/>
          <w:sz w:val="24"/>
          <w:szCs w:val="24"/>
        </w:rPr>
      </w:pPr>
    </w:p>
    <w:p w14:paraId="56A98C32" w14:textId="4DA44DB3" w:rsidR="002D5CAA" w:rsidRDefault="002D5CAA" w:rsidP="002D5CAA">
      <w:pPr>
        <w:tabs>
          <w:tab w:val="left" w:pos="1060"/>
        </w:tabs>
        <w:spacing w:before="120" w:after="120" w:line="240" w:lineRule="auto"/>
        <w:rPr>
          <w:rFonts w:ascii="Times New Roman" w:hAnsi="Times New Roman" w:cs="Times New Roman"/>
          <w:b/>
          <w:color w:val="1D1B11" w:themeColor="background2" w:themeShade="1A"/>
          <w:sz w:val="24"/>
          <w:szCs w:val="24"/>
        </w:rPr>
      </w:pPr>
    </w:p>
    <w:p w14:paraId="13D17147" w14:textId="77777777" w:rsidR="002D5CAA" w:rsidRDefault="002D5CAA" w:rsidP="002D5CAA">
      <w:pPr>
        <w:tabs>
          <w:tab w:val="left" w:pos="1060"/>
        </w:tabs>
        <w:spacing w:before="120" w:after="120" w:line="240" w:lineRule="auto"/>
        <w:rPr>
          <w:rFonts w:ascii="Times New Roman" w:hAnsi="Times New Roman" w:cs="Times New Roman"/>
          <w:sz w:val="24"/>
          <w:szCs w:val="24"/>
        </w:rPr>
      </w:pPr>
    </w:p>
    <w:p w14:paraId="47033BFF" w14:textId="5049EB36" w:rsidR="00EA1A97" w:rsidRPr="00436CC9" w:rsidRDefault="00EA1A97" w:rsidP="00436CC9">
      <w:pPr>
        <w:tabs>
          <w:tab w:val="left" w:pos="1060"/>
        </w:tabs>
        <w:spacing w:before="120" w:after="120" w:line="240" w:lineRule="auto"/>
        <w:rPr>
          <w:rFonts w:ascii="Times New Roman" w:hAnsi="Times New Roman" w:cs="Times New Roman"/>
          <w:sz w:val="24"/>
          <w:szCs w:val="24"/>
        </w:rPr>
      </w:pPr>
      <w:r w:rsidRPr="00D34B74">
        <w:rPr>
          <w:rFonts w:ascii="Times New Roman" w:hAnsi="Times New Roman" w:cs="Times New Roman"/>
          <w:sz w:val="20"/>
          <w:szCs w:val="20"/>
          <w:lang w:bidi="ar-SA"/>
        </w:rPr>
        <w:t>Note: SBP-</w:t>
      </w:r>
      <w:r w:rsidRPr="00D34B74">
        <w:rPr>
          <w:rFonts w:ascii="Times New Roman" w:eastAsia="SimSun" w:hAnsi="Times New Roman" w:cs="Times New Roman"/>
          <w:sz w:val="20"/>
          <w:szCs w:val="20"/>
          <w:lang w:bidi="ar-SA"/>
        </w:rPr>
        <w:t>systolic</w:t>
      </w:r>
      <w:r w:rsidRPr="00D34B74">
        <w:rPr>
          <w:rFonts w:ascii="Times New Roman" w:hAnsi="Times New Roman" w:cs="Times New Roman"/>
          <w:sz w:val="20"/>
          <w:szCs w:val="20"/>
          <w:lang w:bidi="ar-SA"/>
        </w:rPr>
        <w:t xml:space="preserve"> blood pressure, DBP-</w:t>
      </w:r>
      <w:r w:rsidRPr="00D34B74">
        <w:rPr>
          <w:rFonts w:ascii="Times New Roman" w:eastAsia="SimSun" w:hAnsi="Times New Roman" w:cs="Times New Roman"/>
          <w:sz w:val="20"/>
          <w:szCs w:val="20"/>
          <w:lang w:bidi="ar-SA"/>
        </w:rPr>
        <w:t>diastolic</w:t>
      </w:r>
      <w:r w:rsidRPr="00D34B74">
        <w:rPr>
          <w:rFonts w:ascii="Times New Roman" w:hAnsi="Times New Roman" w:cs="Times New Roman"/>
          <w:sz w:val="20"/>
          <w:szCs w:val="20"/>
          <w:lang w:bidi="ar-SA"/>
        </w:rPr>
        <w:t xml:space="preserve"> blood pressure, OCP- </w:t>
      </w:r>
      <w:r w:rsidRPr="00D34B74">
        <w:rPr>
          <w:rFonts w:ascii="Times New Roman" w:eastAsia="SimSun" w:hAnsi="Times New Roman" w:cs="Times New Roman"/>
          <w:sz w:val="20"/>
          <w:szCs w:val="20"/>
          <w:lang w:bidi="ar-SA"/>
        </w:rPr>
        <w:t>oral</w:t>
      </w:r>
      <w:r w:rsidRPr="00D34B74">
        <w:rPr>
          <w:rFonts w:ascii="Times New Roman" w:hAnsi="Times New Roman" w:cs="Times New Roman"/>
          <w:sz w:val="20"/>
          <w:szCs w:val="20"/>
          <w:lang w:bidi="ar-SA"/>
        </w:rPr>
        <w:t xml:space="preserve"> contraceptive pill.</w:t>
      </w:r>
    </w:p>
    <w:p w14:paraId="3D6A77D3" w14:textId="77777777" w:rsidR="00622D6B" w:rsidRPr="00D34B74" w:rsidRDefault="00622D6B" w:rsidP="00622D6B">
      <w:pPr>
        <w:spacing w:before="120" w:after="120" w:line="240" w:lineRule="auto"/>
        <w:jc w:val="both"/>
        <w:rPr>
          <w:ins w:id="397" w:author="Jahirul Islam" w:date="2023-11-25T19:00:00Z"/>
          <w:rFonts w:ascii="Times New Roman" w:hAnsi="Times New Roman" w:cs="Times New Roman"/>
          <w:sz w:val="24"/>
          <w:szCs w:val="24"/>
        </w:rPr>
      </w:pPr>
      <w:ins w:id="398" w:author="Jahirul Islam" w:date="2023-11-25T19:00:00Z">
        <w:r w:rsidRPr="00D34B74">
          <w:rPr>
            <w:rFonts w:ascii="Times New Roman" w:hAnsi="Times New Roman" w:cs="Times New Roman"/>
            <w:sz w:val="24"/>
            <w:szCs w:val="24"/>
          </w:rPr>
          <w:t>The onset of PE was recorded and divided into two categories: early onset of PE and late onset of PE</w:t>
        </w:r>
        <w:r w:rsidRPr="00D34B74">
          <w:rPr>
            <w:rFonts w:ascii="Times New Roman" w:eastAsia="SimSun" w:hAnsi="Times New Roman" w:cs="Times New Roman"/>
            <w:sz w:val="24"/>
            <w:szCs w:val="24"/>
          </w:rPr>
          <w:t>. A total of</w:t>
        </w:r>
        <w:r w:rsidRPr="00D34B74">
          <w:rPr>
            <w:rFonts w:ascii="Times New Roman" w:hAnsi="Times New Roman" w:cs="Times New Roman"/>
            <w:sz w:val="24"/>
            <w:szCs w:val="24"/>
          </w:rPr>
          <w:t xml:space="preserve"> 28.9% of respondents reported an early onset of PE, while 71.1% reported a late onset of PE. Overall, 38.9% of participants </w:t>
        </w:r>
        <w:r w:rsidRPr="00D34B74">
          <w:rPr>
            <w:rFonts w:ascii="Times New Roman" w:eastAsia="SimSun" w:hAnsi="Times New Roman" w:cs="Times New Roman"/>
            <w:sz w:val="24"/>
            <w:szCs w:val="24"/>
          </w:rPr>
          <w:t>had</w:t>
        </w:r>
        <w:r w:rsidRPr="00D34B74">
          <w:rPr>
            <w:rFonts w:ascii="Times New Roman" w:hAnsi="Times New Roman" w:cs="Times New Roman"/>
            <w:sz w:val="24"/>
            <w:szCs w:val="24"/>
          </w:rPr>
          <w:t xml:space="preserve"> normal levels of haemoglobin, whereas 38.3% had mild anaemia. </w:t>
        </w:r>
        <w:r w:rsidRPr="00D34B74">
          <w:rPr>
            <w:rFonts w:ascii="Times New Roman" w:eastAsia="SimSun" w:hAnsi="Times New Roman" w:cs="Times New Roman"/>
            <w:sz w:val="24"/>
            <w:szCs w:val="24"/>
          </w:rPr>
          <w:t xml:space="preserve">A total of </w:t>
        </w:r>
        <w:r w:rsidRPr="00D34B74">
          <w:rPr>
            <w:rFonts w:ascii="Times New Roman" w:hAnsi="Times New Roman" w:cs="Times New Roman"/>
            <w:sz w:val="24"/>
            <w:szCs w:val="24"/>
          </w:rPr>
          <w:t xml:space="preserve">5.0% </w:t>
        </w:r>
        <w:r w:rsidRPr="00D34B74">
          <w:rPr>
            <w:rFonts w:ascii="Times New Roman" w:eastAsia="SimSun" w:hAnsi="Times New Roman" w:cs="Times New Roman"/>
            <w:sz w:val="24"/>
            <w:szCs w:val="24"/>
          </w:rPr>
          <w:t xml:space="preserve">had </w:t>
        </w:r>
        <w:r w:rsidRPr="00D34B74">
          <w:rPr>
            <w:rFonts w:ascii="Times New Roman" w:hAnsi="Times New Roman" w:cs="Times New Roman"/>
            <w:sz w:val="24"/>
            <w:szCs w:val="24"/>
          </w:rPr>
          <w:t>severe anaemia</w:t>
        </w:r>
        <w:r w:rsidRPr="00D34B74">
          <w:rPr>
            <w:rFonts w:ascii="Times New Roman" w:eastAsia="SimSun" w:hAnsi="Times New Roman" w:cs="Times New Roman"/>
            <w:sz w:val="24"/>
            <w:szCs w:val="24"/>
          </w:rPr>
          <w:t>,</w:t>
        </w:r>
        <w:r w:rsidRPr="00D34B74">
          <w:rPr>
            <w:rFonts w:ascii="Times New Roman" w:hAnsi="Times New Roman" w:cs="Times New Roman"/>
            <w:sz w:val="24"/>
            <w:szCs w:val="24"/>
          </w:rPr>
          <w:t xml:space="preserve"> and 17.8%</w:t>
        </w:r>
        <w:r w:rsidRPr="00D34B74">
          <w:rPr>
            <w:rFonts w:ascii="Times New Roman" w:eastAsia="SimSun" w:hAnsi="Times New Roman" w:cs="Times New Roman"/>
            <w:sz w:val="24"/>
            <w:szCs w:val="24"/>
          </w:rPr>
          <w:t xml:space="preserve"> had</w:t>
        </w:r>
        <w:r w:rsidRPr="00D34B74">
          <w:rPr>
            <w:rFonts w:ascii="Times New Roman" w:hAnsi="Times New Roman" w:cs="Times New Roman"/>
            <w:sz w:val="24"/>
            <w:szCs w:val="24"/>
          </w:rPr>
          <w:t xml:space="preserve"> moderate anaemia</w:t>
        </w:r>
        <w:r w:rsidRPr="00D34B74">
          <w:rPr>
            <w:rFonts w:ascii="Times New Roman" w:eastAsia="SimSun" w:hAnsi="Times New Roman" w:cs="Times New Roman"/>
            <w:sz w:val="24"/>
            <w:szCs w:val="24"/>
          </w:rPr>
          <w:t>,</w:t>
        </w:r>
        <w:r w:rsidRPr="00D34B74">
          <w:rPr>
            <w:rFonts w:ascii="Times New Roman" w:hAnsi="Times New Roman" w:cs="Times New Roman"/>
            <w:sz w:val="24"/>
            <w:szCs w:val="24"/>
          </w:rPr>
          <w:t xml:space="preserve"> </w:t>
        </w:r>
        <w:r w:rsidRPr="00D34B74">
          <w:rPr>
            <w:rFonts w:ascii="Times New Roman" w:eastAsia="SimSun" w:hAnsi="Times New Roman" w:cs="Times New Roman"/>
            <w:sz w:val="24"/>
            <w:szCs w:val="24"/>
          </w:rPr>
          <w:t xml:space="preserve">as </w:t>
        </w:r>
        <w:r w:rsidRPr="00D34B74">
          <w:rPr>
            <w:rFonts w:ascii="Times New Roman" w:hAnsi="Times New Roman" w:cs="Times New Roman"/>
            <w:sz w:val="24"/>
            <w:szCs w:val="24"/>
          </w:rPr>
          <w:t>demonstrated in Fig 1.</w:t>
        </w:r>
      </w:ins>
    </w:p>
    <w:p w14:paraId="26DBA8B6" w14:textId="14D0FAD3" w:rsidR="00622D6B" w:rsidRDefault="00622D6B" w:rsidP="00C8427F">
      <w:pPr>
        <w:spacing w:before="120" w:after="120" w:line="240" w:lineRule="auto"/>
        <w:rPr>
          <w:rFonts w:ascii="Times New Roman" w:hAnsi="Times New Roman" w:cs="Times New Roman"/>
          <w:b/>
          <w:bCs/>
          <w:sz w:val="24"/>
          <w:szCs w:val="24"/>
        </w:rPr>
      </w:pPr>
      <w:moveToRangeStart w:id="399" w:author="Jahirul Islam" w:date="2023-11-25T19:01:00Z" w:name="move151831276"/>
      <w:moveTo w:id="400" w:author="Jahirul Islam" w:date="2023-11-25T19:01:00Z">
        <w:r w:rsidRPr="00D34B74">
          <w:rPr>
            <w:rFonts w:ascii="Times New Roman" w:hAnsi="Times New Roman" w:cs="Times New Roman"/>
            <w:noProof/>
            <w:sz w:val="24"/>
            <w:szCs w:val="24"/>
            <w:lang w:val="en-US" w:eastAsia="en-US" w:bidi="ar-SA"/>
          </w:rPr>
          <w:lastRenderedPageBreak/>
          <w:drawing>
            <wp:inline distT="0" distB="0" distL="0" distR="0" wp14:anchorId="30332C85" wp14:editId="363FC92D">
              <wp:extent cx="5538216" cy="2026920"/>
              <wp:effectExtent l="0" t="0" r="5715" b="0"/>
              <wp:docPr id="305442723" name="Picture 305442723"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605267" name="Picture 1" descr="A graph of a bar chart&#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38216" cy="2026920"/>
                      </a:xfrm>
                      <a:prstGeom prst="rect">
                        <a:avLst/>
                      </a:prstGeom>
                    </pic:spPr>
                  </pic:pic>
                </a:graphicData>
              </a:graphic>
            </wp:inline>
          </w:drawing>
        </w:r>
      </w:moveTo>
      <w:moveToRangeEnd w:id="399"/>
    </w:p>
    <w:p w14:paraId="142CE5F3" w14:textId="77777777" w:rsidR="00622D6B" w:rsidRPr="0070049E" w:rsidDel="00622D6B" w:rsidRDefault="00622D6B" w:rsidP="00622D6B">
      <w:pPr>
        <w:spacing w:before="120" w:after="120" w:line="240" w:lineRule="auto"/>
        <w:rPr>
          <w:del w:id="401" w:author="Jahirul Islam" w:date="2023-11-25T19:01:00Z"/>
          <w:moveTo w:id="402" w:author="Jahirul Islam" w:date="2023-11-25T19:01:00Z"/>
          <w:rFonts w:ascii="Times New Roman" w:hAnsi="Times New Roman" w:cs="Times New Roman"/>
          <w:color w:val="1D1B11" w:themeColor="background2" w:themeShade="1A"/>
          <w:sz w:val="20"/>
          <w:szCs w:val="20"/>
        </w:rPr>
      </w:pPr>
      <w:moveToRangeStart w:id="403" w:author="Jahirul Islam" w:date="2023-11-25T19:01:00Z" w:name="move151831286"/>
      <w:moveTo w:id="404" w:author="Jahirul Islam" w:date="2023-11-25T19:01:00Z">
        <w:r w:rsidRPr="0070049E">
          <w:rPr>
            <w:rFonts w:ascii="Times New Roman" w:hAnsi="Times New Roman" w:cs="Times New Roman"/>
            <w:b/>
            <w:color w:val="1D1B11" w:themeColor="background2" w:themeShade="1A"/>
            <w:sz w:val="20"/>
            <w:szCs w:val="20"/>
          </w:rPr>
          <w:t xml:space="preserve">Fig 1 </w:t>
        </w:r>
        <w:r w:rsidRPr="0070049E">
          <w:rPr>
            <w:rFonts w:ascii="Times New Roman" w:hAnsi="Times New Roman" w:cs="Times New Roman"/>
            <w:bCs/>
            <w:color w:val="1D1B11" w:themeColor="background2" w:themeShade="1A"/>
            <w:sz w:val="20"/>
            <w:szCs w:val="20"/>
          </w:rPr>
          <w:t>Prevalence of aneamia and outcome of PE among the respondents</w:t>
        </w:r>
      </w:moveTo>
    </w:p>
    <w:moveToRangeEnd w:id="403"/>
    <w:p w14:paraId="47033C00" w14:textId="0ECB83AB" w:rsidR="00F14045" w:rsidRPr="00D34B74" w:rsidRDefault="00E73F44" w:rsidP="00C8427F">
      <w:pPr>
        <w:spacing w:before="120" w:after="120" w:line="240" w:lineRule="auto"/>
        <w:rPr>
          <w:rFonts w:ascii="Times New Roman" w:hAnsi="Times New Roman" w:cs="Times New Roman"/>
          <w:b/>
          <w:bCs/>
          <w:sz w:val="24"/>
          <w:szCs w:val="24"/>
        </w:rPr>
      </w:pPr>
      <w:ins w:id="405" w:author="Jahirul Islam" w:date="2023-11-25T18:59:00Z">
        <w:r>
          <w:rPr>
            <w:rFonts w:ascii="Times New Roman" w:hAnsi="Times New Roman" w:cs="Times New Roman"/>
            <w:b/>
            <w:bCs/>
            <w:sz w:val="24"/>
            <w:szCs w:val="24"/>
          </w:rPr>
          <w:t>Risk factors associated with anaemia</w:t>
        </w:r>
      </w:ins>
      <w:del w:id="406" w:author="Jahirul Islam" w:date="2023-11-25T12:35:00Z">
        <w:r w:rsidR="00F14045" w:rsidRPr="00D34B74" w:rsidDel="009B31E3">
          <w:rPr>
            <w:rFonts w:ascii="Times New Roman" w:hAnsi="Times New Roman" w:cs="Times New Roman"/>
            <w:b/>
            <w:bCs/>
            <w:sz w:val="24"/>
            <w:szCs w:val="24"/>
          </w:rPr>
          <w:delText>Interpretation</w:delText>
        </w:r>
      </w:del>
    </w:p>
    <w:p w14:paraId="47033C01" w14:textId="7C496618" w:rsidR="00F14045" w:rsidRDefault="006F3E2C" w:rsidP="00C8427F">
      <w:pPr>
        <w:spacing w:before="120" w:after="120" w:line="240" w:lineRule="auto"/>
        <w:jc w:val="both"/>
        <w:rPr>
          <w:ins w:id="407" w:author="Jahirul Islam" w:date="2023-11-25T19:01:00Z"/>
          <w:rFonts w:ascii="Times New Roman" w:hAnsi="Times New Roman" w:cs="Times New Roman"/>
          <w:sz w:val="24"/>
          <w:szCs w:val="24"/>
        </w:rPr>
      </w:pPr>
      <w:ins w:id="408" w:author="Jahirul Islam" w:date="2023-11-25T12:36:00Z">
        <w:r>
          <w:rPr>
            <w:rFonts w:ascii="Times New Roman" w:hAnsi="Times New Roman" w:cs="Times New Roman"/>
            <w:sz w:val="24"/>
            <w:szCs w:val="24"/>
          </w:rPr>
          <w:t xml:space="preserve">After performing a chi-square test, we </w:t>
        </w:r>
        <w:r w:rsidR="00B80B8D">
          <w:rPr>
            <w:rFonts w:ascii="Times New Roman" w:hAnsi="Times New Roman" w:cs="Times New Roman"/>
            <w:sz w:val="24"/>
            <w:szCs w:val="24"/>
          </w:rPr>
          <w:t xml:space="preserve">found several indicators including age, education, </w:t>
        </w:r>
      </w:ins>
      <w:ins w:id="409" w:author="Jahirul Islam" w:date="2023-11-25T12:37:00Z">
        <w:r w:rsidR="00B80B8D">
          <w:rPr>
            <w:rFonts w:ascii="Times New Roman" w:hAnsi="Times New Roman" w:cs="Times New Roman"/>
            <w:sz w:val="24"/>
            <w:szCs w:val="24"/>
          </w:rPr>
          <w:t xml:space="preserve">mother profession, physical activity, parity of case, </w:t>
        </w:r>
        <w:r w:rsidR="00A43A11">
          <w:rPr>
            <w:rFonts w:ascii="Times New Roman" w:hAnsi="Times New Roman" w:cs="Times New Roman"/>
            <w:sz w:val="24"/>
            <w:szCs w:val="24"/>
          </w:rPr>
          <w:t>number of family member, interval in pregnancy, and GDM had significan</w:t>
        </w:r>
        <w:r w:rsidR="000C1CA1">
          <w:rPr>
            <w:rFonts w:ascii="Times New Roman" w:hAnsi="Times New Roman" w:cs="Times New Roman"/>
            <w:sz w:val="24"/>
            <w:szCs w:val="24"/>
          </w:rPr>
          <w:t>ce (</w:t>
        </w:r>
        <w:r w:rsidR="000C1CA1">
          <w:rPr>
            <w:rFonts w:ascii="Times New Roman" w:hAnsi="Times New Roman" w:cs="Times New Roman"/>
            <w:i/>
            <w:iCs/>
            <w:sz w:val="24"/>
            <w:szCs w:val="24"/>
          </w:rPr>
          <w:t xml:space="preserve">p </w:t>
        </w:r>
      </w:ins>
      <w:ins w:id="410" w:author="Jahirul Islam" w:date="2023-11-25T12:38:00Z">
        <w:r w:rsidR="000C1CA1">
          <w:rPr>
            <w:rFonts w:ascii="Times New Roman" w:hAnsi="Times New Roman" w:cs="Times New Roman"/>
            <w:sz w:val="24"/>
            <w:szCs w:val="24"/>
          </w:rPr>
          <w:t xml:space="preserve">&lt; 0.05). Then we conducted </w:t>
        </w:r>
        <w:r w:rsidR="00E42329">
          <w:rPr>
            <w:rFonts w:ascii="Times New Roman" w:hAnsi="Times New Roman" w:cs="Times New Roman"/>
            <w:sz w:val="24"/>
            <w:szCs w:val="24"/>
          </w:rPr>
          <w:t>logistic regression to explore the level of association. We fo</w:t>
        </w:r>
      </w:ins>
      <w:ins w:id="411" w:author="Jahirul Islam" w:date="2023-11-25T12:39:00Z">
        <w:r w:rsidR="00E42329">
          <w:rPr>
            <w:rFonts w:ascii="Times New Roman" w:hAnsi="Times New Roman" w:cs="Times New Roman"/>
            <w:sz w:val="24"/>
            <w:szCs w:val="24"/>
          </w:rPr>
          <w:t xml:space="preserve">und that, </w:t>
        </w:r>
      </w:ins>
      <w:del w:id="412" w:author="Jahirul Islam" w:date="2023-11-25T12:39:00Z">
        <w:r w:rsidR="00F14045" w:rsidRPr="00D34B74" w:rsidDel="00E42329">
          <w:rPr>
            <w:rFonts w:ascii="Times New Roman" w:hAnsi="Times New Roman" w:cs="Times New Roman"/>
            <w:sz w:val="24"/>
            <w:szCs w:val="24"/>
          </w:rPr>
          <w:delText>I</w:delText>
        </w:r>
      </w:del>
      <w:ins w:id="413" w:author="Jahirul Islam" w:date="2023-11-25T12:39:00Z">
        <w:r w:rsidR="00E42329">
          <w:rPr>
            <w:rFonts w:ascii="Times New Roman" w:hAnsi="Times New Roman" w:cs="Times New Roman"/>
            <w:sz w:val="24"/>
            <w:szCs w:val="24"/>
          </w:rPr>
          <w:t>i</w:t>
        </w:r>
      </w:ins>
      <w:r w:rsidR="00F14045" w:rsidRPr="00D34B74">
        <w:rPr>
          <w:rFonts w:ascii="Times New Roman" w:hAnsi="Times New Roman" w:cs="Times New Roman"/>
          <w:sz w:val="24"/>
          <w:szCs w:val="24"/>
        </w:rPr>
        <w:t>ndividuals in the "25-34" age category ha</w:t>
      </w:r>
      <w:ins w:id="414" w:author="Jahirul Islam" w:date="2023-11-25T12:39:00Z">
        <w:r w:rsidR="00E42329">
          <w:rPr>
            <w:rFonts w:ascii="Times New Roman" w:hAnsi="Times New Roman" w:cs="Times New Roman"/>
            <w:sz w:val="24"/>
            <w:szCs w:val="24"/>
          </w:rPr>
          <w:t>d</w:t>
        </w:r>
      </w:ins>
      <w:del w:id="415" w:author="Jahirul Islam" w:date="2023-11-25T12:39:00Z">
        <w:r w:rsidR="00F14045" w:rsidRPr="00D34B74" w:rsidDel="00E42329">
          <w:rPr>
            <w:rFonts w:ascii="Times New Roman" w:hAnsi="Times New Roman" w:cs="Times New Roman"/>
            <w:sz w:val="24"/>
            <w:szCs w:val="24"/>
          </w:rPr>
          <w:delText>ve</w:delText>
        </w:r>
      </w:del>
      <w:r w:rsidR="00F14045" w:rsidRPr="00D34B74">
        <w:rPr>
          <w:rFonts w:ascii="Times New Roman" w:hAnsi="Times New Roman" w:cs="Times New Roman"/>
          <w:sz w:val="24"/>
          <w:szCs w:val="24"/>
        </w:rPr>
        <w:t xml:space="preserve"> a statistically significant lower odds (OR: </w:t>
      </w:r>
      <w:ins w:id="416" w:author="Jahirul Islam" w:date="2023-11-25T12:39:00Z">
        <w:r w:rsidR="00786E09">
          <w:rPr>
            <w:rFonts w:ascii="Times New Roman" w:hAnsi="Times New Roman" w:cs="Times New Roman"/>
            <w:sz w:val="24"/>
            <w:szCs w:val="24"/>
          </w:rPr>
          <w:t>0</w:t>
        </w:r>
      </w:ins>
      <w:r w:rsidR="00F14045" w:rsidRPr="00D34B74">
        <w:rPr>
          <w:rFonts w:ascii="Times New Roman" w:hAnsi="Times New Roman" w:cs="Times New Roman"/>
          <w:sz w:val="24"/>
          <w:szCs w:val="24"/>
        </w:rPr>
        <w:t xml:space="preserve">.169; CI: </w:t>
      </w:r>
      <w:ins w:id="417" w:author="Jahirul Islam" w:date="2023-11-25T12:39:00Z">
        <w:r w:rsidR="00786E09">
          <w:rPr>
            <w:rFonts w:ascii="Times New Roman" w:hAnsi="Times New Roman" w:cs="Times New Roman"/>
            <w:sz w:val="24"/>
            <w:szCs w:val="24"/>
          </w:rPr>
          <w:t>0</w:t>
        </w:r>
      </w:ins>
      <w:r w:rsidR="00F14045" w:rsidRPr="00D34B74">
        <w:rPr>
          <w:rFonts w:ascii="Times New Roman" w:hAnsi="Times New Roman" w:cs="Times New Roman"/>
          <w:sz w:val="24"/>
          <w:szCs w:val="24"/>
        </w:rPr>
        <w:t>.032</w:t>
      </w:r>
      <w:ins w:id="418" w:author="Jahirul Islam" w:date="2023-11-25T12:41:00Z">
        <w:r w:rsidR="00495FB6">
          <w:rPr>
            <w:rFonts w:ascii="Times New Roman" w:hAnsi="Times New Roman" w:cs="Times New Roman"/>
            <w:sz w:val="24"/>
            <w:szCs w:val="24"/>
          </w:rPr>
          <w:t>‐</w:t>
        </w:r>
      </w:ins>
      <w:del w:id="419" w:author="Jahirul Islam" w:date="2023-11-25T12:39:00Z">
        <w:r w:rsidR="00F14045" w:rsidRPr="00D34B74" w:rsidDel="00786E09">
          <w:rPr>
            <w:rFonts w:ascii="Times New Roman" w:hAnsi="Times New Roman" w:cs="Times New Roman"/>
            <w:sz w:val="24"/>
            <w:szCs w:val="24"/>
          </w:rPr>
          <w:delText xml:space="preserve"> - </w:delText>
        </w:r>
      </w:del>
      <w:ins w:id="420" w:author="Jahirul Islam" w:date="2023-11-25T12:39:00Z">
        <w:r w:rsidR="00786E09">
          <w:rPr>
            <w:rFonts w:ascii="Times New Roman" w:hAnsi="Times New Roman" w:cs="Times New Roman"/>
            <w:sz w:val="24"/>
            <w:szCs w:val="24"/>
          </w:rPr>
          <w:t>0</w:t>
        </w:r>
      </w:ins>
      <w:r w:rsidR="00F14045" w:rsidRPr="00D34B74">
        <w:rPr>
          <w:rFonts w:ascii="Times New Roman" w:hAnsi="Times New Roman" w:cs="Times New Roman"/>
          <w:sz w:val="24"/>
          <w:szCs w:val="24"/>
        </w:rPr>
        <w:t>.886) of the anaemia compared to individuals in the "&gt;35" age category. Individuals with "&lt; SSC" education have a statistically significant higher odds (OR: 3.106; CI: 1.448</w:t>
      </w:r>
      <w:del w:id="421" w:author="Jahirul Islam" w:date="2023-11-25T12:41:00Z">
        <w:r w:rsidR="00F14045" w:rsidRPr="00D34B74" w:rsidDel="00495FB6">
          <w:rPr>
            <w:rFonts w:ascii="Times New Roman" w:hAnsi="Times New Roman" w:cs="Times New Roman"/>
            <w:sz w:val="24"/>
            <w:szCs w:val="24"/>
          </w:rPr>
          <w:delText xml:space="preserve"> </w:delText>
        </w:r>
      </w:del>
      <w:r w:rsidR="00F14045" w:rsidRPr="00D34B74">
        <w:rPr>
          <w:rFonts w:ascii="Times New Roman" w:hAnsi="Times New Roman" w:cs="Times New Roman"/>
          <w:sz w:val="24"/>
          <w:szCs w:val="24"/>
        </w:rPr>
        <w:t>–</w:t>
      </w:r>
      <w:del w:id="422" w:author="Jahirul Islam" w:date="2023-11-25T12:41:00Z">
        <w:r w:rsidR="00F14045" w:rsidRPr="00D34B74" w:rsidDel="00495FB6">
          <w:rPr>
            <w:rFonts w:ascii="Times New Roman" w:hAnsi="Times New Roman" w:cs="Times New Roman"/>
            <w:sz w:val="24"/>
            <w:szCs w:val="24"/>
          </w:rPr>
          <w:delText xml:space="preserve"> </w:delText>
        </w:r>
      </w:del>
      <w:r w:rsidR="00F14045" w:rsidRPr="00D34B74">
        <w:rPr>
          <w:rFonts w:ascii="Times New Roman" w:hAnsi="Times New Roman" w:cs="Times New Roman"/>
          <w:sz w:val="24"/>
          <w:szCs w:val="24"/>
        </w:rPr>
        <w:t>6.665) compared to individuals with</w:t>
      </w:r>
      <w:ins w:id="423" w:author="Jahirul Islam" w:date="2023-11-25T12:41:00Z">
        <w:r w:rsidR="00AE12D5">
          <w:rPr>
            <w:rFonts w:ascii="Times New Roman" w:hAnsi="Times New Roman" w:cs="Times New Roman"/>
            <w:sz w:val="24"/>
            <w:szCs w:val="24"/>
          </w:rPr>
          <w:t xml:space="preserve"> higher education then SSC level</w:t>
        </w:r>
      </w:ins>
      <w:del w:id="424" w:author="Jahirul Islam" w:date="2023-11-25T12:41:00Z">
        <w:r w:rsidR="00F14045" w:rsidRPr="00D34B74" w:rsidDel="00E93CB0">
          <w:rPr>
            <w:rFonts w:ascii="Times New Roman" w:hAnsi="Times New Roman" w:cs="Times New Roman"/>
            <w:sz w:val="24"/>
            <w:szCs w:val="24"/>
          </w:rPr>
          <w:delText xml:space="preserve"> "HSC+Bachelor+Master" educati</w:delText>
        </w:r>
      </w:del>
      <w:del w:id="425" w:author="Jahirul Islam" w:date="2023-11-25T12:42:00Z">
        <w:r w:rsidR="00F14045" w:rsidRPr="00D34B74" w:rsidDel="00E93CB0">
          <w:rPr>
            <w:rFonts w:ascii="Times New Roman" w:hAnsi="Times New Roman" w:cs="Times New Roman"/>
            <w:sz w:val="24"/>
            <w:szCs w:val="24"/>
          </w:rPr>
          <w:delText>on</w:delText>
        </w:r>
      </w:del>
      <w:r w:rsidR="00F14045" w:rsidRPr="00D34B74">
        <w:rPr>
          <w:rFonts w:ascii="Times New Roman" w:hAnsi="Times New Roman" w:cs="Times New Roman"/>
          <w:sz w:val="24"/>
          <w:szCs w:val="24"/>
        </w:rPr>
        <w:t xml:space="preserve">. Mothers in the "Service" profession have a statistically significant lower odds (OR: .604; CI: </w:t>
      </w:r>
      <w:ins w:id="426" w:author="Jahirul Islam" w:date="2023-11-25T12:42:00Z">
        <w:r w:rsidR="00E93CB0">
          <w:rPr>
            <w:rFonts w:ascii="Times New Roman" w:hAnsi="Times New Roman" w:cs="Times New Roman"/>
            <w:sz w:val="24"/>
            <w:szCs w:val="24"/>
          </w:rPr>
          <w:t>0</w:t>
        </w:r>
      </w:ins>
      <w:r w:rsidR="00F14045" w:rsidRPr="00D34B74">
        <w:rPr>
          <w:rFonts w:ascii="Times New Roman" w:hAnsi="Times New Roman" w:cs="Times New Roman"/>
          <w:sz w:val="24"/>
          <w:szCs w:val="24"/>
        </w:rPr>
        <w:t>.263</w:t>
      </w:r>
      <w:del w:id="427" w:author="Jahirul Islam" w:date="2023-11-25T12:42:00Z">
        <w:r w:rsidR="00F14045" w:rsidRPr="00D34B74" w:rsidDel="00E93CB0">
          <w:rPr>
            <w:rFonts w:ascii="Times New Roman" w:hAnsi="Times New Roman" w:cs="Times New Roman"/>
            <w:sz w:val="24"/>
            <w:szCs w:val="24"/>
          </w:rPr>
          <w:delText xml:space="preserve"> </w:delText>
        </w:r>
      </w:del>
      <w:r w:rsidR="00F14045" w:rsidRPr="00D34B74">
        <w:rPr>
          <w:rFonts w:ascii="Times New Roman" w:hAnsi="Times New Roman" w:cs="Times New Roman"/>
          <w:sz w:val="24"/>
          <w:szCs w:val="24"/>
        </w:rPr>
        <w:t>–</w:t>
      </w:r>
      <w:del w:id="428" w:author="Jahirul Islam" w:date="2023-11-25T12:42:00Z">
        <w:r w:rsidR="00F14045" w:rsidRPr="00D34B74" w:rsidDel="00E93CB0">
          <w:rPr>
            <w:rFonts w:ascii="Times New Roman" w:hAnsi="Times New Roman" w:cs="Times New Roman"/>
            <w:sz w:val="24"/>
            <w:szCs w:val="24"/>
          </w:rPr>
          <w:delText xml:space="preserve"> </w:delText>
        </w:r>
      </w:del>
      <w:r w:rsidR="00F14045" w:rsidRPr="00D34B74">
        <w:rPr>
          <w:rFonts w:ascii="Times New Roman" w:hAnsi="Times New Roman" w:cs="Times New Roman"/>
          <w:sz w:val="24"/>
          <w:szCs w:val="24"/>
        </w:rPr>
        <w:t xml:space="preserve">1.388) compared to mothers who are "Housewives." Patients who engage in "Exercise" have a statistically significant lower odds (OR: </w:t>
      </w:r>
      <w:ins w:id="429" w:author="Jahirul Islam" w:date="2023-11-25T12:42:00Z">
        <w:r w:rsidR="00E93CB0">
          <w:rPr>
            <w:rFonts w:ascii="Times New Roman" w:hAnsi="Times New Roman" w:cs="Times New Roman"/>
            <w:sz w:val="24"/>
            <w:szCs w:val="24"/>
          </w:rPr>
          <w:t>0</w:t>
        </w:r>
      </w:ins>
      <w:r w:rsidR="00F14045" w:rsidRPr="00D34B74">
        <w:rPr>
          <w:rFonts w:ascii="Times New Roman" w:hAnsi="Times New Roman" w:cs="Times New Roman"/>
          <w:sz w:val="24"/>
          <w:szCs w:val="24"/>
        </w:rPr>
        <w:t xml:space="preserve">.414; CI: </w:t>
      </w:r>
      <w:ins w:id="430" w:author="Jahirul Islam" w:date="2023-11-25T12:42:00Z">
        <w:r w:rsidR="00E93CB0">
          <w:rPr>
            <w:rFonts w:ascii="Times New Roman" w:hAnsi="Times New Roman" w:cs="Times New Roman"/>
            <w:sz w:val="24"/>
            <w:szCs w:val="24"/>
          </w:rPr>
          <w:t>0</w:t>
        </w:r>
      </w:ins>
      <w:r w:rsidR="00F14045" w:rsidRPr="00D34B74">
        <w:rPr>
          <w:rFonts w:ascii="Times New Roman" w:hAnsi="Times New Roman" w:cs="Times New Roman"/>
          <w:sz w:val="24"/>
          <w:szCs w:val="24"/>
        </w:rPr>
        <w:t xml:space="preserve">.188 - </w:t>
      </w:r>
      <w:ins w:id="431" w:author="Jahirul Islam" w:date="2023-11-25T12:42:00Z">
        <w:r w:rsidR="00E93CB0">
          <w:rPr>
            <w:rFonts w:ascii="Times New Roman" w:hAnsi="Times New Roman" w:cs="Times New Roman"/>
            <w:sz w:val="24"/>
            <w:szCs w:val="24"/>
          </w:rPr>
          <w:t>0</w:t>
        </w:r>
      </w:ins>
      <w:r w:rsidR="00F14045" w:rsidRPr="00D34B74">
        <w:rPr>
          <w:rFonts w:ascii="Times New Roman" w:hAnsi="Times New Roman" w:cs="Times New Roman"/>
          <w:sz w:val="24"/>
          <w:szCs w:val="24"/>
        </w:rPr>
        <w:t>.913) compared to patients with "No exercise." None of the categories of "Parity of Case" and “Family Member” show a statistically significant impact on the outcome compared to "&gt;5". Individuals with an "Interval in Pregnancy" of "&lt;24 months" have a statistically significant higher odds (OR: 4.646; CI: 1.694</w:t>
      </w:r>
      <w:del w:id="432" w:author="Jahirul Islam" w:date="2023-11-25T12:42:00Z">
        <w:r w:rsidR="00F14045" w:rsidRPr="00D34B74" w:rsidDel="00CE4479">
          <w:rPr>
            <w:rFonts w:ascii="Times New Roman" w:hAnsi="Times New Roman" w:cs="Times New Roman"/>
            <w:sz w:val="24"/>
            <w:szCs w:val="24"/>
          </w:rPr>
          <w:delText xml:space="preserve"> </w:delText>
        </w:r>
      </w:del>
      <w:r w:rsidR="00F14045" w:rsidRPr="00D34B74">
        <w:rPr>
          <w:rFonts w:ascii="Times New Roman" w:hAnsi="Times New Roman" w:cs="Times New Roman"/>
          <w:sz w:val="24"/>
          <w:szCs w:val="24"/>
        </w:rPr>
        <w:t>–</w:t>
      </w:r>
      <w:del w:id="433" w:author="Jahirul Islam" w:date="2023-11-25T12:42:00Z">
        <w:r w:rsidR="00F14045" w:rsidRPr="00D34B74" w:rsidDel="00CE4479">
          <w:rPr>
            <w:rFonts w:ascii="Times New Roman" w:hAnsi="Times New Roman" w:cs="Times New Roman"/>
            <w:sz w:val="24"/>
            <w:szCs w:val="24"/>
          </w:rPr>
          <w:delText xml:space="preserve"> </w:delText>
        </w:r>
      </w:del>
      <w:r w:rsidR="00F14045" w:rsidRPr="00D34B74">
        <w:rPr>
          <w:rFonts w:ascii="Times New Roman" w:hAnsi="Times New Roman" w:cs="Times New Roman"/>
          <w:sz w:val="24"/>
          <w:szCs w:val="24"/>
        </w:rPr>
        <w:t>12.741) of anaemia compared to those with an "Interval in Pregnancy" of "&gt;24.1 months”.</w:t>
      </w:r>
      <w:r w:rsidR="00F14045" w:rsidRPr="00D34B74">
        <w:rPr>
          <w:rFonts w:ascii="Times New Roman" w:hAnsi="Times New Roman" w:cs="Times New Roman"/>
        </w:rPr>
        <w:t xml:space="preserve"> </w:t>
      </w:r>
      <w:r w:rsidR="00F14045" w:rsidRPr="00D34B74">
        <w:rPr>
          <w:rFonts w:ascii="Times New Roman" w:hAnsi="Times New Roman" w:cs="Times New Roman"/>
          <w:sz w:val="24"/>
          <w:szCs w:val="24"/>
        </w:rPr>
        <w:t>Individuals with "Gestational Diabetes Mellitus (GDM)" have a statistically significant higher odds (OR: 2.702; CI: 1.172</w:t>
      </w:r>
      <w:del w:id="434" w:author="Jahirul Islam" w:date="2023-11-25T12:42:00Z">
        <w:r w:rsidR="00F14045" w:rsidRPr="00D34B74" w:rsidDel="00CE4479">
          <w:rPr>
            <w:rFonts w:ascii="Times New Roman" w:hAnsi="Times New Roman" w:cs="Times New Roman"/>
            <w:sz w:val="24"/>
            <w:szCs w:val="24"/>
          </w:rPr>
          <w:delText xml:space="preserve"> </w:delText>
        </w:r>
      </w:del>
      <w:r w:rsidR="00F14045" w:rsidRPr="00D34B74">
        <w:rPr>
          <w:rFonts w:ascii="Times New Roman" w:hAnsi="Times New Roman" w:cs="Times New Roman"/>
          <w:sz w:val="24"/>
          <w:szCs w:val="24"/>
        </w:rPr>
        <w:t>–</w:t>
      </w:r>
      <w:del w:id="435" w:author="Jahirul Islam" w:date="2023-11-25T12:42:00Z">
        <w:r w:rsidR="00F14045" w:rsidRPr="00D34B74" w:rsidDel="00CE4479">
          <w:rPr>
            <w:rFonts w:ascii="Times New Roman" w:hAnsi="Times New Roman" w:cs="Times New Roman"/>
            <w:sz w:val="24"/>
            <w:szCs w:val="24"/>
          </w:rPr>
          <w:delText xml:space="preserve"> </w:delText>
        </w:r>
      </w:del>
      <w:r w:rsidR="00F14045" w:rsidRPr="00D34B74">
        <w:rPr>
          <w:rFonts w:ascii="Times New Roman" w:hAnsi="Times New Roman" w:cs="Times New Roman"/>
          <w:sz w:val="24"/>
          <w:szCs w:val="24"/>
        </w:rPr>
        <w:t>6.228) compared to those without GDM ("No").</w:t>
      </w:r>
      <w:ins w:id="436" w:author="Jahirul Islam" w:date="2023-11-25T12:45:00Z">
        <w:r w:rsidR="007647FA">
          <w:rPr>
            <w:rFonts w:ascii="Times New Roman" w:hAnsi="Times New Roman" w:cs="Times New Roman"/>
            <w:sz w:val="24"/>
            <w:szCs w:val="24"/>
          </w:rPr>
          <w:t xml:space="preserve"> </w:t>
        </w:r>
        <w:r w:rsidR="001215F3">
          <w:rPr>
            <w:rFonts w:ascii="Times New Roman" w:hAnsi="Times New Roman" w:cs="Times New Roman"/>
            <w:sz w:val="24"/>
            <w:szCs w:val="24"/>
          </w:rPr>
          <w:t xml:space="preserve">Table 3 describes the </w:t>
        </w:r>
      </w:ins>
      <w:ins w:id="437" w:author="Jahirul Islam" w:date="2023-11-25T12:46:00Z">
        <w:r w:rsidR="001215F3">
          <w:rPr>
            <w:rFonts w:ascii="Times New Roman" w:hAnsi="Times New Roman" w:cs="Times New Roman"/>
            <w:sz w:val="24"/>
            <w:szCs w:val="24"/>
          </w:rPr>
          <w:t xml:space="preserve">association between predictors </w:t>
        </w:r>
      </w:ins>
      <w:ins w:id="438" w:author="Jahirul Islam" w:date="2023-11-25T12:50:00Z">
        <w:r w:rsidR="00EE3F16">
          <w:rPr>
            <w:rFonts w:ascii="Times New Roman" w:hAnsi="Times New Roman" w:cs="Times New Roman"/>
            <w:sz w:val="24"/>
            <w:szCs w:val="24"/>
          </w:rPr>
          <w:t xml:space="preserve">and anaemia. </w:t>
        </w:r>
      </w:ins>
      <w:ins w:id="439" w:author="Jahirul Islam" w:date="2023-11-25T18:33:00Z">
        <w:r w:rsidR="00792982">
          <w:rPr>
            <w:rFonts w:ascii="Times New Roman" w:hAnsi="Times New Roman" w:cs="Times New Roman"/>
            <w:sz w:val="24"/>
            <w:szCs w:val="24"/>
          </w:rPr>
          <w:t xml:space="preserve">We validated our model by checking the </w:t>
        </w:r>
        <w:r w:rsidR="00EB2AF5">
          <w:rPr>
            <w:rFonts w:ascii="Times New Roman" w:hAnsi="Times New Roman" w:cs="Times New Roman"/>
            <w:sz w:val="24"/>
            <w:szCs w:val="24"/>
          </w:rPr>
          <w:t xml:space="preserve">Akaike information </w:t>
        </w:r>
      </w:ins>
      <w:ins w:id="440" w:author="Jahirul Islam" w:date="2023-11-25T18:34:00Z">
        <w:r w:rsidR="00EB2AF5">
          <w:rPr>
            <w:rFonts w:ascii="Times New Roman" w:hAnsi="Times New Roman" w:cs="Times New Roman"/>
            <w:sz w:val="24"/>
            <w:szCs w:val="24"/>
          </w:rPr>
          <w:t xml:space="preserve">criteria (AIC), we found the AIC value of </w:t>
        </w:r>
        <w:r w:rsidR="00CE0B9D">
          <w:rPr>
            <w:rFonts w:ascii="Times New Roman" w:hAnsi="Times New Roman" w:cs="Times New Roman"/>
            <w:sz w:val="24"/>
            <w:szCs w:val="24"/>
          </w:rPr>
          <w:t xml:space="preserve">0.794 indicating the strong modelling performance. </w:t>
        </w:r>
      </w:ins>
    </w:p>
    <w:p w14:paraId="7AF59683" w14:textId="77777777" w:rsidR="00622D6B" w:rsidRDefault="00622D6B" w:rsidP="00C8427F">
      <w:pPr>
        <w:spacing w:before="120" w:after="120" w:line="240" w:lineRule="auto"/>
        <w:jc w:val="both"/>
        <w:rPr>
          <w:ins w:id="441" w:author="Jahirul Islam" w:date="2023-11-25T19:01:00Z"/>
          <w:rFonts w:ascii="Times New Roman" w:hAnsi="Times New Roman" w:cs="Times New Roman"/>
          <w:sz w:val="24"/>
          <w:szCs w:val="24"/>
        </w:rPr>
      </w:pPr>
    </w:p>
    <w:p w14:paraId="637F0014" w14:textId="77777777" w:rsidR="00622D6B" w:rsidRDefault="00622D6B" w:rsidP="00C8427F">
      <w:pPr>
        <w:spacing w:before="120" w:after="120" w:line="240" w:lineRule="auto"/>
        <w:jc w:val="both"/>
        <w:rPr>
          <w:ins w:id="442" w:author="Jahirul Islam" w:date="2023-11-25T19:01:00Z"/>
          <w:rFonts w:ascii="Times New Roman" w:hAnsi="Times New Roman" w:cs="Times New Roman"/>
          <w:sz w:val="24"/>
          <w:szCs w:val="24"/>
        </w:rPr>
      </w:pPr>
    </w:p>
    <w:p w14:paraId="4B0D3A22" w14:textId="77777777" w:rsidR="00622D6B" w:rsidRDefault="00622D6B" w:rsidP="00C8427F">
      <w:pPr>
        <w:spacing w:before="120" w:after="120" w:line="240" w:lineRule="auto"/>
        <w:jc w:val="both"/>
        <w:rPr>
          <w:ins w:id="443" w:author="Jahirul Islam" w:date="2023-11-25T19:01:00Z"/>
          <w:rFonts w:ascii="Times New Roman" w:hAnsi="Times New Roman" w:cs="Times New Roman"/>
          <w:sz w:val="24"/>
          <w:szCs w:val="24"/>
        </w:rPr>
      </w:pPr>
    </w:p>
    <w:p w14:paraId="2BFBF69E" w14:textId="77777777" w:rsidR="00622D6B" w:rsidRDefault="00622D6B" w:rsidP="00C8427F">
      <w:pPr>
        <w:spacing w:before="120" w:after="120" w:line="240" w:lineRule="auto"/>
        <w:jc w:val="both"/>
        <w:rPr>
          <w:ins w:id="444" w:author="Jahirul Islam" w:date="2023-11-25T19:01:00Z"/>
          <w:rFonts w:ascii="Times New Roman" w:hAnsi="Times New Roman" w:cs="Times New Roman"/>
          <w:sz w:val="24"/>
          <w:szCs w:val="24"/>
        </w:rPr>
      </w:pPr>
    </w:p>
    <w:p w14:paraId="55AD385E" w14:textId="77777777" w:rsidR="00622D6B" w:rsidRDefault="00622D6B" w:rsidP="00C8427F">
      <w:pPr>
        <w:spacing w:before="120" w:after="120" w:line="240" w:lineRule="auto"/>
        <w:jc w:val="both"/>
        <w:rPr>
          <w:ins w:id="445" w:author="Jahirul Islam" w:date="2023-11-25T19:01:00Z"/>
          <w:rFonts w:ascii="Times New Roman" w:hAnsi="Times New Roman" w:cs="Times New Roman"/>
          <w:sz w:val="24"/>
          <w:szCs w:val="24"/>
        </w:rPr>
      </w:pPr>
    </w:p>
    <w:p w14:paraId="2BE8051C" w14:textId="77777777" w:rsidR="00622D6B" w:rsidRDefault="00622D6B" w:rsidP="00C8427F">
      <w:pPr>
        <w:spacing w:before="120" w:after="120" w:line="240" w:lineRule="auto"/>
        <w:jc w:val="both"/>
        <w:rPr>
          <w:ins w:id="446" w:author="Jahirul Islam" w:date="2023-11-25T19:01:00Z"/>
          <w:rFonts w:ascii="Times New Roman" w:hAnsi="Times New Roman" w:cs="Times New Roman"/>
          <w:sz w:val="24"/>
          <w:szCs w:val="24"/>
        </w:rPr>
      </w:pPr>
    </w:p>
    <w:p w14:paraId="583FB0AB" w14:textId="77777777" w:rsidR="00622D6B" w:rsidRDefault="00622D6B" w:rsidP="00C8427F">
      <w:pPr>
        <w:spacing w:before="120" w:after="120" w:line="240" w:lineRule="auto"/>
        <w:jc w:val="both"/>
        <w:rPr>
          <w:ins w:id="447" w:author="Jahirul Islam" w:date="2023-11-25T19:01:00Z"/>
          <w:rFonts w:ascii="Times New Roman" w:hAnsi="Times New Roman" w:cs="Times New Roman"/>
          <w:sz w:val="24"/>
          <w:szCs w:val="24"/>
        </w:rPr>
      </w:pPr>
    </w:p>
    <w:p w14:paraId="469A5A6B" w14:textId="77777777" w:rsidR="00622D6B" w:rsidRDefault="00622D6B" w:rsidP="00C8427F">
      <w:pPr>
        <w:spacing w:before="120" w:after="120" w:line="240" w:lineRule="auto"/>
        <w:jc w:val="both"/>
        <w:rPr>
          <w:ins w:id="448" w:author="Jahirul Islam" w:date="2023-11-25T19:01:00Z"/>
          <w:rFonts w:ascii="Times New Roman" w:hAnsi="Times New Roman" w:cs="Times New Roman"/>
          <w:sz w:val="24"/>
          <w:szCs w:val="24"/>
        </w:rPr>
      </w:pPr>
    </w:p>
    <w:p w14:paraId="4B97BD9A" w14:textId="77777777" w:rsidR="00622D6B" w:rsidRPr="00D34B74" w:rsidRDefault="00622D6B" w:rsidP="00C8427F">
      <w:pPr>
        <w:spacing w:before="120" w:after="120" w:line="240" w:lineRule="auto"/>
        <w:jc w:val="both"/>
        <w:rPr>
          <w:rFonts w:ascii="Times New Roman" w:hAnsi="Times New Roman" w:cs="Times New Roman"/>
          <w:sz w:val="24"/>
          <w:szCs w:val="24"/>
        </w:rPr>
      </w:pPr>
    </w:p>
    <w:p w14:paraId="47033C02" w14:textId="5AB9733E" w:rsidR="00E13329" w:rsidRPr="0097649B" w:rsidRDefault="00E13329" w:rsidP="00C8427F">
      <w:pPr>
        <w:spacing w:before="120" w:after="120" w:line="240" w:lineRule="auto"/>
        <w:jc w:val="both"/>
        <w:rPr>
          <w:rFonts w:ascii="Times New Roman" w:hAnsi="Times New Roman" w:cs="Times New Roman"/>
          <w:b/>
          <w:bCs/>
          <w:sz w:val="24"/>
          <w:szCs w:val="24"/>
        </w:rPr>
      </w:pPr>
      <w:r w:rsidRPr="0070049E">
        <w:rPr>
          <w:rFonts w:ascii="Times New Roman" w:hAnsi="Times New Roman" w:cs="Times New Roman"/>
          <w:b/>
          <w:sz w:val="20"/>
          <w:szCs w:val="20"/>
        </w:rPr>
        <w:lastRenderedPageBreak/>
        <w:t xml:space="preserve">Table 3 </w:t>
      </w:r>
      <w:r w:rsidRPr="0070049E">
        <w:rPr>
          <w:rFonts w:ascii="Times New Roman" w:hAnsi="Times New Roman" w:cs="Times New Roman"/>
          <w:bCs/>
          <w:sz w:val="20"/>
          <w:szCs w:val="20"/>
        </w:rPr>
        <w:t xml:space="preserve">Association between predictor determinants and </w:t>
      </w:r>
      <w:del w:id="449" w:author="Jahirul Islam" w:date="2023-11-25T12:51:00Z">
        <w:r w:rsidRPr="0070049E" w:rsidDel="00EE3F16">
          <w:rPr>
            <w:rFonts w:ascii="Times New Roman" w:hAnsi="Times New Roman" w:cs="Times New Roman"/>
            <w:bCs/>
            <w:sz w:val="20"/>
            <w:szCs w:val="20"/>
          </w:rPr>
          <w:delText>aneamia</w:delText>
        </w:r>
      </w:del>
      <w:ins w:id="450" w:author="Jahirul Islam" w:date="2023-11-25T12:51:00Z">
        <w:r w:rsidR="00EE3F16" w:rsidRPr="0070049E">
          <w:rPr>
            <w:rFonts w:ascii="Times New Roman" w:hAnsi="Times New Roman" w:cs="Times New Roman"/>
            <w:bCs/>
            <w:sz w:val="20"/>
            <w:szCs w:val="20"/>
          </w:rPr>
          <w:t>anaemia</w:t>
        </w:r>
      </w:ins>
      <w:r w:rsidRPr="0070049E">
        <w:rPr>
          <w:rFonts w:ascii="Times New Roman" w:hAnsi="Times New Roman" w:cs="Times New Roman"/>
          <w:bCs/>
          <w:sz w:val="20"/>
          <w:szCs w:val="20"/>
        </w:rPr>
        <w:t xml:space="preserve"> (Logistic Regression adjusted)</w:t>
      </w:r>
    </w:p>
    <w:tbl>
      <w:tblPr>
        <w:tblStyle w:val="TableGrid"/>
        <w:tblW w:w="770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4"/>
        <w:gridCol w:w="1617"/>
        <w:gridCol w:w="834"/>
        <w:gridCol w:w="1843"/>
        <w:gridCol w:w="992"/>
      </w:tblGrid>
      <w:tr w:rsidR="000F4212" w:rsidRPr="00AF137C" w14:paraId="45949AD2" w14:textId="77777777" w:rsidTr="00E84C94">
        <w:tc>
          <w:tcPr>
            <w:tcW w:w="2414" w:type="dxa"/>
            <w:tcBorders>
              <w:top w:val="single" w:sz="12" w:space="0" w:color="auto"/>
              <w:bottom w:val="single" w:sz="12" w:space="0" w:color="auto"/>
            </w:tcBorders>
            <w:shd w:val="clear" w:color="auto" w:fill="FDE9D9" w:themeFill="accent6" w:themeFillTint="33"/>
          </w:tcPr>
          <w:p w14:paraId="687D7794" w14:textId="1891B0EC" w:rsidR="000F4212" w:rsidRPr="00AF137C" w:rsidRDefault="000F4212" w:rsidP="000F4212">
            <w:pPr>
              <w:spacing w:after="0" w:line="240" w:lineRule="auto"/>
              <w:jc w:val="both"/>
              <w:rPr>
                <w:rFonts w:ascii="Times New Roman" w:hAnsi="Times New Roman" w:cs="Times New Roman"/>
                <w:b/>
                <w:sz w:val="18"/>
                <w:szCs w:val="18"/>
              </w:rPr>
            </w:pPr>
            <w:r w:rsidRPr="00AF137C">
              <w:rPr>
                <w:rFonts w:ascii="Times New Roman" w:hAnsi="Times New Roman" w:cs="Times New Roman"/>
                <w:b/>
                <w:sz w:val="18"/>
                <w:szCs w:val="18"/>
              </w:rPr>
              <w:t>Variables</w:t>
            </w:r>
          </w:p>
        </w:tc>
        <w:tc>
          <w:tcPr>
            <w:tcW w:w="1617" w:type="dxa"/>
            <w:tcBorders>
              <w:top w:val="single" w:sz="12" w:space="0" w:color="auto"/>
              <w:bottom w:val="single" w:sz="12" w:space="0" w:color="auto"/>
            </w:tcBorders>
            <w:shd w:val="clear" w:color="auto" w:fill="FDE9D9" w:themeFill="accent6" w:themeFillTint="33"/>
          </w:tcPr>
          <w:p w14:paraId="3061496D" w14:textId="1FF45A0E" w:rsidR="000F4212" w:rsidRPr="00AF137C" w:rsidRDefault="000F4212" w:rsidP="000F4212">
            <w:pPr>
              <w:spacing w:after="0" w:line="240" w:lineRule="auto"/>
              <w:jc w:val="both"/>
              <w:rPr>
                <w:rFonts w:ascii="Times New Roman" w:hAnsi="Times New Roman" w:cs="Times New Roman"/>
                <w:b/>
                <w:sz w:val="18"/>
                <w:szCs w:val="18"/>
              </w:rPr>
            </w:pPr>
            <w:r w:rsidRPr="00AF137C">
              <w:rPr>
                <w:rFonts w:ascii="Times New Roman" w:hAnsi="Times New Roman" w:cs="Times New Roman"/>
                <w:b/>
                <w:sz w:val="18"/>
                <w:szCs w:val="18"/>
              </w:rPr>
              <w:t>Category</w:t>
            </w:r>
          </w:p>
        </w:tc>
        <w:tc>
          <w:tcPr>
            <w:tcW w:w="834" w:type="dxa"/>
            <w:tcBorders>
              <w:top w:val="single" w:sz="12" w:space="0" w:color="auto"/>
              <w:bottom w:val="single" w:sz="12" w:space="0" w:color="auto"/>
            </w:tcBorders>
            <w:shd w:val="clear" w:color="auto" w:fill="FDE9D9" w:themeFill="accent6" w:themeFillTint="33"/>
          </w:tcPr>
          <w:p w14:paraId="4658EE4E" w14:textId="6A21AEF3" w:rsidR="000F4212" w:rsidRPr="00AF137C" w:rsidRDefault="000F4212" w:rsidP="000F4212">
            <w:pPr>
              <w:spacing w:after="0" w:line="240" w:lineRule="auto"/>
              <w:jc w:val="center"/>
              <w:rPr>
                <w:rFonts w:ascii="Times New Roman" w:hAnsi="Times New Roman" w:cs="Times New Roman"/>
                <w:b/>
                <w:sz w:val="18"/>
                <w:szCs w:val="18"/>
              </w:rPr>
            </w:pPr>
            <w:r>
              <w:rPr>
                <w:rFonts w:ascii="Times New Roman" w:hAnsi="Times New Roman" w:cs="Times New Roman"/>
                <w:b/>
                <w:sz w:val="18"/>
                <w:szCs w:val="18"/>
              </w:rPr>
              <w:t>n</w:t>
            </w:r>
          </w:p>
        </w:tc>
        <w:tc>
          <w:tcPr>
            <w:tcW w:w="1843" w:type="dxa"/>
            <w:tcBorders>
              <w:top w:val="single" w:sz="12" w:space="0" w:color="auto"/>
              <w:bottom w:val="single" w:sz="12" w:space="0" w:color="auto"/>
            </w:tcBorders>
            <w:shd w:val="clear" w:color="auto" w:fill="FDE9D9" w:themeFill="accent6" w:themeFillTint="33"/>
          </w:tcPr>
          <w:p w14:paraId="1F4A9A37" w14:textId="63B43A0F" w:rsidR="000F4212" w:rsidRPr="00AF137C" w:rsidRDefault="000F4212" w:rsidP="000F4212">
            <w:pPr>
              <w:spacing w:after="0" w:line="240" w:lineRule="auto"/>
              <w:jc w:val="both"/>
              <w:rPr>
                <w:rFonts w:ascii="Times New Roman" w:hAnsi="Times New Roman" w:cs="Times New Roman"/>
                <w:b/>
                <w:sz w:val="18"/>
                <w:szCs w:val="18"/>
              </w:rPr>
            </w:pPr>
            <w:r w:rsidRPr="00AF137C">
              <w:rPr>
                <w:rFonts w:ascii="Times New Roman" w:hAnsi="Times New Roman" w:cs="Times New Roman"/>
                <w:b/>
                <w:sz w:val="18"/>
                <w:szCs w:val="18"/>
              </w:rPr>
              <w:t>RR (95% CI)</w:t>
            </w:r>
          </w:p>
        </w:tc>
        <w:tc>
          <w:tcPr>
            <w:tcW w:w="992" w:type="dxa"/>
            <w:tcBorders>
              <w:top w:val="single" w:sz="12" w:space="0" w:color="auto"/>
              <w:bottom w:val="single" w:sz="12" w:space="0" w:color="auto"/>
            </w:tcBorders>
            <w:shd w:val="clear" w:color="auto" w:fill="FDE9D9" w:themeFill="accent6" w:themeFillTint="33"/>
          </w:tcPr>
          <w:p w14:paraId="0C0AEBA0" w14:textId="2EB90A3E" w:rsidR="000F4212" w:rsidRPr="00AF137C" w:rsidRDefault="000F4212" w:rsidP="000F4212">
            <w:pPr>
              <w:spacing w:after="0" w:line="240" w:lineRule="auto"/>
              <w:jc w:val="both"/>
              <w:rPr>
                <w:rFonts w:ascii="Times New Roman" w:hAnsi="Times New Roman" w:cs="Times New Roman"/>
                <w:b/>
                <w:sz w:val="18"/>
                <w:szCs w:val="18"/>
              </w:rPr>
            </w:pPr>
            <w:r w:rsidRPr="00AF137C">
              <w:rPr>
                <w:rFonts w:ascii="Times New Roman" w:hAnsi="Times New Roman" w:cs="Times New Roman"/>
                <w:b/>
                <w:i/>
                <w:iCs/>
                <w:sz w:val="18"/>
                <w:szCs w:val="18"/>
              </w:rPr>
              <w:t xml:space="preserve">p. </w:t>
            </w:r>
            <w:r w:rsidRPr="00AF137C">
              <w:rPr>
                <w:rFonts w:ascii="Times New Roman" w:hAnsi="Times New Roman" w:cs="Times New Roman"/>
                <w:b/>
                <w:sz w:val="18"/>
                <w:szCs w:val="18"/>
              </w:rPr>
              <w:t>value</w:t>
            </w:r>
          </w:p>
        </w:tc>
      </w:tr>
      <w:tr w:rsidR="000F4212" w:rsidRPr="00AF137C" w14:paraId="4F0960F8" w14:textId="77777777" w:rsidTr="00E84C94">
        <w:tc>
          <w:tcPr>
            <w:tcW w:w="2414" w:type="dxa"/>
            <w:tcBorders>
              <w:top w:val="single" w:sz="12" w:space="0" w:color="auto"/>
            </w:tcBorders>
          </w:tcPr>
          <w:p w14:paraId="71043AFC" w14:textId="01F2532D"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Age</w:t>
            </w:r>
          </w:p>
        </w:tc>
        <w:tc>
          <w:tcPr>
            <w:tcW w:w="1617" w:type="dxa"/>
            <w:tcBorders>
              <w:top w:val="single" w:sz="12" w:space="0" w:color="auto"/>
            </w:tcBorders>
          </w:tcPr>
          <w:p w14:paraId="4A57C770" w14:textId="0BB9CE55"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15-24</w:t>
            </w:r>
          </w:p>
        </w:tc>
        <w:tc>
          <w:tcPr>
            <w:tcW w:w="834" w:type="dxa"/>
            <w:tcBorders>
              <w:top w:val="single" w:sz="12" w:space="0" w:color="auto"/>
            </w:tcBorders>
          </w:tcPr>
          <w:p w14:paraId="087E55D9" w14:textId="29418E20" w:rsidR="000F4212" w:rsidRPr="00AF137C" w:rsidRDefault="000F4212" w:rsidP="00E84C94">
            <w:pPr>
              <w:spacing w:after="0" w:line="240" w:lineRule="auto"/>
              <w:rPr>
                <w:rFonts w:ascii="Times New Roman" w:hAnsi="Times New Roman" w:cs="Times New Roman"/>
                <w:bCs/>
                <w:sz w:val="18"/>
                <w:szCs w:val="18"/>
              </w:rPr>
            </w:pPr>
            <w:r>
              <w:rPr>
                <w:rFonts w:ascii="Times New Roman" w:hAnsi="Times New Roman" w:cs="Times New Roman"/>
                <w:bCs/>
                <w:sz w:val="18"/>
                <w:szCs w:val="18"/>
              </w:rPr>
              <w:t>66</w:t>
            </w:r>
          </w:p>
        </w:tc>
        <w:tc>
          <w:tcPr>
            <w:tcW w:w="1843" w:type="dxa"/>
            <w:tcBorders>
              <w:top w:val="single" w:sz="12" w:space="0" w:color="auto"/>
            </w:tcBorders>
          </w:tcPr>
          <w:p w14:paraId="248AF120" w14:textId="1489FA01"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.297 (.051-1.726)</w:t>
            </w:r>
          </w:p>
        </w:tc>
        <w:tc>
          <w:tcPr>
            <w:tcW w:w="992" w:type="dxa"/>
            <w:tcBorders>
              <w:top w:val="single" w:sz="12" w:space="0" w:color="auto"/>
            </w:tcBorders>
          </w:tcPr>
          <w:p w14:paraId="01511F83" w14:textId="08D25B1C"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&gt; 0.05</w:t>
            </w:r>
          </w:p>
        </w:tc>
      </w:tr>
      <w:tr w:rsidR="000F4212" w:rsidRPr="00AF137C" w14:paraId="11E1583D" w14:textId="77777777" w:rsidTr="00E84C94">
        <w:tc>
          <w:tcPr>
            <w:tcW w:w="2414" w:type="dxa"/>
          </w:tcPr>
          <w:p w14:paraId="35D9F820" w14:textId="77777777" w:rsidR="000F4212" w:rsidRPr="00AF137C" w:rsidRDefault="000F4212" w:rsidP="000F4212">
            <w:pPr>
              <w:spacing w:after="0" w:line="240" w:lineRule="auto"/>
              <w:jc w:val="both"/>
              <w:rPr>
                <w:rFonts w:ascii="Times New Roman" w:hAnsi="Times New Roman" w:cs="Times New Roman"/>
                <w:bCs/>
                <w:sz w:val="18"/>
                <w:szCs w:val="18"/>
              </w:rPr>
            </w:pPr>
          </w:p>
        </w:tc>
        <w:tc>
          <w:tcPr>
            <w:tcW w:w="1617" w:type="dxa"/>
          </w:tcPr>
          <w:p w14:paraId="0610C6AF" w14:textId="3E0DBB87"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25-34</w:t>
            </w:r>
          </w:p>
        </w:tc>
        <w:tc>
          <w:tcPr>
            <w:tcW w:w="834" w:type="dxa"/>
          </w:tcPr>
          <w:p w14:paraId="05BFB7CA" w14:textId="52F6200A" w:rsidR="000F4212" w:rsidRPr="00AF137C" w:rsidRDefault="000F4212" w:rsidP="00E84C94">
            <w:pPr>
              <w:spacing w:after="0" w:line="240" w:lineRule="auto"/>
              <w:rPr>
                <w:rFonts w:ascii="Times New Roman" w:hAnsi="Times New Roman" w:cs="Times New Roman"/>
                <w:bCs/>
                <w:sz w:val="18"/>
                <w:szCs w:val="18"/>
              </w:rPr>
            </w:pPr>
            <w:r>
              <w:rPr>
                <w:rFonts w:ascii="Times New Roman" w:hAnsi="Times New Roman" w:cs="Times New Roman"/>
                <w:bCs/>
                <w:sz w:val="18"/>
                <w:szCs w:val="18"/>
              </w:rPr>
              <w:t>99</w:t>
            </w:r>
          </w:p>
        </w:tc>
        <w:tc>
          <w:tcPr>
            <w:tcW w:w="1843" w:type="dxa"/>
          </w:tcPr>
          <w:p w14:paraId="4CA2DFFF" w14:textId="51639AF2"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.169 (.032-.886)</w:t>
            </w:r>
          </w:p>
        </w:tc>
        <w:tc>
          <w:tcPr>
            <w:tcW w:w="992" w:type="dxa"/>
          </w:tcPr>
          <w:p w14:paraId="1F780ADC" w14:textId="76D69D81"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&lt; 0.05</w:t>
            </w:r>
          </w:p>
        </w:tc>
      </w:tr>
      <w:tr w:rsidR="000F4212" w:rsidRPr="00AF137C" w14:paraId="22ACB967" w14:textId="77777777" w:rsidTr="00E84C94">
        <w:tc>
          <w:tcPr>
            <w:tcW w:w="2414" w:type="dxa"/>
          </w:tcPr>
          <w:p w14:paraId="0D02E5AB" w14:textId="77777777" w:rsidR="000F4212" w:rsidRPr="00AF137C" w:rsidRDefault="000F4212" w:rsidP="000F4212">
            <w:pPr>
              <w:spacing w:after="0" w:line="240" w:lineRule="auto"/>
              <w:jc w:val="both"/>
              <w:rPr>
                <w:rFonts w:ascii="Times New Roman" w:hAnsi="Times New Roman" w:cs="Times New Roman"/>
                <w:bCs/>
                <w:sz w:val="18"/>
                <w:szCs w:val="18"/>
              </w:rPr>
            </w:pPr>
          </w:p>
        </w:tc>
        <w:tc>
          <w:tcPr>
            <w:tcW w:w="1617" w:type="dxa"/>
          </w:tcPr>
          <w:p w14:paraId="43318BDD" w14:textId="0595670E"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&gt;35</w:t>
            </w:r>
          </w:p>
        </w:tc>
        <w:tc>
          <w:tcPr>
            <w:tcW w:w="834" w:type="dxa"/>
          </w:tcPr>
          <w:p w14:paraId="35BBD1F5" w14:textId="4738053C" w:rsidR="000F4212" w:rsidRPr="00AF137C" w:rsidRDefault="000F4212" w:rsidP="00E84C94">
            <w:pPr>
              <w:spacing w:after="0" w:line="240" w:lineRule="auto"/>
              <w:rPr>
                <w:rFonts w:ascii="Times New Roman" w:hAnsi="Times New Roman" w:cs="Times New Roman"/>
                <w:bCs/>
                <w:sz w:val="18"/>
                <w:szCs w:val="18"/>
              </w:rPr>
            </w:pPr>
            <w:r>
              <w:rPr>
                <w:rFonts w:ascii="Times New Roman" w:hAnsi="Times New Roman" w:cs="Times New Roman"/>
                <w:bCs/>
                <w:sz w:val="18"/>
                <w:szCs w:val="18"/>
              </w:rPr>
              <w:t>15</w:t>
            </w:r>
          </w:p>
        </w:tc>
        <w:tc>
          <w:tcPr>
            <w:tcW w:w="1843" w:type="dxa"/>
          </w:tcPr>
          <w:p w14:paraId="5ECF86B5" w14:textId="1146A961"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1</w:t>
            </w:r>
          </w:p>
        </w:tc>
        <w:tc>
          <w:tcPr>
            <w:tcW w:w="992" w:type="dxa"/>
          </w:tcPr>
          <w:p w14:paraId="5A6FBD65" w14:textId="77777777" w:rsidR="000F4212" w:rsidRPr="00AF137C" w:rsidRDefault="000F4212" w:rsidP="000F4212">
            <w:pPr>
              <w:spacing w:after="0" w:line="240" w:lineRule="auto"/>
              <w:jc w:val="both"/>
              <w:rPr>
                <w:rFonts w:ascii="Times New Roman" w:hAnsi="Times New Roman" w:cs="Times New Roman"/>
                <w:bCs/>
                <w:sz w:val="18"/>
                <w:szCs w:val="18"/>
              </w:rPr>
            </w:pPr>
          </w:p>
        </w:tc>
      </w:tr>
      <w:tr w:rsidR="000F4212" w:rsidRPr="00AF137C" w14:paraId="611CA22F" w14:textId="77777777" w:rsidTr="00E84C94">
        <w:tc>
          <w:tcPr>
            <w:tcW w:w="2414" w:type="dxa"/>
          </w:tcPr>
          <w:p w14:paraId="57516C93" w14:textId="576EF692"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Education</w:t>
            </w:r>
          </w:p>
        </w:tc>
        <w:tc>
          <w:tcPr>
            <w:tcW w:w="1617" w:type="dxa"/>
          </w:tcPr>
          <w:p w14:paraId="69BF1A2B" w14:textId="1E9CCE2C"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&lt; SSC</w:t>
            </w:r>
          </w:p>
        </w:tc>
        <w:tc>
          <w:tcPr>
            <w:tcW w:w="834" w:type="dxa"/>
          </w:tcPr>
          <w:p w14:paraId="7291D098" w14:textId="4B2DB453" w:rsidR="000F4212" w:rsidRPr="00AF137C" w:rsidRDefault="000F4212" w:rsidP="00E84C94">
            <w:pPr>
              <w:spacing w:after="0" w:line="240" w:lineRule="auto"/>
              <w:rPr>
                <w:rFonts w:ascii="Times New Roman" w:hAnsi="Times New Roman" w:cs="Times New Roman"/>
                <w:bCs/>
                <w:sz w:val="18"/>
                <w:szCs w:val="18"/>
              </w:rPr>
            </w:pPr>
            <w:r>
              <w:rPr>
                <w:rFonts w:ascii="Times New Roman" w:hAnsi="Times New Roman" w:cs="Times New Roman"/>
                <w:bCs/>
                <w:sz w:val="18"/>
                <w:szCs w:val="18"/>
              </w:rPr>
              <w:t>112</w:t>
            </w:r>
          </w:p>
        </w:tc>
        <w:tc>
          <w:tcPr>
            <w:tcW w:w="1843" w:type="dxa"/>
          </w:tcPr>
          <w:p w14:paraId="635BCA7F" w14:textId="2971A84E"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3.106 (1.448-6.665)</w:t>
            </w:r>
          </w:p>
        </w:tc>
        <w:tc>
          <w:tcPr>
            <w:tcW w:w="992" w:type="dxa"/>
          </w:tcPr>
          <w:p w14:paraId="53745309" w14:textId="3FC9DB56"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&lt; 0.05</w:t>
            </w:r>
          </w:p>
        </w:tc>
      </w:tr>
      <w:tr w:rsidR="000F4212" w:rsidRPr="00AF137C" w14:paraId="0C5EE218" w14:textId="77777777" w:rsidTr="00E84C94">
        <w:tc>
          <w:tcPr>
            <w:tcW w:w="2414" w:type="dxa"/>
          </w:tcPr>
          <w:p w14:paraId="2286D83E" w14:textId="77777777" w:rsidR="000F4212" w:rsidRPr="00AF137C" w:rsidRDefault="000F4212" w:rsidP="000F4212">
            <w:pPr>
              <w:spacing w:after="0" w:line="240" w:lineRule="auto"/>
              <w:jc w:val="both"/>
              <w:rPr>
                <w:rFonts w:ascii="Times New Roman" w:hAnsi="Times New Roman" w:cs="Times New Roman"/>
                <w:bCs/>
                <w:sz w:val="18"/>
                <w:szCs w:val="18"/>
              </w:rPr>
            </w:pPr>
          </w:p>
        </w:tc>
        <w:tc>
          <w:tcPr>
            <w:tcW w:w="1617" w:type="dxa"/>
          </w:tcPr>
          <w:p w14:paraId="2A227CF8" w14:textId="2B2A68EA"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&gt; SSC</w:t>
            </w:r>
          </w:p>
        </w:tc>
        <w:tc>
          <w:tcPr>
            <w:tcW w:w="834" w:type="dxa"/>
          </w:tcPr>
          <w:p w14:paraId="42247669" w14:textId="336BB2B7" w:rsidR="000F4212" w:rsidRPr="00AF137C" w:rsidRDefault="000F4212" w:rsidP="00E84C94">
            <w:pPr>
              <w:spacing w:after="0" w:line="240" w:lineRule="auto"/>
              <w:rPr>
                <w:rFonts w:ascii="Times New Roman" w:hAnsi="Times New Roman" w:cs="Times New Roman"/>
                <w:bCs/>
                <w:sz w:val="18"/>
                <w:szCs w:val="18"/>
              </w:rPr>
            </w:pPr>
            <w:r>
              <w:rPr>
                <w:rFonts w:ascii="Times New Roman" w:hAnsi="Times New Roman" w:cs="Times New Roman"/>
                <w:bCs/>
                <w:sz w:val="18"/>
                <w:szCs w:val="18"/>
              </w:rPr>
              <w:t>68</w:t>
            </w:r>
          </w:p>
        </w:tc>
        <w:tc>
          <w:tcPr>
            <w:tcW w:w="1843" w:type="dxa"/>
          </w:tcPr>
          <w:p w14:paraId="082103A6" w14:textId="2670B7F5"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1</w:t>
            </w:r>
          </w:p>
        </w:tc>
        <w:tc>
          <w:tcPr>
            <w:tcW w:w="992" w:type="dxa"/>
          </w:tcPr>
          <w:p w14:paraId="7595AAB4" w14:textId="77777777" w:rsidR="000F4212" w:rsidRPr="00AF137C" w:rsidRDefault="000F4212" w:rsidP="000F4212">
            <w:pPr>
              <w:spacing w:after="0" w:line="240" w:lineRule="auto"/>
              <w:jc w:val="both"/>
              <w:rPr>
                <w:rFonts w:ascii="Times New Roman" w:hAnsi="Times New Roman" w:cs="Times New Roman"/>
                <w:bCs/>
                <w:sz w:val="18"/>
                <w:szCs w:val="18"/>
              </w:rPr>
            </w:pPr>
          </w:p>
        </w:tc>
      </w:tr>
      <w:tr w:rsidR="000F4212" w:rsidRPr="00AF137C" w14:paraId="2383C690" w14:textId="77777777" w:rsidTr="00E84C94">
        <w:tc>
          <w:tcPr>
            <w:tcW w:w="2414" w:type="dxa"/>
          </w:tcPr>
          <w:p w14:paraId="2F14612D" w14:textId="61F8269D"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Mother professor</w:t>
            </w:r>
          </w:p>
        </w:tc>
        <w:tc>
          <w:tcPr>
            <w:tcW w:w="1617" w:type="dxa"/>
          </w:tcPr>
          <w:p w14:paraId="3BE0C680" w14:textId="098C2D8C"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Service</w:t>
            </w:r>
          </w:p>
        </w:tc>
        <w:tc>
          <w:tcPr>
            <w:tcW w:w="834" w:type="dxa"/>
          </w:tcPr>
          <w:p w14:paraId="3790397F" w14:textId="45B3D2CC" w:rsidR="000F4212" w:rsidRPr="00AF137C" w:rsidRDefault="000F4212" w:rsidP="00E84C94">
            <w:pPr>
              <w:spacing w:after="0" w:line="240" w:lineRule="auto"/>
              <w:rPr>
                <w:rFonts w:ascii="Times New Roman" w:hAnsi="Times New Roman" w:cs="Times New Roman"/>
                <w:bCs/>
                <w:sz w:val="18"/>
                <w:szCs w:val="18"/>
              </w:rPr>
            </w:pPr>
            <w:r>
              <w:rPr>
                <w:rFonts w:ascii="Times New Roman" w:hAnsi="Times New Roman" w:cs="Times New Roman"/>
                <w:bCs/>
                <w:sz w:val="18"/>
                <w:szCs w:val="18"/>
              </w:rPr>
              <w:t>53</w:t>
            </w:r>
          </w:p>
        </w:tc>
        <w:tc>
          <w:tcPr>
            <w:tcW w:w="1843" w:type="dxa"/>
          </w:tcPr>
          <w:p w14:paraId="392BFD75" w14:textId="2048571E"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.604 (.263-1.388)</w:t>
            </w:r>
          </w:p>
        </w:tc>
        <w:tc>
          <w:tcPr>
            <w:tcW w:w="992" w:type="dxa"/>
          </w:tcPr>
          <w:p w14:paraId="67A74CFD" w14:textId="3330033A"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&lt; 0.05</w:t>
            </w:r>
          </w:p>
        </w:tc>
      </w:tr>
      <w:tr w:rsidR="000F4212" w:rsidRPr="00AF137C" w14:paraId="376A0631" w14:textId="77777777" w:rsidTr="00E84C94">
        <w:tc>
          <w:tcPr>
            <w:tcW w:w="2414" w:type="dxa"/>
          </w:tcPr>
          <w:p w14:paraId="116558C8" w14:textId="77777777" w:rsidR="000F4212" w:rsidRPr="00AF137C" w:rsidRDefault="000F4212" w:rsidP="000F4212">
            <w:pPr>
              <w:spacing w:after="0" w:line="240" w:lineRule="auto"/>
              <w:jc w:val="both"/>
              <w:rPr>
                <w:rFonts w:ascii="Times New Roman" w:hAnsi="Times New Roman" w:cs="Times New Roman"/>
                <w:bCs/>
                <w:sz w:val="18"/>
                <w:szCs w:val="18"/>
              </w:rPr>
            </w:pPr>
          </w:p>
        </w:tc>
        <w:tc>
          <w:tcPr>
            <w:tcW w:w="1617" w:type="dxa"/>
          </w:tcPr>
          <w:p w14:paraId="780BBBA8" w14:textId="254CE6F9"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Housewife</w:t>
            </w:r>
          </w:p>
        </w:tc>
        <w:tc>
          <w:tcPr>
            <w:tcW w:w="834" w:type="dxa"/>
          </w:tcPr>
          <w:p w14:paraId="53BC4829" w14:textId="1EAABE6B" w:rsidR="000F4212" w:rsidRPr="00AF137C" w:rsidRDefault="000F4212" w:rsidP="00E84C94">
            <w:pPr>
              <w:spacing w:after="0" w:line="240" w:lineRule="auto"/>
              <w:rPr>
                <w:rFonts w:ascii="Times New Roman" w:hAnsi="Times New Roman" w:cs="Times New Roman"/>
                <w:bCs/>
                <w:sz w:val="18"/>
                <w:szCs w:val="18"/>
              </w:rPr>
            </w:pPr>
            <w:r>
              <w:rPr>
                <w:rFonts w:ascii="Times New Roman" w:hAnsi="Times New Roman" w:cs="Times New Roman"/>
                <w:bCs/>
                <w:sz w:val="18"/>
                <w:szCs w:val="18"/>
              </w:rPr>
              <w:t>127</w:t>
            </w:r>
          </w:p>
        </w:tc>
        <w:tc>
          <w:tcPr>
            <w:tcW w:w="1843" w:type="dxa"/>
          </w:tcPr>
          <w:p w14:paraId="752B156A" w14:textId="6617FA6B"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1</w:t>
            </w:r>
          </w:p>
        </w:tc>
        <w:tc>
          <w:tcPr>
            <w:tcW w:w="992" w:type="dxa"/>
          </w:tcPr>
          <w:p w14:paraId="10E1673E" w14:textId="77777777" w:rsidR="000F4212" w:rsidRPr="00AF137C" w:rsidRDefault="000F4212" w:rsidP="000F4212">
            <w:pPr>
              <w:spacing w:after="0" w:line="240" w:lineRule="auto"/>
              <w:jc w:val="both"/>
              <w:rPr>
                <w:rFonts w:ascii="Times New Roman" w:hAnsi="Times New Roman" w:cs="Times New Roman"/>
                <w:bCs/>
                <w:sz w:val="18"/>
                <w:szCs w:val="18"/>
              </w:rPr>
            </w:pPr>
          </w:p>
        </w:tc>
      </w:tr>
      <w:tr w:rsidR="000F4212" w:rsidRPr="00AF137C" w14:paraId="7072A79D" w14:textId="77777777" w:rsidTr="00E84C94">
        <w:tc>
          <w:tcPr>
            <w:tcW w:w="2414" w:type="dxa"/>
          </w:tcPr>
          <w:p w14:paraId="7C09B2F7" w14:textId="5FC22AFD"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Physical activity of patient</w:t>
            </w:r>
          </w:p>
        </w:tc>
        <w:tc>
          <w:tcPr>
            <w:tcW w:w="1617" w:type="dxa"/>
          </w:tcPr>
          <w:p w14:paraId="1B23AFE2" w14:textId="02A59BED"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Exercise</w:t>
            </w:r>
          </w:p>
        </w:tc>
        <w:tc>
          <w:tcPr>
            <w:tcW w:w="834" w:type="dxa"/>
          </w:tcPr>
          <w:p w14:paraId="7CD51B63" w14:textId="1757CE57" w:rsidR="000F4212" w:rsidRPr="00AF137C" w:rsidRDefault="000F4212" w:rsidP="00E84C94">
            <w:pPr>
              <w:spacing w:after="0" w:line="240" w:lineRule="auto"/>
              <w:rPr>
                <w:rFonts w:ascii="Times New Roman" w:hAnsi="Times New Roman" w:cs="Times New Roman"/>
                <w:bCs/>
                <w:sz w:val="18"/>
                <w:szCs w:val="18"/>
              </w:rPr>
            </w:pPr>
            <w:r>
              <w:rPr>
                <w:rFonts w:ascii="Times New Roman" w:hAnsi="Times New Roman" w:cs="Times New Roman"/>
                <w:bCs/>
                <w:sz w:val="18"/>
                <w:szCs w:val="18"/>
              </w:rPr>
              <w:t>85</w:t>
            </w:r>
          </w:p>
        </w:tc>
        <w:tc>
          <w:tcPr>
            <w:tcW w:w="1843" w:type="dxa"/>
          </w:tcPr>
          <w:p w14:paraId="431F3835" w14:textId="299223D2"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.414 (.188-.913)</w:t>
            </w:r>
          </w:p>
        </w:tc>
        <w:tc>
          <w:tcPr>
            <w:tcW w:w="992" w:type="dxa"/>
          </w:tcPr>
          <w:p w14:paraId="1FBC318E" w14:textId="6578508B"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&lt; 0.05</w:t>
            </w:r>
          </w:p>
        </w:tc>
      </w:tr>
      <w:tr w:rsidR="000F4212" w:rsidRPr="00AF137C" w14:paraId="63340758" w14:textId="77777777" w:rsidTr="00E84C94">
        <w:tc>
          <w:tcPr>
            <w:tcW w:w="2414" w:type="dxa"/>
          </w:tcPr>
          <w:p w14:paraId="3481CF95" w14:textId="77777777" w:rsidR="000F4212" w:rsidRPr="00AF137C" w:rsidRDefault="000F4212" w:rsidP="000F4212">
            <w:pPr>
              <w:spacing w:after="0" w:line="240" w:lineRule="auto"/>
              <w:jc w:val="both"/>
              <w:rPr>
                <w:rFonts w:ascii="Times New Roman" w:hAnsi="Times New Roman" w:cs="Times New Roman"/>
                <w:bCs/>
                <w:sz w:val="18"/>
                <w:szCs w:val="18"/>
              </w:rPr>
            </w:pPr>
          </w:p>
        </w:tc>
        <w:tc>
          <w:tcPr>
            <w:tcW w:w="1617" w:type="dxa"/>
          </w:tcPr>
          <w:p w14:paraId="73054F22" w14:textId="2D8C188C"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No exercise</w:t>
            </w:r>
          </w:p>
        </w:tc>
        <w:tc>
          <w:tcPr>
            <w:tcW w:w="834" w:type="dxa"/>
          </w:tcPr>
          <w:p w14:paraId="2472878E" w14:textId="1E938D50" w:rsidR="000F4212" w:rsidRPr="00AF137C" w:rsidRDefault="000F4212" w:rsidP="00E84C94">
            <w:pPr>
              <w:spacing w:after="0" w:line="240" w:lineRule="auto"/>
              <w:rPr>
                <w:rFonts w:ascii="Times New Roman" w:hAnsi="Times New Roman" w:cs="Times New Roman"/>
                <w:bCs/>
                <w:sz w:val="18"/>
                <w:szCs w:val="18"/>
              </w:rPr>
            </w:pPr>
            <w:r>
              <w:rPr>
                <w:rFonts w:ascii="Times New Roman" w:hAnsi="Times New Roman" w:cs="Times New Roman"/>
                <w:bCs/>
                <w:sz w:val="18"/>
                <w:szCs w:val="18"/>
              </w:rPr>
              <w:t>95</w:t>
            </w:r>
          </w:p>
        </w:tc>
        <w:tc>
          <w:tcPr>
            <w:tcW w:w="1843" w:type="dxa"/>
          </w:tcPr>
          <w:p w14:paraId="2DB9BA8C" w14:textId="36FB47E2"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1</w:t>
            </w:r>
          </w:p>
        </w:tc>
        <w:tc>
          <w:tcPr>
            <w:tcW w:w="992" w:type="dxa"/>
          </w:tcPr>
          <w:p w14:paraId="4936559D" w14:textId="77777777" w:rsidR="000F4212" w:rsidRPr="00AF137C" w:rsidRDefault="000F4212" w:rsidP="000F4212">
            <w:pPr>
              <w:spacing w:after="0" w:line="240" w:lineRule="auto"/>
              <w:jc w:val="both"/>
              <w:rPr>
                <w:rFonts w:ascii="Times New Roman" w:hAnsi="Times New Roman" w:cs="Times New Roman"/>
                <w:bCs/>
                <w:sz w:val="18"/>
                <w:szCs w:val="18"/>
              </w:rPr>
            </w:pPr>
          </w:p>
        </w:tc>
      </w:tr>
      <w:tr w:rsidR="000F4212" w:rsidRPr="00AF137C" w14:paraId="4939EB82" w14:textId="77777777" w:rsidTr="00E84C94">
        <w:tc>
          <w:tcPr>
            <w:tcW w:w="2414" w:type="dxa"/>
          </w:tcPr>
          <w:p w14:paraId="61E9E434" w14:textId="3AC847F3"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Parity of case</w:t>
            </w:r>
          </w:p>
        </w:tc>
        <w:tc>
          <w:tcPr>
            <w:tcW w:w="1617" w:type="dxa"/>
          </w:tcPr>
          <w:p w14:paraId="64E476EE" w14:textId="10851AF4"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Primi Gravida</w:t>
            </w:r>
          </w:p>
        </w:tc>
        <w:tc>
          <w:tcPr>
            <w:tcW w:w="834" w:type="dxa"/>
          </w:tcPr>
          <w:p w14:paraId="49E51923" w14:textId="1DA10843" w:rsidR="000F4212" w:rsidRPr="00AF137C" w:rsidRDefault="000F4212" w:rsidP="00E84C94">
            <w:pPr>
              <w:spacing w:after="0" w:line="240" w:lineRule="auto"/>
              <w:rPr>
                <w:rFonts w:ascii="Times New Roman" w:hAnsi="Times New Roman" w:cs="Times New Roman"/>
                <w:bCs/>
                <w:sz w:val="18"/>
                <w:szCs w:val="18"/>
              </w:rPr>
            </w:pPr>
            <w:r>
              <w:rPr>
                <w:rFonts w:ascii="Times New Roman" w:hAnsi="Times New Roman" w:cs="Times New Roman"/>
                <w:bCs/>
                <w:sz w:val="18"/>
                <w:szCs w:val="18"/>
              </w:rPr>
              <w:t>55</w:t>
            </w:r>
          </w:p>
        </w:tc>
        <w:tc>
          <w:tcPr>
            <w:tcW w:w="1843" w:type="dxa"/>
          </w:tcPr>
          <w:p w14:paraId="2BB372B6" w14:textId="685D4FCC"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.536 (.100-2.880)</w:t>
            </w:r>
          </w:p>
        </w:tc>
        <w:tc>
          <w:tcPr>
            <w:tcW w:w="992" w:type="dxa"/>
          </w:tcPr>
          <w:p w14:paraId="1E447953" w14:textId="5FA6599E"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&gt; 0.05</w:t>
            </w:r>
          </w:p>
        </w:tc>
      </w:tr>
      <w:tr w:rsidR="000F4212" w:rsidRPr="00AF137C" w14:paraId="569C8687" w14:textId="77777777" w:rsidTr="00E84C94">
        <w:tc>
          <w:tcPr>
            <w:tcW w:w="2414" w:type="dxa"/>
          </w:tcPr>
          <w:p w14:paraId="530D5557" w14:textId="77777777" w:rsidR="000F4212" w:rsidRPr="00AF137C" w:rsidRDefault="000F4212" w:rsidP="000F4212">
            <w:pPr>
              <w:spacing w:after="0" w:line="240" w:lineRule="auto"/>
              <w:jc w:val="both"/>
              <w:rPr>
                <w:rFonts w:ascii="Times New Roman" w:hAnsi="Times New Roman" w:cs="Times New Roman"/>
                <w:bCs/>
                <w:sz w:val="18"/>
                <w:szCs w:val="18"/>
              </w:rPr>
            </w:pPr>
          </w:p>
        </w:tc>
        <w:tc>
          <w:tcPr>
            <w:tcW w:w="1617" w:type="dxa"/>
          </w:tcPr>
          <w:p w14:paraId="418FD574" w14:textId="05747FE8"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1-4</w:t>
            </w:r>
          </w:p>
        </w:tc>
        <w:tc>
          <w:tcPr>
            <w:tcW w:w="834" w:type="dxa"/>
          </w:tcPr>
          <w:p w14:paraId="4C90A2F3" w14:textId="45C6AFC8" w:rsidR="000F4212" w:rsidRPr="00AF137C" w:rsidRDefault="000F4212" w:rsidP="00E84C94">
            <w:pPr>
              <w:spacing w:after="0" w:line="240" w:lineRule="auto"/>
              <w:rPr>
                <w:rFonts w:ascii="Times New Roman" w:hAnsi="Times New Roman" w:cs="Times New Roman"/>
                <w:bCs/>
                <w:sz w:val="18"/>
                <w:szCs w:val="18"/>
              </w:rPr>
            </w:pPr>
            <w:r>
              <w:rPr>
                <w:rFonts w:ascii="Times New Roman" w:hAnsi="Times New Roman" w:cs="Times New Roman"/>
                <w:bCs/>
                <w:sz w:val="18"/>
                <w:szCs w:val="18"/>
              </w:rPr>
              <w:t>105</w:t>
            </w:r>
          </w:p>
        </w:tc>
        <w:tc>
          <w:tcPr>
            <w:tcW w:w="1843" w:type="dxa"/>
          </w:tcPr>
          <w:p w14:paraId="45FC9DBB" w14:textId="2BE2BB66"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.259 (.057-1.190)</w:t>
            </w:r>
          </w:p>
        </w:tc>
        <w:tc>
          <w:tcPr>
            <w:tcW w:w="992" w:type="dxa"/>
          </w:tcPr>
          <w:p w14:paraId="073BD991" w14:textId="4D58E5A9"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&gt; 0.05</w:t>
            </w:r>
          </w:p>
        </w:tc>
      </w:tr>
      <w:tr w:rsidR="000F4212" w:rsidRPr="00AF137C" w14:paraId="19278A74" w14:textId="77777777" w:rsidTr="00E84C94">
        <w:tc>
          <w:tcPr>
            <w:tcW w:w="2414" w:type="dxa"/>
          </w:tcPr>
          <w:p w14:paraId="3471229C" w14:textId="77777777" w:rsidR="000F4212" w:rsidRPr="00AF137C" w:rsidRDefault="000F4212" w:rsidP="000F4212">
            <w:pPr>
              <w:spacing w:after="0" w:line="240" w:lineRule="auto"/>
              <w:jc w:val="both"/>
              <w:rPr>
                <w:rFonts w:ascii="Times New Roman" w:hAnsi="Times New Roman" w:cs="Times New Roman"/>
                <w:bCs/>
                <w:sz w:val="18"/>
                <w:szCs w:val="18"/>
              </w:rPr>
            </w:pPr>
          </w:p>
        </w:tc>
        <w:tc>
          <w:tcPr>
            <w:tcW w:w="1617" w:type="dxa"/>
          </w:tcPr>
          <w:p w14:paraId="73497AE2" w14:textId="4A50673B"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&gt; 5</w:t>
            </w:r>
          </w:p>
        </w:tc>
        <w:tc>
          <w:tcPr>
            <w:tcW w:w="834" w:type="dxa"/>
          </w:tcPr>
          <w:p w14:paraId="27A77619" w14:textId="72526365" w:rsidR="000F4212" w:rsidRPr="00AF137C" w:rsidRDefault="000F4212" w:rsidP="00E84C94">
            <w:pPr>
              <w:spacing w:after="0" w:line="240" w:lineRule="auto"/>
              <w:rPr>
                <w:rFonts w:ascii="Times New Roman" w:hAnsi="Times New Roman" w:cs="Times New Roman"/>
                <w:bCs/>
                <w:sz w:val="18"/>
                <w:szCs w:val="18"/>
              </w:rPr>
            </w:pPr>
            <w:r>
              <w:rPr>
                <w:rFonts w:ascii="Times New Roman" w:hAnsi="Times New Roman" w:cs="Times New Roman"/>
                <w:bCs/>
                <w:sz w:val="18"/>
                <w:szCs w:val="18"/>
              </w:rPr>
              <w:t>20</w:t>
            </w:r>
          </w:p>
        </w:tc>
        <w:tc>
          <w:tcPr>
            <w:tcW w:w="1843" w:type="dxa"/>
          </w:tcPr>
          <w:p w14:paraId="64FC237D" w14:textId="1EEB6332"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1</w:t>
            </w:r>
          </w:p>
        </w:tc>
        <w:tc>
          <w:tcPr>
            <w:tcW w:w="992" w:type="dxa"/>
          </w:tcPr>
          <w:p w14:paraId="37EA6820" w14:textId="77777777" w:rsidR="000F4212" w:rsidRPr="00AF137C" w:rsidRDefault="000F4212" w:rsidP="000F4212">
            <w:pPr>
              <w:spacing w:after="0" w:line="240" w:lineRule="auto"/>
              <w:jc w:val="both"/>
              <w:rPr>
                <w:rFonts w:ascii="Times New Roman" w:hAnsi="Times New Roman" w:cs="Times New Roman"/>
                <w:bCs/>
                <w:sz w:val="18"/>
                <w:szCs w:val="18"/>
              </w:rPr>
            </w:pPr>
          </w:p>
        </w:tc>
      </w:tr>
      <w:tr w:rsidR="000F4212" w:rsidRPr="00AF137C" w14:paraId="0D2B550C" w14:textId="77777777" w:rsidTr="00E84C94">
        <w:tc>
          <w:tcPr>
            <w:tcW w:w="2414" w:type="dxa"/>
          </w:tcPr>
          <w:p w14:paraId="532F55B2" w14:textId="3F5F8890"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Family member</w:t>
            </w:r>
          </w:p>
        </w:tc>
        <w:tc>
          <w:tcPr>
            <w:tcW w:w="1617" w:type="dxa"/>
          </w:tcPr>
          <w:p w14:paraId="59F77211" w14:textId="3B4F9A3D"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1-4</w:t>
            </w:r>
          </w:p>
        </w:tc>
        <w:tc>
          <w:tcPr>
            <w:tcW w:w="834" w:type="dxa"/>
          </w:tcPr>
          <w:p w14:paraId="3752D42F" w14:textId="5DBC0E6E" w:rsidR="000F4212" w:rsidRPr="00AF137C" w:rsidRDefault="000F4212" w:rsidP="00E84C94">
            <w:pPr>
              <w:spacing w:after="0" w:line="240" w:lineRule="auto"/>
              <w:rPr>
                <w:rFonts w:ascii="Times New Roman" w:hAnsi="Times New Roman" w:cs="Times New Roman"/>
                <w:bCs/>
                <w:sz w:val="18"/>
                <w:szCs w:val="18"/>
              </w:rPr>
            </w:pPr>
            <w:r>
              <w:rPr>
                <w:rFonts w:ascii="Times New Roman" w:hAnsi="Times New Roman" w:cs="Times New Roman"/>
                <w:bCs/>
                <w:sz w:val="18"/>
                <w:szCs w:val="18"/>
              </w:rPr>
              <w:t>130</w:t>
            </w:r>
          </w:p>
        </w:tc>
        <w:tc>
          <w:tcPr>
            <w:tcW w:w="1843" w:type="dxa"/>
          </w:tcPr>
          <w:p w14:paraId="04DFDF4E" w14:textId="4AADB167"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.503 (.199-1.269)</w:t>
            </w:r>
          </w:p>
        </w:tc>
        <w:tc>
          <w:tcPr>
            <w:tcW w:w="992" w:type="dxa"/>
          </w:tcPr>
          <w:p w14:paraId="1B8660BF" w14:textId="0AFD7E88"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&gt; 0.05</w:t>
            </w:r>
          </w:p>
        </w:tc>
      </w:tr>
      <w:tr w:rsidR="000F4212" w:rsidRPr="00AF137C" w14:paraId="797F767A" w14:textId="77777777" w:rsidTr="00E84C94">
        <w:tc>
          <w:tcPr>
            <w:tcW w:w="2414" w:type="dxa"/>
          </w:tcPr>
          <w:p w14:paraId="0E2050A7" w14:textId="77777777" w:rsidR="000F4212" w:rsidRPr="00AF137C" w:rsidRDefault="000F4212" w:rsidP="000F4212">
            <w:pPr>
              <w:spacing w:after="0" w:line="240" w:lineRule="auto"/>
              <w:jc w:val="both"/>
              <w:rPr>
                <w:rFonts w:ascii="Times New Roman" w:hAnsi="Times New Roman" w:cs="Times New Roman"/>
                <w:bCs/>
                <w:sz w:val="18"/>
                <w:szCs w:val="18"/>
              </w:rPr>
            </w:pPr>
          </w:p>
        </w:tc>
        <w:tc>
          <w:tcPr>
            <w:tcW w:w="1617" w:type="dxa"/>
          </w:tcPr>
          <w:p w14:paraId="08C2C2F4" w14:textId="3FC91D68"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&gt; 5</w:t>
            </w:r>
          </w:p>
        </w:tc>
        <w:tc>
          <w:tcPr>
            <w:tcW w:w="834" w:type="dxa"/>
          </w:tcPr>
          <w:p w14:paraId="063498A7" w14:textId="12826BCE" w:rsidR="000F4212" w:rsidRPr="00AF137C" w:rsidRDefault="000F4212" w:rsidP="00E84C94">
            <w:pPr>
              <w:spacing w:after="0" w:line="240" w:lineRule="auto"/>
              <w:rPr>
                <w:rFonts w:ascii="Times New Roman" w:hAnsi="Times New Roman" w:cs="Times New Roman"/>
                <w:bCs/>
                <w:sz w:val="18"/>
                <w:szCs w:val="18"/>
              </w:rPr>
            </w:pPr>
            <w:r>
              <w:rPr>
                <w:rFonts w:ascii="Times New Roman" w:hAnsi="Times New Roman" w:cs="Times New Roman"/>
                <w:bCs/>
                <w:sz w:val="18"/>
                <w:szCs w:val="18"/>
              </w:rPr>
              <w:t>50</w:t>
            </w:r>
          </w:p>
        </w:tc>
        <w:tc>
          <w:tcPr>
            <w:tcW w:w="1843" w:type="dxa"/>
          </w:tcPr>
          <w:p w14:paraId="32BDCB88" w14:textId="192D55A3"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1</w:t>
            </w:r>
          </w:p>
        </w:tc>
        <w:tc>
          <w:tcPr>
            <w:tcW w:w="992" w:type="dxa"/>
          </w:tcPr>
          <w:p w14:paraId="3635DF6C" w14:textId="77777777" w:rsidR="000F4212" w:rsidRPr="00AF137C" w:rsidRDefault="000F4212" w:rsidP="000F4212">
            <w:pPr>
              <w:spacing w:after="0" w:line="240" w:lineRule="auto"/>
              <w:jc w:val="both"/>
              <w:rPr>
                <w:rFonts w:ascii="Times New Roman" w:hAnsi="Times New Roman" w:cs="Times New Roman"/>
                <w:bCs/>
                <w:sz w:val="18"/>
                <w:szCs w:val="18"/>
              </w:rPr>
            </w:pPr>
          </w:p>
        </w:tc>
      </w:tr>
      <w:tr w:rsidR="000F4212" w:rsidRPr="00AF137C" w14:paraId="02565425" w14:textId="77777777" w:rsidTr="00E84C94">
        <w:tc>
          <w:tcPr>
            <w:tcW w:w="2414" w:type="dxa"/>
          </w:tcPr>
          <w:p w14:paraId="07A562B1" w14:textId="3BACDA3D"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Interval of pregnancy</w:t>
            </w:r>
          </w:p>
        </w:tc>
        <w:tc>
          <w:tcPr>
            <w:tcW w:w="1617" w:type="dxa"/>
          </w:tcPr>
          <w:p w14:paraId="6EC7D127" w14:textId="2360C5D7"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&lt; 24 months</w:t>
            </w:r>
          </w:p>
        </w:tc>
        <w:tc>
          <w:tcPr>
            <w:tcW w:w="834" w:type="dxa"/>
          </w:tcPr>
          <w:p w14:paraId="1CDF4469" w14:textId="306E6925" w:rsidR="000F4212" w:rsidRPr="00AF137C" w:rsidRDefault="000F4212" w:rsidP="00E84C94">
            <w:pPr>
              <w:spacing w:after="0" w:line="240" w:lineRule="auto"/>
              <w:rPr>
                <w:rFonts w:ascii="Times New Roman" w:hAnsi="Times New Roman" w:cs="Times New Roman"/>
                <w:bCs/>
                <w:sz w:val="18"/>
                <w:szCs w:val="18"/>
              </w:rPr>
            </w:pPr>
            <w:r>
              <w:rPr>
                <w:rFonts w:ascii="Times New Roman" w:hAnsi="Times New Roman" w:cs="Times New Roman"/>
                <w:bCs/>
                <w:sz w:val="18"/>
                <w:szCs w:val="18"/>
              </w:rPr>
              <w:t>148</w:t>
            </w:r>
          </w:p>
        </w:tc>
        <w:tc>
          <w:tcPr>
            <w:tcW w:w="1843" w:type="dxa"/>
          </w:tcPr>
          <w:p w14:paraId="02AFAF7F" w14:textId="18B38B9E"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4.646 (1.694-12.741)</w:t>
            </w:r>
          </w:p>
        </w:tc>
        <w:tc>
          <w:tcPr>
            <w:tcW w:w="992" w:type="dxa"/>
          </w:tcPr>
          <w:p w14:paraId="28EC4506" w14:textId="674CC801"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&lt; 0.05)</w:t>
            </w:r>
          </w:p>
        </w:tc>
      </w:tr>
      <w:tr w:rsidR="000F4212" w:rsidRPr="00AF137C" w14:paraId="64599F18" w14:textId="77777777" w:rsidTr="00E84C94">
        <w:tc>
          <w:tcPr>
            <w:tcW w:w="2414" w:type="dxa"/>
          </w:tcPr>
          <w:p w14:paraId="0947C1BE" w14:textId="77777777" w:rsidR="000F4212" w:rsidRPr="00AF137C" w:rsidRDefault="000F4212" w:rsidP="000F4212">
            <w:pPr>
              <w:spacing w:after="0" w:line="240" w:lineRule="auto"/>
              <w:jc w:val="both"/>
              <w:rPr>
                <w:rFonts w:ascii="Times New Roman" w:hAnsi="Times New Roman" w:cs="Times New Roman"/>
                <w:bCs/>
                <w:sz w:val="18"/>
                <w:szCs w:val="18"/>
              </w:rPr>
            </w:pPr>
          </w:p>
        </w:tc>
        <w:tc>
          <w:tcPr>
            <w:tcW w:w="1617" w:type="dxa"/>
          </w:tcPr>
          <w:p w14:paraId="20E042FC" w14:textId="19FC019C"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&gt; 24.1 months</w:t>
            </w:r>
          </w:p>
        </w:tc>
        <w:tc>
          <w:tcPr>
            <w:tcW w:w="834" w:type="dxa"/>
          </w:tcPr>
          <w:p w14:paraId="2323B923" w14:textId="16C489D5" w:rsidR="000F4212" w:rsidRPr="00AF137C" w:rsidRDefault="000F4212" w:rsidP="00E84C94">
            <w:pPr>
              <w:spacing w:after="0" w:line="240" w:lineRule="auto"/>
              <w:rPr>
                <w:rFonts w:ascii="Times New Roman" w:hAnsi="Times New Roman" w:cs="Times New Roman"/>
                <w:bCs/>
                <w:sz w:val="18"/>
                <w:szCs w:val="18"/>
              </w:rPr>
            </w:pPr>
            <w:r>
              <w:rPr>
                <w:rFonts w:ascii="Times New Roman" w:hAnsi="Times New Roman" w:cs="Times New Roman"/>
                <w:bCs/>
                <w:sz w:val="18"/>
                <w:szCs w:val="18"/>
              </w:rPr>
              <w:t>32</w:t>
            </w:r>
          </w:p>
        </w:tc>
        <w:tc>
          <w:tcPr>
            <w:tcW w:w="1843" w:type="dxa"/>
          </w:tcPr>
          <w:p w14:paraId="5676706C" w14:textId="6043A99C"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1</w:t>
            </w:r>
          </w:p>
        </w:tc>
        <w:tc>
          <w:tcPr>
            <w:tcW w:w="992" w:type="dxa"/>
          </w:tcPr>
          <w:p w14:paraId="18C3C5E4" w14:textId="77777777" w:rsidR="000F4212" w:rsidRPr="00AF137C" w:rsidRDefault="000F4212" w:rsidP="000F4212">
            <w:pPr>
              <w:spacing w:after="0" w:line="240" w:lineRule="auto"/>
              <w:jc w:val="both"/>
              <w:rPr>
                <w:rFonts w:ascii="Times New Roman" w:hAnsi="Times New Roman" w:cs="Times New Roman"/>
                <w:bCs/>
                <w:sz w:val="18"/>
                <w:szCs w:val="18"/>
              </w:rPr>
            </w:pPr>
          </w:p>
        </w:tc>
      </w:tr>
      <w:tr w:rsidR="000F4212" w:rsidRPr="00AF137C" w14:paraId="3F819D4B" w14:textId="77777777" w:rsidTr="00E84C94">
        <w:tc>
          <w:tcPr>
            <w:tcW w:w="2414" w:type="dxa"/>
          </w:tcPr>
          <w:p w14:paraId="112AE925" w14:textId="026105DB"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GDM</w:t>
            </w:r>
          </w:p>
        </w:tc>
        <w:tc>
          <w:tcPr>
            <w:tcW w:w="1617" w:type="dxa"/>
          </w:tcPr>
          <w:p w14:paraId="363EE411" w14:textId="47C6A8A7"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Yes</w:t>
            </w:r>
          </w:p>
        </w:tc>
        <w:tc>
          <w:tcPr>
            <w:tcW w:w="834" w:type="dxa"/>
          </w:tcPr>
          <w:p w14:paraId="20354938" w14:textId="0CE87E9C" w:rsidR="000F4212" w:rsidRPr="00AF137C" w:rsidRDefault="000F4212" w:rsidP="00E84C94">
            <w:pPr>
              <w:spacing w:after="0" w:line="240" w:lineRule="auto"/>
              <w:rPr>
                <w:rFonts w:ascii="Times New Roman" w:hAnsi="Times New Roman" w:cs="Times New Roman"/>
                <w:bCs/>
                <w:sz w:val="18"/>
                <w:szCs w:val="18"/>
              </w:rPr>
            </w:pPr>
            <w:r>
              <w:rPr>
                <w:rFonts w:ascii="Times New Roman" w:hAnsi="Times New Roman" w:cs="Times New Roman"/>
                <w:bCs/>
                <w:sz w:val="18"/>
                <w:szCs w:val="18"/>
              </w:rPr>
              <w:t>52</w:t>
            </w:r>
          </w:p>
        </w:tc>
        <w:tc>
          <w:tcPr>
            <w:tcW w:w="1843" w:type="dxa"/>
          </w:tcPr>
          <w:p w14:paraId="25C03FC9" w14:textId="6719072B"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2.702 (1.172-6.228)</w:t>
            </w:r>
          </w:p>
        </w:tc>
        <w:tc>
          <w:tcPr>
            <w:tcW w:w="992" w:type="dxa"/>
          </w:tcPr>
          <w:p w14:paraId="5B5BD32A" w14:textId="56EF2190"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&lt; 0.05</w:t>
            </w:r>
          </w:p>
        </w:tc>
      </w:tr>
      <w:tr w:rsidR="000F4212" w:rsidRPr="00AF137C" w14:paraId="48C5BD76" w14:textId="77777777" w:rsidTr="00E84C94">
        <w:tc>
          <w:tcPr>
            <w:tcW w:w="2414" w:type="dxa"/>
            <w:tcBorders>
              <w:bottom w:val="single" w:sz="12" w:space="0" w:color="auto"/>
            </w:tcBorders>
          </w:tcPr>
          <w:p w14:paraId="6DC471F8" w14:textId="77777777" w:rsidR="000F4212" w:rsidRPr="00AF137C" w:rsidRDefault="000F4212" w:rsidP="000F4212">
            <w:pPr>
              <w:spacing w:after="0" w:line="240" w:lineRule="auto"/>
              <w:jc w:val="both"/>
              <w:rPr>
                <w:rFonts w:ascii="Times New Roman" w:hAnsi="Times New Roman" w:cs="Times New Roman"/>
                <w:bCs/>
                <w:sz w:val="18"/>
                <w:szCs w:val="18"/>
              </w:rPr>
            </w:pPr>
          </w:p>
        </w:tc>
        <w:tc>
          <w:tcPr>
            <w:tcW w:w="1617" w:type="dxa"/>
            <w:tcBorders>
              <w:bottom w:val="single" w:sz="12" w:space="0" w:color="auto"/>
            </w:tcBorders>
          </w:tcPr>
          <w:p w14:paraId="2455276A" w14:textId="2DAF06D8"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No</w:t>
            </w:r>
          </w:p>
        </w:tc>
        <w:tc>
          <w:tcPr>
            <w:tcW w:w="834" w:type="dxa"/>
            <w:tcBorders>
              <w:bottom w:val="single" w:sz="12" w:space="0" w:color="auto"/>
            </w:tcBorders>
          </w:tcPr>
          <w:p w14:paraId="485FA4A9" w14:textId="4E4DCC10" w:rsidR="000F4212" w:rsidRPr="00AF137C" w:rsidRDefault="000F4212" w:rsidP="00E84C94">
            <w:pPr>
              <w:spacing w:after="0" w:line="240" w:lineRule="auto"/>
              <w:rPr>
                <w:rFonts w:ascii="Times New Roman" w:hAnsi="Times New Roman" w:cs="Times New Roman"/>
                <w:bCs/>
                <w:sz w:val="18"/>
                <w:szCs w:val="18"/>
              </w:rPr>
            </w:pPr>
            <w:r>
              <w:rPr>
                <w:rFonts w:ascii="Times New Roman" w:hAnsi="Times New Roman" w:cs="Times New Roman"/>
                <w:bCs/>
                <w:sz w:val="18"/>
                <w:szCs w:val="18"/>
              </w:rPr>
              <w:t>128</w:t>
            </w:r>
          </w:p>
        </w:tc>
        <w:tc>
          <w:tcPr>
            <w:tcW w:w="1843" w:type="dxa"/>
            <w:tcBorders>
              <w:bottom w:val="single" w:sz="12" w:space="0" w:color="auto"/>
            </w:tcBorders>
          </w:tcPr>
          <w:p w14:paraId="71D5CBC5" w14:textId="65873510" w:rsidR="000F4212" w:rsidRPr="00AF137C" w:rsidRDefault="000F4212" w:rsidP="000F4212">
            <w:pPr>
              <w:spacing w:after="0" w:line="240" w:lineRule="auto"/>
              <w:jc w:val="both"/>
              <w:rPr>
                <w:rFonts w:ascii="Times New Roman" w:hAnsi="Times New Roman" w:cs="Times New Roman"/>
                <w:bCs/>
                <w:sz w:val="18"/>
                <w:szCs w:val="18"/>
              </w:rPr>
            </w:pPr>
            <w:r w:rsidRPr="00AF137C">
              <w:rPr>
                <w:rFonts w:ascii="Times New Roman" w:hAnsi="Times New Roman" w:cs="Times New Roman"/>
                <w:bCs/>
                <w:sz w:val="18"/>
                <w:szCs w:val="18"/>
              </w:rPr>
              <w:t>1</w:t>
            </w:r>
          </w:p>
        </w:tc>
        <w:tc>
          <w:tcPr>
            <w:tcW w:w="992" w:type="dxa"/>
            <w:tcBorders>
              <w:bottom w:val="single" w:sz="12" w:space="0" w:color="auto"/>
            </w:tcBorders>
          </w:tcPr>
          <w:p w14:paraId="31F74299" w14:textId="77777777" w:rsidR="000F4212" w:rsidRPr="00AF137C" w:rsidRDefault="000F4212" w:rsidP="000F4212">
            <w:pPr>
              <w:spacing w:after="0" w:line="240" w:lineRule="auto"/>
              <w:jc w:val="both"/>
              <w:rPr>
                <w:rFonts w:ascii="Times New Roman" w:hAnsi="Times New Roman" w:cs="Times New Roman"/>
                <w:bCs/>
                <w:sz w:val="18"/>
                <w:szCs w:val="18"/>
              </w:rPr>
            </w:pPr>
          </w:p>
        </w:tc>
      </w:tr>
    </w:tbl>
    <w:p w14:paraId="47033CAC" w14:textId="267A0F3A" w:rsidR="00E13329" w:rsidRPr="00D34B74" w:rsidDel="00622D6B" w:rsidRDefault="00E13329" w:rsidP="00C8427F">
      <w:pPr>
        <w:spacing w:before="120" w:after="120" w:line="240" w:lineRule="auto"/>
        <w:jc w:val="both"/>
        <w:rPr>
          <w:del w:id="451" w:author="Jahirul Islam" w:date="2023-11-25T19:00:00Z"/>
          <w:rFonts w:ascii="Times New Roman" w:hAnsi="Times New Roman" w:cs="Times New Roman"/>
          <w:sz w:val="24"/>
          <w:szCs w:val="24"/>
        </w:rPr>
      </w:pPr>
      <w:del w:id="452" w:author="Jahirul Islam" w:date="2023-11-25T19:00:00Z">
        <w:r w:rsidRPr="00D34B74" w:rsidDel="00622D6B">
          <w:rPr>
            <w:rFonts w:ascii="Times New Roman" w:hAnsi="Times New Roman" w:cs="Times New Roman"/>
            <w:sz w:val="24"/>
            <w:szCs w:val="24"/>
          </w:rPr>
          <w:delText>The onset of PE was recorded and divided into two categories: early onset of PE and late onset of PE</w:delText>
        </w:r>
        <w:r w:rsidRPr="00D34B74" w:rsidDel="00622D6B">
          <w:rPr>
            <w:rFonts w:ascii="Times New Roman" w:eastAsia="SimSun" w:hAnsi="Times New Roman" w:cs="Times New Roman"/>
            <w:sz w:val="24"/>
            <w:szCs w:val="24"/>
          </w:rPr>
          <w:delText>. A total of</w:delText>
        </w:r>
        <w:r w:rsidRPr="00D34B74" w:rsidDel="00622D6B">
          <w:rPr>
            <w:rFonts w:ascii="Times New Roman" w:hAnsi="Times New Roman" w:cs="Times New Roman"/>
            <w:sz w:val="24"/>
            <w:szCs w:val="24"/>
          </w:rPr>
          <w:delText xml:space="preserve"> 28.9% of respondents reported an early onset of PE, while 71.1% reported a late onset of PE. Overall, 38.9% of participants </w:delText>
        </w:r>
        <w:r w:rsidRPr="00D34B74" w:rsidDel="00622D6B">
          <w:rPr>
            <w:rFonts w:ascii="Times New Roman" w:eastAsia="SimSun" w:hAnsi="Times New Roman" w:cs="Times New Roman"/>
            <w:sz w:val="24"/>
            <w:szCs w:val="24"/>
          </w:rPr>
          <w:delText>had</w:delText>
        </w:r>
        <w:r w:rsidRPr="00D34B74" w:rsidDel="00622D6B">
          <w:rPr>
            <w:rFonts w:ascii="Times New Roman" w:hAnsi="Times New Roman" w:cs="Times New Roman"/>
            <w:sz w:val="24"/>
            <w:szCs w:val="24"/>
          </w:rPr>
          <w:delText xml:space="preserve"> normal levels of </w:delText>
        </w:r>
      </w:del>
      <w:del w:id="453" w:author="Jahirul Islam" w:date="2023-11-25T16:01:00Z">
        <w:r w:rsidRPr="00D34B74" w:rsidDel="00A20A0F">
          <w:rPr>
            <w:rFonts w:ascii="Times New Roman" w:hAnsi="Times New Roman" w:cs="Times New Roman"/>
            <w:sz w:val="24"/>
            <w:szCs w:val="24"/>
          </w:rPr>
          <w:delText>hemoglobin</w:delText>
        </w:r>
      </w:del>
      <w:del w:id="454" w:author="Jahirul Islam" w:date="2023-11-25T19:00:00Z">
        <w:r w:rsidRPr="00D34B74" w:rsidDel="00622D6B">
          <w:rPr>
            <w:rFonts w:ascii="Times New Roman" w:hAnsi="Times New Roman" w:cs="Times New Roman"/>
            <w:sz w:val="24"/>
            <w:szCs w:val="24"/>
          </w:rPr>
          <w:delText xml:space="preserve">, whereas 38.3% had mild </w:delText>
        </w:r>
      </w:del>
      <w:del w:id="455" w:author="Jahirul Islam" w:date="2023-11-25T16:01:00Z">
        <w:r w:rsidRPr="00D34B74" w:rsidDel="00A20A0F">
          <w:rPr>
            <w:rFonts w:ascii="Times New Roman" w:hAnsi="Times New Roman" w:cs="Times New Roman"/>
            <w:sz w:val="24"/>
            <w:szCs w:val="24"/>
          </w:rPr>
          <w:delText>aneamia</w:delText>
        </w:r>
      </w:del>
      <w:del w:id="456" w:author="Jahirul Islam" w:date="2023-11-25T19:00:00Z">
        <w:r w:rsidRPr="00D34B74" w:rsidDel="00622D6B">
          <w:rPr>
            <w:rFonts w:ascii="Times New Roman" w:hAnsi="Times New Roman" w:cs="Times New Roman"/>
            <w:sz w:val="24"/>
            <w:szCs w:val="24"/>
          </w:rPr>
          <w:delText xml:space="preserve">. </w:delText>
        </w:r>
        <w:r w:rsidRPr="00D34B74" w:rsidDel="00622D6B">
          <w:rPr>
            <w:rFonts w:ascii="Times New Roman" w:eastAsia="SimSun" w:hAnsi="Times New Roman" w:cs="Times New Roman"/>
            <w:sz w:val="24"/>
            <w:szCs w:val="24"/>
          </w:rPr>
          <w:delText xml:space="preserve">A total of </w:delText>
        </w:r>
        <w:r w:rsidRPr="00D34B74" w:rsidDel="00622D6B">
          <w:rPr>
            <w:rFonts w:ascii="Times New Roman" w:hAnsi="Times New Roman" w:cs="Times New Roman"/>
            <w:sz w:val="24"/>
            <w:szCs w:val="24"/>
          </w:rPr>
          <w:delText xml:space="preserve">5.0% </w:delText>
        </w:r>
        <w:r w:rsidRPr="00D34B74" w:rsidDel="00622D6B">
          <w:rPr>
            <w:rFonts w:ascii="Times New Roman" w:eastAsia="SimSun" w:hAnsi="Times New Roman" w:cs="Times New Roman"/>
            <w:sz w:val="24"/>
            <w:szCs w:val="24"/>
          </w:rPr>
          <w:delText xml:space="preserve">had </w:delText>
        </w:r>
        <w:r w:rsidRPr="00D34B74" w:rsidDel="00622D6B">
          <w:rPr>
            <w:rFonts w:ascii="Times New Roman" w:hAnsi="Times New Roman" w:cs="Times New Roman"/>
            <w:sz w:val="24"/>
            <w:szCs w:val="24"/>
          </w:rPr>
          <w:delText xml:space="preserve">severe </w:delText>
        </w:r>
      </w:del>
      <w:del w:id="457" w:author="Jahirul Islam" w:date="2023-11-25T16:01:00Z">
        <w:r w:rsidRPr="00D34B74" w:rsidDel="00A20A0F">
          <w:rPr>
            <w:rFonts w:ascii="Times New Roman" w:hAnsi="Times New Roman" w:cs="Times New Roman"/>
            <w:sz w:val="24"/>
            <w:szCs w:val="24"/>
          </w:rPr>
          <w:delText>aneamia</w:delText>
        </w:r>
      </w:del>
      <w:del w:id="458" w:author="Jahirul Islam" w:date="2023-11-25T19:00:00Z">
        <w:r w:rsidRPr="00D34B74" w:rsidDel="00622D6B">
          <w:rPr>
            <w:rFonts w:ascii="Times New Roman" w:eastAsia="SimSun" w:hAnsi="Times New Roman" w:cs="Times New Roman"/>
            <w:sz w:val="24"/>
            <w:szCs w:val="24"/>
          </w:rPr>
          <w:delText>,</w:delText>
        </w:r>
        <w:r w:rsidRPr="00D34B74" w:rsidDel="00622D6B">
          <w:rPr>
            <w:rFonts w:ascii="Times New Roman" w:hAnsi="Times New Roman" w:cs="Times New Roman"/>
            <w:sz w:val="24"/>
            <w:szCs w:val="24"/>
          </w:rPr>
          <w:delText xml:space="preserve"> and 17.8%</w:delText>
        </w:r>
        <w:r w:rsidRPr="00D34B74" w:rsidDel="00622D6B">
          <w:rPr>
            <w:rFonts w:ascii="Times New Roman" w:eastAsia="SimSun" w:hAnsi="Times New Roman" w:cs="Times New Roman"/>
            <w:sz w:val="24"/>
            <w:szCs w:val="24"/>
          </w:rPr>
          <w:delText xml:space="preserve"> had</w:delText>
        </w:r>
        <w:r w:rsidRPr="00D34B74" w:rsidDel="00622D6B">
          <w:rPr>
            <w:rFonts w:ascii="Times New Roman" w:hAnsi="Times New Roman" w:cs="Times New Roman"/>
            <w:sz w:val="24"/>
            <w:szCs w:val="24"/>
          </w:rPr>
          <w:delText xml:space="preserve"> moderate </w:delText>
        </w:r>
      </w:del>
      <w:del w:id="459" w:author="Jahirul Islam" w:date="2023-11-25T16:01:00Z">
        <w:r w:rsidRPr="00D34B74" w:rsidDel="00A20A0F">
          <w:rPr>
            <w:rFonts w:ascii="Times New Roman" w:hAnsi="Times New Roman" w:cs="Times New Roman"/>
            <w:sz w:val="24"/>
            <w:szCs w:val="24"/>
          </w:rPr>
          <w:delText>aneamia</w:delText>
        </w:r>
      </w:del>
      <w:del w:id="460" w:author="Jahirul Islam" w:date="2023-11-25T19:00:00Z">
        <w:r w:rsidRPr="00D34B74" w:rsidDel="00622D6B">
          <w:rPr>
            <w:rFonts w:ascii="Times New Roman" w:eastAsia="SimSun" w:hAnsi="Times New Roman" w:cs="Times New Roman"/>
            <w:sz w:val="24"/>
            <w:szCs w:val="24"/>
          </w:rPr>
          <w:delText>,</w:delText>
        </w:r>
        <w:r w:rsidRPr="00D34B74" w:rsidDel="00622D6B">
          <w:rPr>
            <w:rFonts w:ascii="Times New Roman" w:hAnsi="Times New Roman" w:cs="Times New Roman"/>
            <w:sz w:val="24"/>
            <w:szCs w:val="24"/>
          </w:rPr>
          <w:delText xml:space="preserve"> </w:delText>
        </w:r>
        <w:r w:rsidRPr="00D34B74" w:rsidDel="00622D6B">
          <w:rPr>
            <w:rFonts w:ascii="Times New Roman" w:eastAsia="SimSun" w:hAnsi="Times New Roman" w:cs="Times New Roman"/>
            <w:sz w:val="24"/>
            <w:szCs w:val="24"/>
          </w:rPr>
          <w:delText xml:space="preserve">as </w:delText>
        </w:r>
        <w:r w:rsidRPr="00D34B74" w:rsidDel="00622D6B">
          <w:rPr>
            <w:rFonts w:ascii="Times New Roman" w:hAnsi="Times New Roman" w:cs="Times New Roman"/>
            <w:sz w:val="24"/>
            <w:szCs w:val="24"/>
          </w:rPr>
          <w:delText>demonstrated in Fig 1.</w:delText>
        </w:r>
      </w:del>
    </w:p>
    <w:p w14:paraId="47033CAD" w14:textId="272922DF" w:rsidR="00E13329" w:rsidRPr="00D34B74" w:rsidRDefault="00E13329" w:rsidP="00C8427F">
      <w:pPr>
        <w:spacing w:before="120" w:after="120" w:line="240" w:lineRule="auto"/>
        <w:rPr>
          <w:rFonts w:ascii="Times New Roman" w:hAnsi="Times New Roman" w:cs="Times New Roman"/>
          <w:sz w:val="24"/>
          <w:szCs w:val="24"/>
        </w:rPr>
      </w:pPr>
      <w:moveFromRangeStart w:id="461" w:author="Jahirul Islam" w:date="2023-11-25T19:01:00Z" w:name="move151831276"/>
      <w:moveFrom w:id="462" w:author="Jahirul Islam" w:date="2023-11-25T19:01:00Z">
        <w:r w:rsidRPr="00D34B74" w:rsidDel="00622D6B">
          <w:rPr>
            <w:rFonts w:ascii="Times New Roman" w:hAnsi="Times New Roman" w:cs="Times New Roman"/>
            <w:noProof/>
            <w:sz w:val="24"/>
            <w:szCs w:val="24"/>
            <w:lang w:val="en-US" w:eastAsia="en-US" w:bidi="ar-SA"/>
          </w:rPr>
          <w:drawing>
            <wp:inline distT="0" distB="0" distL="0" distR="0" wp14:anchorId="47033D16" wp14:editId="3D6DAB7E">
              <wp:extent cx="5538216" cy="2026920"/>
              <wp:effectExtent l="0" t="0" r="5715" b="0"/>
              <wp:docPr id="545605267" name="Picture 545605267"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605267" name="Picture 1" descr="A graph of a bar chart&#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38216" cy="2026920"/>
                      </a:xfrm>
                      <a:prstGeom prst="rect">
                        <a:avLst/>
                      </a:prstGeom>
                    </pic:spPr>
                  </pic:pic>
                </a:graphicData>
              </a:graphic>
            </wp:inline>
          </w:drawing>
        </w:r>
      </w:moveFrom>
      <w:moveFromRangeEnd w:id="461"/>
    </w:p>
    <w:p w14:paraId="47033CB0" w14:textId="4293F525" w:rsidR="00E13329" w:rsidRPr="0070049E" w:rsidDel="00622D6B" w:rsidRDefault="00E13329" w:rsidP="003E6258">
      <w:pPr>
        <w:spacing w:before="120" w:after="120" w:line="240" w:lineRule="auto"/>
        <w:rPr>
          <w:moveFrom w:id="463" w:author="Jahirul Islam" w:date="2023-11-25T19:01:00Z"/>
          <w:rFonts w:ascii="Times New Roman" w:hAnsi="Times New Roman" w:cs="Times New Roman"/>
          <w:color w:val="1D1B11" w:themeColor="background2" w:themeShade="1A"/>
          <w:sz w:val="20"/>
          <w:szCs w:val="20"/>
        </w:rPr>
      </w:pPr>
      <w:moveFromRangeStart w:id="464" w:author="Jahirul Islam" w:date="2023-11-25T19:01:00Z" w:name="move151831286"/>
      <w:moveFrom w:id="465" w:author="Jahirul Islam" w:date="2023-11-25T19:01:00Z">
        <w:r w:rsidRPr="0070049E" w:rsidDel="00622D6B">
          <w:rPr>
            <w:rFonts w:ascii="Times New Roman" w:hAnsi="Times New Roman" w:cs="Times New Roman"/>
            <w:b/>
            <w:color w:val="1D1B11" w:themeColor="background2" w:themeShade="1A"/>
            <w:sz w:val="20"/>
            <w:szCs w:val="20"/>
          </w:rPr>
          <w:t xml:space="preserve">Fig 1 </w:t>
        </w:r>
        <w:r w:rsidRPr="0070049E" w:rsidDel="00622D6B">
          <w:rPr>
            <w:rFonts w:ascii="Times New Roman" w:hAnsi="Times New Roman" w:cs="Times New Roman"/>
            <w:bCs/>
            <w:color w:val="1D1B11" w:themeColor="background2" w:themeShade="1A"/>
            <w:sz w:val="20"/>
            <w:szCs w:val="20"/>
          </w:rPr>
          <w:t>Prevalence of aneamia and outcome of PE among the respondents</w:t>
        </w:r>
      </w:moveFrom>
    </w:p>
    <w:moveFromRangeEnd w:id="464"/>
    <w:p w14:paraId="47033CB1" w14:textId="7C180501" w:rsidR="00E13329" w:rsidRPr="00D34B74" w:rsidRDefault="00E13329" w:rsidP="00C8427F">
      <w:pPr>
        <w:spacing w:before="120" w:after="120" w:line="240" w:lineRule="auto"/>
        <w:jc w:val="both"/>
        <w:rPr>
          <w:rFonts w:ascii="Times New Roman" w:hAnsi="Times New Roman" w:cs="Times New Roman"/>
          <w:b/>
          <w:i/>
          <w:iCs/>
          <w:sz w:val="24"/>
          <w:szCs w:val="24"/>
        </w:rPr>
      </w:pPr>
      <w:r w:rsidRPr="0097649B">
        <w:rPr>
          <w:rFonts w:ascii="Times New Roman" w:hAnsi="Times New Roman" w:cs="Times New Roman"/>
          <w:b/>
          <w:sz w:val="24"/>
          <w:szCs w:val="24"/>
        </w:rPr>
        <w:t xml:space="preserve">Geographical heterogeneity of the </w:t>
      </w:r>
      <w:ins w:id="466" w:author="Jahirul Islam" w:date="2023-11-25T19:01:00Z">
        <w:r w:rsidR="00892798">
          <w:rPr>
            <w:rFonts w:ascii="Times New Roman" w:hAnsi="Times New Roman" w:cs="Times New Roman"/>
            <w:b/>
            <w:sz w:val="24"/>
            <w:szCs w:val="24"/>
          </w:rPr>
          <w:t>IR</w:t>
        </w:r>
      </w:ins>
      <w:del w:id="467" w:author="Jahirul Islam" w:date="2023-11-25T16:02:00Z">
        <w:r w:rsidRPr="007E3EE6" w:rsidDel="004A6694">
          <w:rPr>
            <w:rFonts w:ascii="Times New Roman" w:hAnsi="Times New Roman" w:cs="Times New Roman"/>
            <w:b/>
            <w:sz w:val="24"/>
            <w:szCs w:val="24"/>
            <w:rPrChange w:id="468" w:author="Jahirul Islam" w:date="2023-11-25T18:36:00Z">
              <w:rPr>
                <w:rFonts w:ascii="Times New Roman" w:hAnsi="Times New Roman" w:cs="Times New Roman"/>
                <w:b/>
                <w:i/>
                <w:iCs/>
                <w:sz w:val="24"/>
                <w:szCs w:val="24"/>
              </w:rPr>
            </w:rPrChange>
          </w:rPr>
          <w:delText>IR and</w:delText>
        </w:r>
        <w:r w:rsidRPr="00D34B74" w:rsidDel="004A6694">
          <w:rPr>
            <w:rFonts w:ascii="Times New Roman" w:hAnsi="Times New Roman" w:cs="Times New Roman"/>
            <w:b/>
            <w:i/>
            <w:iCs/>
            <w:sz w:val="24"/>
            <w:szCs w:val="24"/>
          </w:rPr>
          <w:delText xml:space="preserve"> cluster analysis</w:delText>
        </w:r>
      </w:del>
    </w:p>
    <w:p w14:paraId="2E6BEEC9" w14:textId="0FB25D6A" w:rsidR="00B16EF0" w:rsidRPr="0070049E" w:rsidRDefault="00913D57" w:rsidP="00C8427F">
      <w:pPr>
        <w:spacing w:before="120" w:after="120" w:line="240" w:lineRule="auto"/>
        <w:jc w:val="both"/>
        <w:rPr>
          <w:rFonts w:ascii="Times New Roman" w:hAnsi="Times New Roman" w:cs="Times New Roman"/>
          <w:i/>
          <w:iCs/>
          <w:sz w:val="24"/>
          <w:szCs w:val="24"/>
        </w:rPr>
      </w:pPr>
      <w:ins w:id="469" w:author="Jahirul Islam" w:date="2023-11-25T16:14:00Z">
        <w:r>
          <w:rPr>
            <w:rFonts w:ascii="Times New Roman" w:hAnsi="Times New Roman" w:cs="Times New Roman"/>
            <w:sz w:val="24"/>
            <w:szCs w:val="24"/>
          </w:rPr>
          <w:t xml:space="preserve">We </w:t>
        </w:r>
        <w:r w:rsidR="004B34BD">
          <w:rPr>
            <w:rFonts w:ascii="Times New Roman" w:hAnsi="Times New Roman" w:cs="Times New Roman"/>
            <w:sz w:val="24"/>
            <w:szCs w:val="24"/>
          </w:rPr>
          <w:t>d</w:t>
        </w:r>
      </w:ins>
      <w:ins w:id="470" w:author="Jahirul Islam" w:date="2023-11-25T16:15:00Z">
        <w:r w:rsidR="004B34BD">
          <w:rPr>
            <w:rFonts w:ascii="Times New Roman" w:hAnsi="Times New Roman" w:cs="Times New Roman"/>
            <w:sz w:val="24"/>
            <w:szCs w:val="24"/>
          </w:rPr>
          <w:t>ivided the anaemia cases based on mild, moderate, and severe anaemia</w:t>
        </w:r>
        <w:r w:rsidR="006900E6">
          <w:rPr>
            <w:rFonts w:ascii="Times New Roman" w:hAnsi="Times New Roman" w:cs="Times New Roman"/>
            <w:sz w:val="24"/>
            <w:szCs w:val="24"/>
          </w:rPr>
          <w:t xml:space="preserve"> and most importantly, we further mapped the </w:t>
        </w:r>
      </w:ins>
      <w:ins w:id="471" w:author="Jahirul Islam" w:date="2023-11-25T16:16:00Z">
        <w:r w:rsidR="006900E6">
          <w:rPr>
            <w:rFonts w:ascii="Times New Roman" w:hAnsi="Times New Roman" w:cs="Times New Roman"/>
            <w:sz w:val="24"/>
            <w:szCs w:val="24"/>
          </w:rPr>
          <w:t>IR of all the anaemia cases.</w:t>
        </w:r>
      </w:ins>
      <w:ins w:id="472" w:author="Jahirul Islam" w:date="2023-11-25T16:15:00Z">
        <w:r w:rsidR="004B34BD">
          <w:rPr>
            <w:rFonts w:ascii="Times New Roman" w:hAnsi="Times New Roman" w:cs="Times New Roman"/>
            <w:sz w:val="24"/>
            <w:szCs w:val="24"/>
          </w:rPr>
          <w:t xml:space="preserve"> </w:t>
        </w:r>
      </w:ins>
      <w:ins w:id="473" w:author="Jahirul Islam" w:date="2023-11-25T16:16:00Z">
        <w:r w:rsidR="005966BA">
          <w:rPr>
            <w:rFonts w:ascii="Times New Roman" w:hAnsi="Times New Roman" w:cs="Times New Roman"/>
            <w:sz w:val="24"/>
            <w:szCs w:val="24"/>
          </w:rPr>
          <w:t xml:space="preserve">For the total cases, we found highest IR in Dhaka </w:t>
        </w:r>
      </w:ins>
      <w:del w:id="474" w:author="Jahirul Islam" w:date="2023-11-25T16:16:00Z">
        <w:r w:rsidR="00E13329" w:rsidRPr="00D34B74" w:rsidDel="005966BA">
          <w:rPr>
            <w:rFonts w:ascii="Times New Roman" w:hAnsi="Times New Roman" w:cs="Times New Roman"/>
            <w:sz w:val="24"/>
            <w:szCs w:val="24"/>
          </w:rPr>
          <w:delText xml:space="preserve">After calculating the incidence rate, we found higher incidence rates in </w:delText>
        </w:r>
        <w:r w:rsidR="00E13329" w:rsidRPr="00D34B74" w:rsidDel="005966BA">
          <w:rPr>
            <w:rFonts w:ascii="Times New Roman" w:eastAsia="SimSun" w:hAnsi="Times New Roman" w:cs="Times New Roman"/>
            <w:sz w:val="24"/>
            <w:szCs w:val="24"/>
          </w:rPr>
          <w:delText xml:space="preserve">the </w:delText>
        </w:r>
        <w:r w:rsidR="00E13329" w:rsidRPr="00D34B74" w:rsidDel="005966BA">
          <w:rPr>
            <w:rFonts w:ascii="Times New Roman" w:hAnsi="Times New Roman" w:cs="Times New Roman"/>
            <w:sz w:val="24"/>
            <w:szCs w:val="24"/>
          </w:rPr>
          <w:delText xml:space="preserve">Dhaka </w:delText>
        </w:r>
      </w:del>
      <w:r w:rsidR="00E13329" w:rsidRPr="00D34B74">
        <w:rPr>
          <w:rFonts w:ascii="Times New Roman" w:hAnsi="Times New Roman" w:cs="Times New Roman"/>
          <w:sz w:val="24"/>
          <w:szCs w:val="24"/>
        </w:rPr>
        <w:t xml:space="preserve">(IR: </w:t>
      </w:r>
      <w:ins w:id="475" w:author="Jahirul Islam" w:date="2023-11-25T16:07:00Z">
        <w:r w:rsidR="0050693F">
          <w:rPr>
            <w:rFonts w:ascii="Times New Roman" w:hAnsi="Times New Roman" w:cs="Times New Roman"/>
            <w:sz w:val="24"/>
            <w:szCs w:val="24"/>
          </w:rPr>
          <w:t>1.46</w:t>
        </w:r>
      </w:ins>
      <w:del w:id="476" w:author="Jahirul Islam" w:date="2023-11-25T16:07:00Z">
        <w:r w:rsidR="00E13329" w:rsidRPr="00D34B74" w:rsidDel="0050693F">
          <w:rPr>
            <w:rFonts w:ascii="Times New Roman" w:hAnsi="Times New Roman" w:cs="Times New Roman"/>
            <w:sz w:val="24"/>
            <w:szCs w:val="24"/>
          </w:rPr>
          <w:delText>0.09-0.54</w:delText>
        </w:r>
      </w:del>
      <w:r w:rsidR="00E13329" w:rsidRPr="00D34B74">
        <w:rPr>
          <w:rFonts w:ascii="Times New Roman" w:hAnsi="Times New Roman" w:cs="Times New Roman"/>
          <w:sz w:val="24"/>
          <w:szCs w:val="24"/>
        </w:rPr>
        <w:t xml:space="preserve">), Narayanganj (IR: </w:t>
      </w:r>
      <w:ins w:id="477" w:author="Jahirul Islam" w:date="2023-11-25T16:17:00Z">
        <w:r w:rsidR="006539EA">
          <w:rPr>
            <w:rFonts w:ascii="Times New Roman" w:hAnsi="Times New Roman" w:cs="Times New Roman"/>
            <w:sz w:val="24"/>
            <w:szCs w:val="24"/>
          </w:rPr>
          <w:t>1.11</w:t>
        </w:r>
      </w:ins>
      <w:del w:id="478" w:author="Jahirul Islam" w:date="2023-11-25T16:07:00Z">
        <w:r w:rsidR="00E13329" w:rsidRPr="00D34B74" w:rsidDel="0050693F">
          <w:rPr>
            <w:rFonts w:ascii="Times New Roman" w:hAnsi="Times New Roman" w:cs="Times New Roman"/>
            <w:sz w:val="24"/>
            <w:szCs w:val="24"/>
          </w:rPr>
          <w:delText>0.05-0.48</w:delText>
        </w:r>
      </w:del>
      <w:r w:rsidR="00E13329" w:rsidRPr="00D34B74">
        <w:rPr>
          <w:rFonts w:ascii="Times New Roman" w:hAnsi="Times New Roman" w:cs="Times New Roman"/>
          <w:sz w:val="24"/>
          <w:szCs w:val="24"/>
        </w:rPr>
        <w:t xml:space="preserve">), </w:t>
      </w:r>
      <w:ins w:id="479" w:author="Jahirul Islam" w:date="2023-11-25T16:17:00Z">
        <w:r w:rsidR="006539EA">
          <w:rPr>
            <w:rFonts w:ascii="Times New Roman" w:hAnsi="Times New Roman" w:cs="Times New Roman"/>
            <w:sz w:val="24"/>
            <w:szCs w:val="24"/>
          </w:rPr>
          <w:t xml:space="preserve">and </w:t>
        </w:r>
      </w:ins>
      <w:r w:rsidR="00E13329" w:rsidRPr="00D34B74">
        <w:rPr>
          <w:rFonts w:ascii="Times New Roman" w:hAnsi="Times New Roman" w:cs="Times New Roman"/>
          <w:sz w:val="24"/>
          <w:szCs w:val="24"/>
        </w:rPr>
        <w:t xml:space="preserve">Munshiganj (IR: </w:t>
      </w:r>
      <w:ins w:id="480" w:author="Jahirul Islam" w:date="2023-11-25T16:17:00Z">
        <w:r w:rsidR="006539EA">
          <w:rPr>
            <w:rFonts w:ascii="Times New Roman" w:hAnsi="Times New Roman" w:cs="Times New Roman"/>
            <w:sz w:val="24"/>
            <w:szCs w:val="24"/>
          </w:rPr>
          <w:t>0.96</w:t>
        </w:r>
      </w:ins>
      <w:del w:id="481" w:author="Jahirul Islam" w:date="2023-11-25T16:17:00Z">
        <w:r w:rsidR="00E13329" w:rsidRPr="00D34B74" w:rsidDel="006539EA">
          <w:rPr>
            <w:rFonts w:ascii="Times New Roman" w:hAnsi="Times New Roman" w:cs="Times New Roman"/>
            <w:sz w:val="24"/>
            <w:szCs w:val="24"/>
          </w:rPr>
          <w:delText>0.12-0.36</w:delText>
        </w:r>
      </w:del>
      <w:r w:rsidR="00E13329" w:rsidRPr="00D34B74">
        <w:rPr>
          <w:rFonts w:ascii="Times New Roman" w:hAnsi="Times New Roman" w:cs="Times New Roman"/>
          <w:sz w:val="24"/>
          <w:szCs w:val="24"/>
        </w:rPr>
        <w:t>)</w:t>
      </w:r>
      <w:del w:id="482" w:author="Jahirul Islam" w:date="2023-11-25T16:17:00Z">
        <w:r w:rsidR="00E13329" w:rsidRPr="00D34B74" w:rsidDel="004B71CA">
          <w:rPr>
            <w:rFonts w:ascii="Times New Roman" w:hAnsi="Times New Roman" w:cs="Times New Roman"/>
            <w:sz w:val="24"/>
            <w:szCs w:val="24"/>
          </w:rPr>
          <w:delText xml:space="preserve"> and Narsinghdi (IR: 0.00-0.15) </w:delText>
        </w:r>
        <w:r w:rsidR="00E13329" w:rsidRPr="00D34B74" w:rsidDel="004B71CA">
          <w:rPr>
            <w:rFonts w:ascii="Times New Roman" w:eastAsia="SimSun" w:hAnsi="Times New Roman" w:cs="Times New Roman"/>
            <w:sz w:val="24"/>
            <w:szCs w:val="24"/>
          </w:rPr>
          <w:delText>districts</w:delText>
        </w:r>
        <w:r w:rsidR="00E13329" w:rsidRPr="00D34B74" w:rsidDel="004B71CA">
          <w:rPr>
            <w:rFonts w:ascii="Times New Roman" w:hAnsi="Times New Roman" w:cs="Times New Roman"/>
            <w:sz w:val="24"/>
            <w:szCs w:val="24"/>
          </w:rPr>
          <w:delText xml:space="preserve"> for normal </w:delText>
        </w:r>
      </w:del>
      <w:del w:id="483" w:author="Jahirul Islam" w:date="2023-11-25T16:02:00Z">
        <w:r w:rsidR="00E13329" w:rsidRPr="00D34B74" w:rsidDel="008D771E">
          <w:rPr>
            <w:rFonts w:ascii="Times New Roman" w:hAnsi="Times New Roman" w:cs="Times New Roman"/>
            <w:sz w:val="24"/>
            <w:szCs w:val="24"/>
          </w:rPr>
          <w:delText>aneamia</w:delText>
        </w:r>
      </w:del>
      <w:del w:id="484" w:author="Jahirul Islam" w:date="2023-11-25T16:17:00Z">
        <w:r w:rsidR="00E13329" w:rsidRPr="00D34B74" w:rsidDel="004B71CA">
          <w:rPr>
            <w:rFonts w:ascii="Times New Roman" w:eastAsia="SimSun" w:hAnsi="Times New Roman" w:cs="Times New Roman"/>
            <w:sz w:val="24"/>
            <w:szCs w:val="24"/>
          </w:rPr>
          <w:delText>,</w:delText>
        </w:r>
        <w:r w:rsidR="00E13329" w:rsidRPr="00D34B74" w:rsidDel="004B71CA">
          <w:rPr>
            <w:rFonts w:ascii="Times New Roman" w:hAnsi="Times New Roman" w:cs="Times New Roman"/>
            <w:sz w:val="24"/>
            <w:szCs w:val="24"/>
          </w:rPr>
          <w:delText xml:space="preserve"> </w:delText>
        </w:r>
        <w:r w:rsidR="00E13329" w:rsidRPr="00D34B74" w:rsidDel="004B71CA">
          <w:rPr>
            <w:rFonts w:ascii="Times New Roman" w:eastAsia="SimSun" w:hAnsi="Times New Roman" w:cs="Times New Roman"/>
            <w:sz w:val="24"/>
            <w:szCs w:val="24"/>
          </w:rPr>
          <w:delText>as</w:delText>
        </w:r>
      </w:del>
      <w:r w:rsidR="00E13329" w:rsidRPr="00D34B74">
        <w:rPr>
          <w:rFonts w:ascii="Times New Roman" w:eastAsia="SimSun" w:hAnsi="Times New Roman" w:cs="Times New Roman"/>
          <w:sz w:val="24"/>
          <w:szCs w:val="24"/>
        </w:rPr>
        <w:t xml:space="preserve"> </w:t>
      </w:r>
      <w:r w:rsidR="00E13329" w:rsidRPr="00D34B74">
        <w:rPr>
          <w:rFonts w:ascii="Times New Roman" w:hAnsi="Times New Roman" w:cs="Times New Roman"/>
          <w:sz w:val="24"/>
          <w:szCs w:val="24"/>
        </w:rPr>
        <w:t xml:space="preserve">depicted in Fig 2 (A). </w:t>
      </w:r>
      <w:ins w:id="485" w:author="Jahirul Islam" w:date="2023-11-25T16:18:00Z">
        <w:r w:rsidR="004B71CA">
          <w:rPr>
            <w:rFonts w:ascii="Times New Roman" w:hAnsi="Times New Roman" w:cs="Times New Roman"/>
            <w:sz w:val="24"/>
            <w:szCs w:val="24"/>
          </w:rPr>
          <w:t xml:space="preserve">For the mild anaemia, </w:t>
        </w:r>
        <w:r w:rsidR="008D331B">
          <w:rPr>
            <w:rFonts w:ascii="Times New Roman" w:hAnsi="Times New Roman" w:cs="Times New Roman"/>
            <w:sz w:val="24"/>
            <w:szCs w:val="24"/>
          </w:rPr>
          <w:t xml:space="preserve">highest IR was observed in Dhaka (IR: </w:t>
        </w:r>
        <w:r w:rsidR="00C72479">
          <w:rPr>
            <w:rFonts w:ascii="Times New Roman" w:hAnsi="Times New Roman" w:cs="Times New Roman"/>
            <w:sz w:val="24"/>
            <w:szCs w:val="24"/>
          </w:rPr>
          <w:t xml:space="preserve">0.54), </w:t>
        </w:r>
      </w:ins>
      <w:ins w:id="486" w:author="Jahirul Islam" w:date="2023-11-25T16:19:00Z">
        <w:r w:rsidR="00C72479">
          <w:rPr>
            <w:rFonts w:ascii="Times New Roman" w:hAnsi="Times New Roman" w:cs="Times New Roman"/>
            <w:sz w:val="24"/>
            <w:szCs w:val="24"/>
          </w:rPr>
          <w:t>and Narayanganj (IR</w:t>
        </w:r>
        <w:r w:rsidR="007636BC">
          <w:rPr>
            <w:rFonts w:ascii="Times New Roman" w:hAnsi="Times New Roman" w:cs="Times New Roman"/>
            <w:sz w:val="24"/>
            <w:szCs w:val="24"/>
          </w:rPr>
          <w:t>: 0.42), and Mun</w:t>
        </w:r>
        <w:r w:rsidR="008856CE">
          <w:rPr>
            <w:rFonts w:ascii="Times New Roman" w:hAnsi="Times New Roman" w:cs="Times New Roman"/>
            <w:sz w:val="24"/>
            <w:szCs w:val="24"/>
          </w:rPr>
          <w:t xml:space="preserve">shiganj </w:t>
        </w:r>
      </w:ins>
      <w:ins w:id="487" w:author="Jahirul Islam" w:date="2023-11-25T16:20:00Z">
        <w:r w:rsidR="008856CE">
          <w:rPr>
            <w:rFonts w:ascii="Times New Roman" w:hAnsi="Times New Roman" w:cs="Times New Roman"/>
            <w:sz w:val="24"/>
            <w:szCs w:val="24"/>
          </w:rPr>
          <w:t xml:space="preserve">(IR: 0.36). For the other types we have illustrated </w:t>
        </w:r>
        <w:r w:rsidR="00504E20">
          <w:rPr>
            <w:rFonts w:ascii="Times New Roman" w:hAnsi="Times New Roman" w:cs="Times New Roman"/>
            <w:sz w:val="24"/>
            <w:szCs w:val="24"/>
          </w:rPr>
          <w:t>those in the figure 2</w:t>
        </w:r>
      </w:ins>
      <w:ins w:id="488" w:author="Jahirul Islam" w:date="2023-11-25T16:18:00Z">
        <w:r w:rsidR="008D331B">
          <w:rPr>
            <w:rFonts w:ascii="Times New Roman" w:hAnsi="Times New Roman" w:cs="Times New Roman"/>
            <w:sz w:val="24"/>
            <w:szCs w:val="24"/>
          </w:rPr>
          <w:t xml:space="preserve"> </w:t>
        </w:r>
      </w:ins>
      <w:ins w:id="489" w:author="Jahirul Islam" w:date="2023-11-25T16:21:00Z">
        <w:r w:rsidR="00504E20">
          <w:rPr>
            <w:rFonts w:ascii="Times New Roman" w:hAnsi="Times New Roman" w:cs="Times New Roman"/>
            <w:sz w:val="24"/>
            <w:szCs w:val="24"/>
          </w:rPr>
          <w:t xml:space="preserve">where </w:t>
        </w:r>
        <w:r w:rsidR="001B1194">
          <w:rPr>
            <w:rFonts w:ascii="Times New Roman" w:hAnsi="Times New Roman" w:cs="Times New Roman"/>
            <w:sz w:val="24"/>
            <w:szCs w:val="24"/>
          </w:rPr>
          <w:t xml:space="preserve">found </w:t>
        </w:r>
      </w:ins>
      <w:ins w:id="490" w:author="Jahirul Islam" w:date="2023-11-25T16:22:00Z">
        <w:r w:rsidR="00C16BC7">
          <w:rPr>
            <w:rFonts w:ascii="Times New Roman" w:hAnsi="Times New Roman" w:cs="Times New Roman"/>
            <w:sz w:val="24"/>
            <w:szCs w:val="24"/>
          </w:rPr>
          <w:t>maximum IR was concentrated in Dhaka district.</w:t>
        </w:r>
      </w:ins>
      <w:del w:id="491" w:author="Jahirul Islam" w:date="2023-11-25T16:18:00Z">
        <w:r w:rsidR="00E13329" w:rsidRPr="00D34B74" w:rsidDel="004B71CA">
          <w:rPr>
            <w:rFonts w:ascii="Times New Roman" w:hAnsi="Times New Roman" w:cs="Times New Roman"/>
            <w:sz w:val="24"/>
            <w:szCs w:val="24"/>
          </w:rPr>
          <w:delText xml:space="preserve">We further detected the geographical distribution of mild </w:delText>
        </w:r>
      </w:del>
      <w:del w:id="492" w:author="Jahirul Islam" w:date="2023-11-25T16:02:00Z">
        <w:r w:rsidR="00E13329" w:rsidRPr="00D34B74" w:rsidDel="008D771E">
          <w:rPr>
            <w:rFonts w:ascii="Times New Roman" w:hAnsi="Times New Roman" w:cs="Times New Roman"/>
            <w:sz w:val="24"/>
            <w:szCs w:val="24"/>
          </w:rPr>
          <w:delText>aneamia</w:delText>
        </w:r>
      </w:del>
      <w:del w:id="493" w:author="Jahirul Islam" w:date="2023-11-25T16:18:00Z">
        <w:r w:rsidR="00E13329" w:rsidRPr="00D34B74" w:rsidDel="004B71CA">
          <w:rPr>
            <w:rFonts w:ascii="Times New Roman" w:hAnsi="Times New Roman" w:cs="Times New Roman"/>
            <w:sz w:val="24"/>
            <w:szCs w:val="24"/>
          </w:rPr>
          <w:delText xml:space="preserve">, moderate </w:delText>
        </w:r>
      </w:del>
      <w:del w:id="494" w:author="Jahirul Islam" w:date="2023-11-25T16:02:00Z">
        <w:r w:rsidR="00E13329" w:rsidRPr="00D34B74" w:rsidDel="008D771E">
          <w:rPr>
            <w:rFonts w:ascii="Times New Roman" w:hAnsi="Times New Roman" w:cs="Times New Roman"/>
            <w:sz w:val="24"/>
            <w:szCs w:val="24"/>
          </w:rPr>
          <w:delText>aneamia</w:delText>
        </w:r>
      </w:del>
      <w:del w:id="495" w:author="Jahirul Islam" w:date="2023-11-25T16:18:00Z">
        <w:r w:rsidR="00E13329" w:rsidRPr="00D34B74" w:rsidDel="004B71CA">
          <w:rPr>
            <w:rFonts w:ascii="Times New Roman" w:hAnsi="Times New Roman" w:cs="Times New Roman"/>
            <w:sz w:val="24"/>
            <w:szCs w:val="24"/>
          </w:rPr>
          <w:delText xml:space="preserve"> and severe </w:delText>
        </w:r>
      </w:del>
      <w:del w:id="496" w:author="Jahirul Islam" w:date="2023-11-25T16:02:00Z">
        <w:r w:rsidR="00E13329" w:rsidRPr="00D34B74" w:rsidDel="008D771E">
          <w:rPr>
            <w:rFonts w:ascii="Times New Roman" w:hAnsi="Times New Roman" w:cs="Times New Roman"/>
            <w:sz w:val="24"/>
            <w:szCs w:val="24"/>
          </w:rPr>
          <w:delText>aneamia</w:delText>
        </w:r>
      </w:del>
      <w:del w:id="497" w:author="Jahirul Islam" w:date="2023-11-25T16:18:00Z">
        <w:r w:rsidR="00E13329" w:rsidRPr="00D34B74" w:rsidDel="004B71CA">
          <w:rPr>
            <w:rFonts w:ascii="Times New Roman" w:eastAsia="SimSun" w:hAnsi="Times New Roman" w:cs="Times New Roman"/>
            <w:sz w:val="24"/>
            <w:szCs w:val="24"/>
          </w:rPr>
          <w:delText>,</w:delText>
        </w:r>
        <w:r w:rsidR="00E13329" w:rsidRPr="00D34B74" w:rsidDel="004B71CA">
          <w:rPr>
            <w:rFonts w:ascii="Times New Roman" w:hAnsi="Times New Roman" w:cs="Times New Roman"/>
            <w:sz w:val="24"/>
            <w:szCs w:val="24"/>
          </w:rPr>
          <w:delText xml:space="preserve"> </w:delText>
        </w:r>
        <w:r w:rsidR="00E13329" w:rsidRPr="00D34B74" w:rsidDel="004B71CA">
          <w:rPr>
            <w:rFonts w:ascii="Times New Roman" w:eastAsia="SimSun" w:hAnsi="Times New Roman" w:cs="Times New Roman"/>
            <w:sz w:val="24"/>
            <w:szCs w:val="24"/>
          </w:rPr>
          <w:delText xml:space="preserve">as </w:delText>
        </w:r>
        <w:r w:rsidR="00E13329" w:rsidRPr="00D34B74" w:rsidDel="004B71CA">
          <w:rPr>
            <w:rFonts w:ascii="Times New Roman" w:hAnsi="Times New Roman" w:cs="Times New Roman"/>
            <w:sz w:val="24"/>
            <w:szCs w:val="24"/>
          </w:rPr>
          <w:delText>illustrated in Fig 2, Map (B), Map (C), and Map (D)</w:delText>
        </w:r>
        <w:r w:rsidR="00E13329" w:rsidRPr="00D34B74" w:rsidDel="004B71CA">
          <w:rPr>
            <w:rFonts w:ascii="Times New Roman" w:eastAsia="SimSun" w:hAnsi="Times New Roman" w:cs="Times New Roman"/>
            <w:sz w:val="24"/>
            <w:szCs w:val="24"/>
          </w:rPr>
          <w:delText>, respectively</w:delText>
        </w:r>
        <w:r w:rsidR="00E13329" w:rsidRPr="00D34B74" w:rsidDel="004B71CA">
          <w:rPr>
            <w:rFonts w:ascii="Times New Roman" w:hAnsi="Times New Roman" w:cs="Times New Roman"/>
            <w:sz w:val="24"/>
            <w:szCs w:val="24"/>
          </w:rPr>
          <w:delText xml:space="preserve">. The correlation among the districts for the incidence </w:delText>
        </w:r>
        <w:r w:rsidR="00E13329" w:rsidRPr="00D34B74" w:rsidDel="004B71CA">
          <w:rPr>
            <w:rFonts w:ascii="Times New Roman" w:hAnsi="Times New Roman" w:cs="Times New Roman"/>
            <w:sz w:val="24"/>
            <w:szCs w:val="24"/>
          </w:rPr>
          <w:lastRenderedPageBreak/>
          <w:delText xml:space="preserve">rate of normal, mild, moderate, and severe </w:delText>
        </w:r>
      </w:del>
      <w:del w:id="498" w:author="Jahirul Islam" w:date="2023-11-25T16:02:00Z">
        <w:r w:rsidR="00E13329" w:rsidRPr="00D34B74" w:rsidDel="008D771E">
          <w:rPr>
            <w:rFonts w:ascii="Times New Roman" w:hAnsi="Times New Roman" w:cs="Times New Roman"/>
            <w:sz w:val="24"/>
            <w:szCs w:val="24"/>
          </w:rPr>
          <w:delText>aneamia</w:delText>
        </w:r>
      </w:del>
      <w:del w:id="499" w:author="Jahirul Islam" w:date="2023-11-25T16:18:00Z">
        <w:r w:rsidR="00E13329" w:rsidRPr="00D34B74" w:rsidDel="004B71CA">
          <w:rPr>
            <w:rFonts w:ascii="Times New Roman" w:hAnsi="Times New Roman" w:cs="Times New Roman"/>
            <w:sz w:val="24"/>
            <w:szCs w:val="24"/>
          </w:rPr>
          <w:delText xml:space="preserve"> was stronger (r &gt; 0.68, </w:delText>
        </w:r>
        <w:r w:rsidR="00E13329" w:rsidRPr="00D34B74" w:rsidDel="004B71CA">
          <w:rPr>
            <w:rFonts w:ascii="Times New Roman" w:hAnsi="Times New Roman" w:cs="Times New Roman"/>
            <w:i/>
            <w:iCs/>
            <w:sz w:val="24"/>
            <w:szCs w:val="24"/>
          </w:rPr>
          <w:delText>p value</w:delText>
        </w:r>
        <w:r w:rsidR="00E13329" w:rsidRPr="00D34B74" w:rsidDel="004B71CA">
          <w:rPr>
            <w:rFonts w:ascii="Times New Roman" w:hAnsi="Times New Roman" w:cs="Times New Roman"/>
            <w:sz w:val="24"/>
            <w:szCs w:val="24"/>
          </w:rPr>
          <w:delText xml:space="preserve"> &lt; 0.01)</w:delText>
        </w:r>
        <w:r w:rsidR="00E13329" w:rsidRPr="00D34B74" w:rsidDel="004B71CA">
          <w:rPr>
            <w:rFonts w:ascii="Times New Roman" w:eastAsia="SimSun" w:hAnsi="Times New Roman" w:cs="Times New Roman"/>
            <w:sz w:val="24"/>
            <w:szCs w:val="24"/>
          </w:rPr>
          <w:delText>,</w:delText>
        </w:r>
        <w:r w:rsidR="00E13329" w:rsidRPr="00D34B74" w:rsidDel="004B71CA">
          <w:rPr>
            <w:rFonts w:ascii="Times New Roman" w:hAnsi="Times New Roman" w:cs="Times New Roman"/>
            <w:sz w:val="24"/>
            <w:szCs w:val="24"/>
          </w:rPr>
          <w:delText xml:space="preserve"> which indicates that there was homogeneity among the locations. The global </w:delText>
        </w:r>
        <w:r w:rsidR="00E13329" w:rsidRPr="00D34B74" w:rsidDel="004B71CA">
          <w:rPr>
            <w:rFonts w:ascii="Times New Roman" w:hAnsi="Times New Roman" w:cs="Times New Roman"/>
            <w:i/>
            <w:iCs/>
            <w:sz w:val="24"/>
            <w:szCs w:val="24"/>
          </w:rPr>
          <w:delText>Moran’s I</w:delText>
        </w:r>
        <w:r w:rsidR="00E13329" w:rsidRPr="00D34B74" w:rsidDel="004B71CA">
          <w:rPr>
            <w:rFonts w:ascii="Times New Roman" w:hAnsi="Times New Roman" w:cs="Times New Roman"/>
            <w:sz w:val="24"/>
            <w:szCs w:val="24"/>
          </w:rPr>
          <w:delText xml:space="preserve"> was </w:delText>
        </w:r>
        <w:r w:rsidR="00E13329" w:rsidRPr="00D34B74" w:rsidDel="004B71CA">
          <w:rPr>
            <w:rFonts w:ascii="Times New Roman" w:eastAsia="SimSun" w:hAnsi="Times New Roman" w:cs="Times New Roman"/>
            <w:sz w:val="24"/>
            <w:szCs w:val="24"/>
          </w:rPr>
          <w:delText>used</w:delText>
        </w:r>
        <w:r w:rsidR="00E13329" w:rsidRPr="00D34B74" w:rsidDel="004B71CA">
          <w:rPr>
            <w:rFonts w:ascii="Times New Roman" w:hAnsi="Times New Roman" w:cs="Times New Roman"/>
            <w:sz w:val="24"/>
            <w:szCs w:val="24"/>
          </w:rPr>
          <w:delText xml:space="preserve"> to measure the </w:delText>
        </w:r>
        <w:r w:rsidR="00E13329" w:rsidRPr="00D34B74" w:rsidDel="004B71CA">
          <w:rPr>
            <w:rFonts w:ascii="Times New Roman" w:eastAsia="SimSun" w:hAnsi="Times New Roman" w:cs="Times New Roman"/>
            <w:sz w:val="24"/>
            <w:szCs w:val="24"/>
          </w:rPr>
          <w:delText>clusters</w:delText>
        </w:r>
        <w:r w:rsidR="00E13329" w:rsidRPr="00D34B74" w:rsidDel="004B71CA">
          <w:rPr>
            <w:rFonts w:ascii="Times New Roman" w:hAnsi="Times New Roman" w:cs="Times New Roman"/>
            <w:sz w:val="24"/>
            <w:szCs w:val="24"/>
          </w:rPr>
          <w:delText xml:space="preserve"> for mild, moderate, and severe </w:delText>
        </w:r>
      </w:del>
      <w:del w:id="500" w:author="Jahirul Islam" w:date="2023-11-25T16:02:00Z">
        <w:r w:rsidR="00E13329" w:rsidRPr="00D34B74" w:rsidDel="008D771E">
          <w:rPr>
            <w:rFonts w:ascii="Times New Roman" w:hAnsi="Times New Roman" w:cs="Times New Roman"/>
            <w:sz w:val="24"/>
            <w:szCs w:val="24"/>
          </w:rPr>
          <w:delText>aneamia</w:delText>
        </w:r>
      </w:del>
      <w:del w:id="501" w:author="Jahirul Islam" w:date="2023-11-25T16:18:00Z">
        <w:r w:rsidR="00E13329" w:rsidRPr="00D34B74" w:rsidDel="004B71CA">
          <w:rPr>
            <w:rFonts w:ascii="Times New Roman" w:hAnsi="Times New Roman" w:cs="Times New Roman"/>
            <w:sz w:val="24"/>
            <w:szCs w:val="24"/>
          </w:rPr>
          <w:delText xml:space="preserve">. We illustrated the </w:delText>
        </w:r>
        <w:r w:rsidR="00E13329" w:rsidRPr="00D34B74" w:rsidDel="004B71CA">
          <w:rPr>
            <w:rFonts w:ascii="Times New Roman" w:hAnsi="Times New Roman" w:cs="Times New Roman"/>
            <w:i/>
            <w:iCs/>
            <w:sz w:val="24"/>
            <w:szCs w:val="24"/>
          </w:rPr>
          <w:delText>Moran’s I</w:delText>
        </w:r>
        <w:r w:rsidR="00E13329" w:rsidRPr="00D34B74" w:rsidDel="004B71CA">
          <w:rPr>
            <w:rFonts w:ascii="Times New Roman" w:hAnsi="Times New Roman" w:cs="Times New Roman"/>
            <w:sz w:val="24"/>
            <w:szCs w:val="24"/>
          </w:rPr>
          <w:delText xml:space="preserve"> result in Fig 3, and we found that the </w:delText>
        </w:r>
        <w:r w:rsidR="00E13329" w:rsidRPr="00D34B74" w:rsidDel="004B71CA">
          <w:rPr>
            <w:rFonts w:ascii="Times New Roman" w:hAnsi="Times New Roman" w:cs="Times New Roman"/>
            <w:i/>
            <w:iCs/>
            <w:sz w:val="24"/>
            <w:szCs w:val="24"/>
          </w:rPr>
          <w:delText>Moran’s I</w:delText>
        </w:r>
        <w:r w:rsidR="00E13329" w:rsidRPr="00D34B74" w:rsidDel="004B71CA">
          <w:rPr>
            <w:rFonts w:ascii="Times New Roman" w:hAnsi="Times New Roman" w:cs="Times New Roman"/>
            <w:sz w:val="24"/>
            <w:szCs w:val="24"/>
          </w:rPr>
          <w:delText xml:space="preserve"> value ranged from 0.14-0.44. Therefore, using Anselin Local </w:delText>
        </w:r>
        <w:r w:rsidR="00E13329" w:rsidRPr="00D34B74" w:rsidDel="004B71CA">
          <w:rPr>
            <w:rFonts w:ascii="Times New Roman" w:hAnsi="Times New Roman" w:cs="Times New Roman"/>
            <w:i/>
            <w:iCs/>
            <w:sz w:val="24"/>
            <w:szCs w:val="24"/>
          </w:rPr>
          <w:delText>Moran’s I</w:delText>
        </w:r>
        <w:r w:rsidR="00E13329" w:rsidRPr="00D34B74" w:rsidDel="004B71CA">
          <w:rPr>
            <w:rFonts w:ascii="Times New Roman" w:hAnsi="Times New Roman" w:cs="Times New Roman"/>
            <w:sz w:val="24"/>
            <w:szCs w:val="24"/>
          </w:rPr>
          <w:delText xml:space="preserve">, we found several clusters of mild, moderate, and severe types of aneamia among our respondents. Most of the cluster districts are in the central region. Although our sample size </w:delText>
        </w:r>
        <w:r w:rsidR="00E13329" w:rsidRPr="00D34B74" w:rsidDel="004B71CA">
          <w:rPr>
            <w:rFonts w:ascii="Times New Roman" w:eastAsia="SimSun" w:hAnsi="Times New Roman" w:cs="Times New Roman"/>
            <w:sz w:val="24"/>
            <w:szCs w:val="24"/>
          </w:rPr>
          <w:delText>was</w:delText>
        </w:r>
        <w:r w:rsidR="00E13329" w:rsidRPr="00D34B74" w:rsidDel="004B71CA">
          <w:rPr>
            <w:rFonts w:ascii="Times New Roman" w:hAnsi="Times New Roman" w:cs="Times New Roman"/>
            <w:sz w:val="24"/>
            <w:szCs w:val="24"/>
          </w:rPr>
          <w:delText xml:space="preserve"> limited, we </w:delText>
        </w:r>
        <w:r w:rsidR="00E13329" w:rsidRPr="00D34B74" w:rsidDel="004B71CA">
          <w:rPr>
            <w:rFonts w:ascii="Times New Roman" w:eastAsia="SimSun" w:hAnsi="Times New Roman" w:cs="Times New Roman"/>
            <w:sz w:val="24"/>
            <w:szCs w:val="24"/>
          </w:rPr>
          <w:delText>identified</w:delText>
        </w:r>
        <w:r w:rsidR="00E13329" w:rsidRPr="00D34B74" w:rsidDel="004B71CA">
          <w:rPr>
            <w:rFonts w:ascii="Times New Roman" w:hAnsi="Times New Roman" w:cs="Times New Roman"/>
            <w:sz w:val="24"/>
            <w:szCs w:val="24"/>
          </w:rPr>
          <w:delText xml:space="preserve"> significant clusters for the moderate and mild </w:delText>
        </w:r>
        <w:r w:rsidR="00E13329" w:rsidRPr="00D34B74" w:rsidDel="004B71CA">
          <w:rPr>
            <w:rFonts w:ascii="Times New Roman" w:eastAsia="SimSun" w:hAnsi="Times New Roman" w:cs="Times New Roman"/>
            <w:sz w:val="24"/>
            <w:szCs w:val="24"/>
          </w:rPr>
          <w:delText>types</w:delText>
        </w:r>
        <w:r w:rsidR="00E13329" w:rsidRPr="00D34B74" w:rsidDel="004B71CA">
          <w:rPr>
            <w:rFonts w:ascii="Times New Roman" w:hAnsi="Times New Roman" w:cs="Times New Roman"/>
            <w:sz w:val="24"/>
            <w:szCs w:val="24"/>
          </w:rPr>
          <w:delText xml:space="preserve"> of aneamia</w:delText>
        </w:r>
      </w:del>
      <w:r w:rsidR="00E13329" w:rsidRPr="00D34B74">
        <w:rPr>
          <w:rFonts w:ascii="Times New Roman" w:hAnsi="Times New Roman" w:cs="Times New Roman"/>
          <w:sz w:val="24"/>
          <w:szCs w:val="24"/>
        </w:rPr>
        <w:t>.</w:t>
      </w:r>
    </w:p>
    <w:p w14:paraId="3CB4692A" w14:textId="60B3DF70" w:rsidR="00E26218" w:rsidRDefault="00E26218" w:rsidP="00C8427F">
      <w:pPr>
        <w:spacing w:before="120" w:after="120" w:line="240" w:lineRule="auto"/>
        <w:jc w:val="both"/>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4955F313" wp14:editId="4BFE8A6D">
            <wp:extent cx="5943600" cy="2181225"/>
            <wp:effectExtent l="0" t="0" r="0" b="9525"/>
            <wp:docPr id="710374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181225"/>
                    </a:xfrm>
                    <a:prstGeom prst="rect">
                      <a:avLst/>
                    </a:prstGeom>
                    <a:noFill/>
                    <a:ln>
                      <a:noFill/>
                    </a:ln>
                  </pic:spPr>
                </pic:pic>
              </a:graphicData>
            </a:graphic>
          </wp:inline>
        </w:drawing>
      </w:r>
    </w:p>
    <w:p w14:paraId="00CF4CA9" w14:textId="7059D514" w:rsidR="001F0441" w:rsidRPr="005E5302" w:rsidRDefault="00836388" w:rsidP="00C8427F">
      <w:pPr>
        <w:spacing w:before="120" w:after="120" w:line="240" w:lineRule="auto"/>
        <w:jc w:val="both"/>
        <w:rPr>
          <w:rFonts w:ascii="Times New Roman" w:hAnsi="Times New Roman" w:cs="Times New Roman"/>
          <w:b/>
          <w:bCs/>
          <w:sz w:val="20"/>
          <w:szCs w:val="20"/>
        </w:rPr>
      </w:pPr>
      <w:ins w:id="502" w:author="Jahirul Islam" w:date="2023-11-10T22:10:00Z">
        <w:r w:rsidRPr="005E5302">
          <w:rPr>
            <w:rFonts w:ascii="Times New Roman" w:hAnsi="Times New Roman" w:cs="Times New Roman"/>
            <w:b/>
            <w:bCs/>
            <w:sz w:val="20"/>
            <w:szCs w:val="20"/>
          </w:rPr>
          <w:t xml:space="preserve">Figure: IR of the </w:t>
        </w:r>
      </w:ins>
      <w:ins w:id="503" w:author="Jahirul Islam" w:date="2023-11-25T16:46:00Z">
        <w:r w:rsidR="00E26218">
          <w:rPr>
            <w:rFonts w:ascii="Times New Roman" w:hAnsi="Times New Roman" w:cs="Times New Roman"/>
            <w:b/>
            <w:bCs/>
            <w:sz w:val="20"/>
            <w:szCs w:val="20"/>
          </w:rPr>
          <w:t>A) Total number of anaemia case</w:t>
        </w:r>
      </w:ins>
      <w:ins w:id="504" w:author="Jahirul Islam" w:date="2023-11-10T22:10:00Z">
        <w:r w:rsidR="00621DE9" w:rsidRPr="005E5302">
          <w:rPr>
            <w:rFonts w:ascii="Times New Roman" w:hAnsi="Times New Roman" w:cs="Times New Roman"/>
            <w:b/>
            <w:bCs/>
            <w:sz w:val="20"/>
            <w:szCs w:val="20"/>
          </w:rPr>
          <w:t xml:space="preserve"> </w:t>
        </w:r>
      </w:ins>
      <w:ins w:id="505" w:author="Jahirul Islam" w:date="2023-11-10T22:11:00Z">
        <w:r w:rsidR="00621DE9" w:rsidRPr="005E5302">
          <w:rPr>
            <w:rFonts w:ascii="Times New Roman" w:hAnsi="Times New Roman" w:cs="Times New Roman"/>
            <w:b/>
            <w:bCs/>
            <w:sz w:val="20"/>
            <w:szCs w:val="20"/>
          </w:rPr>
          <w:t xml:space="preserve">B) </w:t>
        </w:r>
      </w:ins>
      <w:ins w:id="506" w:author="Jahirul Islam" w:date="2023-11-10T22:10:00Z">
        <w:r w:rsidR="00621DE9" w:rsidRPr="005E5302">
          <w:rPr>
            <w:rFonts w:ascii="Times New Roman" w:hAnsi="Times New Roman" w:cs="Times New Roman"/>
            <w:b/>
            <w:bCs/>
            <w:sz w:val="20"/>
            <w:szCs w:val="20"/>
          </w:rPr>
          <w:t xml:space="preserve">mild </w:t>
        </w:r>
      </w:ins>
      <w:ins w:id="507" w:author="Jahirul Islam" w:date="2023-11-10T22:11:00Z">
        <w:r w:rsidR="00621DE9" w:rsidRPr="005E5302">
          <w:rPr>
            <w:rFonts w:ascii="Times New Roman" w:hAnsi="Times New Roman" w:cs="Times New Roman"/>
            <w:b/>
            <w:bCs/>
            <w:sz w:val="20"/>
            <w:szCs w:val="20"/>
          </w:rPr>
          <w:t>anaemia</w:t>
        </w:r>
      </w:ins>
      <w:ins w:id="508" w:author="Jahirul Islam" w:date="2023-11-25T16:46:00Z">
        <w:r w:rsidR="00E26218">
          <w:rPr>
            <w:rFonts w:ascii="Times New Roman" w:hAnsi="Times New Roman" w:cs="Times New Roman"/>
            <w:b/>
            <w:bCs/>
            <w:sz w:val="20"/>
            <w:szCs w:val="20"/>
          </w:rPr>
          <w:t xml:space="preserve"> case</w:t>
        </w:r>
      </w:ins>
      <w:ins w:id="509" w:author="Jahirul Islam" w:date="2023-11-10T22:11:00Z">
        <w:r w:rsidR="00621DE9" w:rsidRPr="005E5302">
          <w:rPr>
            <w:rFonts w:ascii="Times New Roman" w:hAnsi="Times New Roman" w:cs="Times New Roman"/>
            <w:b/>
            <w:bCs/>
            <w:sz w:val="20"/>
            <w:szCs w:val="20"/>
          </w:rPr>
          <w:t>, C) moderate anaemia</w:t>
        </w:r>
      </w:ins>
      <w:ins w:id="510" w:author="Jahirul Islam" w:date="2023-11-25T16:46:00Z">
        <w:r w:rsidR="00E26218">
          <w:rPr>
            <w:rFonts w:ascii="Times New Roman" w:hAnsi="Times New Roman" w:cs="Times New Roman"/>
            <w:b/>
            <w:bCs/>
            <w:sz w:val="20"/>
            <w:szCs w:val="20"/>
          </w:rPr>
          <w:t xml:space="preserve"> case</w:t>
        </w:r>
      </w:ins>
      <w:ins w:id="511" w:author="Jahirul Islam" w:date="2023-11-10T22:11:00Z">
        <w:r w:rsidR="00621DE9" w:rsidRPr="005E5302">
          <w:rPr>
            <w:rFonts w:ascii="Times New Roman" w:hAnsi="Times New Roman" w:cs="Times New Roman"/>
            <w:b/>
            <w:bCs/>
            <w:sz w:val="20"/>
            <w:szCs w:val="20"/>
          </w:rPr>
          <w:t>, D) severe anaemia</w:t>
        </w:r>
      </w:ins>
      <w:ins w:id="512" w:author="Jahirul Islam" w:date="2023-11-25T16:46:00Z">
        <w:r w:rsidR="00E26218">
          <w:rPr>
            <w:rFonts w:ascii="Times New Roman" w:hAnsi="Times New Roman" w:cs="Times New Roman"/>
            <w:b/>
            <w:bCs/>
            <w:sz w:val="20"/>
            <w:szCs w:val="20"/>
          </w:rPr>
          <w:t xml:space="preserve"> case</w:t>
        </w:r>
      </w:ins>
      <w:ins w:id="513" w:author="Jahirul Islam" w:date="2023-11-10T22:11:00Z">
        <w:r w:rsidR="00621DE9" w:rsidRPr="005E5302">
          <w:rPr>
            <w:rFonts w:ascii="Times New Roman" w:hAnsi="Times New Roman" w:cs="Times New Roman"/>
            <w:b/>
            <w:bCs/>
            <w:sz w:val="20"/>
            <w:szCs w:val="20"/>
          </w:rPr>
          <w:t xml:space="preserve">. </w:t>
        </w:r>
      </w:ins>
    </w:p>
    <w:p w14:paraId="47033CB6" w14:textId="3E41E3DC" w:rsidR="000D667F" w:rsidRPr="00D34B74" w:rsidRDefault="000658EF" w:rsidP="00C8427F">
      <w:pPr>
        <w:spacing w:before="120" w:after="120" w:line="240" w:lineRule="auto"/>
        <w:jc w:val="both"/>
        <w:rPr>
          <w:rFonts w:ascii="Times New Roman" w:hAnsi="Times New Roman" w:cs="Times New Roman"/>
          <w:b/>
          <w:sz w:val="24"/>
          <w:szCs w:val="24"/>
        </w:rPr>
      </w:pPr>
      <w:r w:rsidRPr="00D34B74">
        <w:rPr>
          <w:rFonts w:ascii="Times New Roman" w:hAnsi="Times New Roman" w:cs="Times New Roman"/>
          <w:b/>
          <w:sz w:val="24"/>
          <w:szCs w:val="24"/>
        </w:rPr>
        <w:t>Discussion</w:t>
      </w:r>
      <w:r w:rsidR="00EC734C" w:rsidRPr="00D34B74">
        <w:rPr>
          <w:rFonts w:ascii="Times New Roman" w:hAnsi="Times New Roman" w:cs="Times New Roman"/>
          <w:b/>
          <w:sz w:val="24"/>
          <w:szCs w:val="24"/>
        </w:rPr>
        <w:t>-</w:t>
      </w:r>
    </w:p>
    <w:p w14:paraId="47033CB7" w14:textId="0ED750E3" w:rsidR="008C05DD" w:rsidRPr="00D34B74" w:rsidDel="002527C7" w:rsidRDefault="00FE783C" w:rsidP="00C8427F">
      <w:pPr>
        <w:autoSpaceDE w:val="0"/>
        <w:autoSpaceDN w:val="0"/>
        <w:adjustRightInd w:val="0"/>
        <w:spacing w:before="120" w:after="120" w:line="240" w:lineRule="auto"/>
        <w:jc w:val="both"/>
        <w:rPr>
          <w:del w:id="514" w:author="Jahirul Islam" w:date="2023-11-25T17:00:00Z"/>
          <w:rFonts w:ascii="Times New Roman" w:hAnsi="Times New Roman" w:cs="Times New Roman"/>
          <w:sz w:val="24"/>
          <w:szCs w:val="24"/>
          <w:lang w:bidi="ar-SA"/>
        </w:rPr>
      </w:pPr>
      <w:r w:rsidRPr="00D34B74">
        <w:rPr>
          <w:rFonts w:ascii="Times New Roman" w:eastAsia="MinionPro-Regular" w:hAnsi="Times New Roman" w:cs="Times New Roman"/>
          <w:sz w:val="24"/>
          <w:szCs w:val="24"/>
          <w:lang w:val="en-US" w:eastAsia="en-US" w:bidi="ar-SA"/>
        </w:rPr>
        <w:t>We</w:t>
      </w:r>
      <w:r w:rsidR="004B5F86" w:rsidRPr="00D34B74">
        <w:rPr>
          <w:rFonts w:ascii="Times New Roman" w:eastAsia="MinionPro-Regular" w:hAnsi="Times New Roman" w:cs="Times New Roman"/>
          <w:sz w:val="24"/>
          <w:szCs w:val="24"/>
          <w:lang w:val="en-US" w:eastAsia="en-US" w:bidi="ar-SA"/>
        </w:rPr>
        <w:t xml:space="preserve"> </w:t>
      </w:r>
      <w:r w:rsidR="003D6C39" w:rsidRPr="00D34B74">
        <w:rPr>
          <w:rFonts w:ascii="Times New Roman" w:eastAsia="MinionPro-Regular" w:hAnsi="Times New Roman" w:cs="Times New Roman"/>
          <w:sz w:val="24"/>
          <w:szCs w:val="24"/>
          <w:lang w:val="en-US" w:eastAsia="en-US" w:bidi="ar-SA"/>
        </w:rPr>
        <w:t>focused</w:t>
      </w:r>
      <w:r w:rsidR="004B5F86" w:rsidRPr="00D34B74">
        <w:rPr>
          <w:rFonts w:ascii="Times New Roman" w:eastAsia="MinionPro-Regular" w:hAnsi="Times New Roman" w:cs="Times New Roman"/>
          <w:sz w:val="24"/>
          <w:szCs w:val="24"/>
          <w:lang w:val="en-US" w:eastAsia="en-US" w:bidi="ar-SA"/>
        </w:rPr>
        <w:t xml:space="preserve"> </w:t>
      </w:r>
      <w:r w:rsidR="003D6C39" w:rsidRPr="00D34B74">
        <w:rPr>
          <w:rFonts w:ascii="Times New Roman" w:eastAsia="MinionPro-Regular" w:hAnsi="Times New Roman" w:cs="Times New Roman"/>
          <w:sz w:val="24"/>
          <w:szCs w:val="24"/>
          <w:lang w:val="en-US" w:eastAsia="en-US" w:bidi="ar-SA"/>
        </w:rPr>
        <w:t>capacity</w:t>
      </w:r>
      <w:r w:rsidRPr="00D34B74">
        <w:rPr>
          <w:rFonts w:ascii="Times New Roman" w:eastAsia="MinionPro-Regular" w:hAnsi="Times New Roman" w:cs="Times New Roman"/>
          <w:sz w:val="24"/>
          <w:szCs w:val="24"/>
          <w:lang w:val="en-US" w:eastAsia="en-US" w:bidi="ar-SA"/>
        </w:rPr>
        <w:t xml:space="preserve"> based cross-sectional study </w:t>
      </w:r>
      <w:r w:rsidR="004B5F86" w:rsidRPr="00D34B74">
        <w:rPr>
          <w:rFonts w:ascii="Times New Roman" w:eastAsia="MinionPro-Regular" w:hAnsi="Times New Roman" w:cs="Times New Roman"/>
          <w:sz w:val="24"/>
          <w:szCs w:val="24"/>
          <w:lang w:val="en-US" w:eastAsia="en-US" w:bidi="ar-SA"/>
        </w:rPr>
        <w:t xml:space="preserve">to </w:t>
      </w:r>
      <w:r w:rsidR="00D46845" w:rsidRPr="00D34B74">
        <w:rPr>
          <w:rFonts w:ascii="Times New Roman" w:eastAsia="MinionPro-Regular" w:hAnsi="Times New Roman" w:cs="Times New Roman"/>
          <w:sz w:val="24"/>
          <w:szCs w:val="24"/>
          <w:lang w:val="en-US" w:eastAsia="en-US" w:bidi="ar-SA"/>
        </w:rPr>
        <w:t>evaluate</w:t>
      </w:r>
      <w:r w:rsidR="004B5F86" w:rsidRPr="00D34B74">
        <w:rPr>
          <w:rFonts w:ascii="Times New Roman" w:eastAsia="MinionPro-Regular" w:hAnsi="Times New Roman" w:cs="Times New Roman"/>
          <w:sz w:val="24"/>
          <w:szCs w:val="24"/>
          <w:lang w:val="en-US" w:eastAsia="en-US" w:bidi="ar-SA"/>
        </w:rPr>
        <w:t xml:space="preserve"> the determinants of </w:t>
      </w:r>
      <w:r w:rsidR="00E15593" w:rsidRPr="00D34B74">
        <w:rPr>
          <w:rFonts w:ascii="Times New Roman" w:eastAsia="MinionPro-Regular" w:hAnsi="Times New Roman" w:cs="Times New Roman"/>
          <w:sz w:val="24"/>
          <w:szCs w:val="24"/>
          <w:lang w:val="en-US" w:eastAsia="en-US" w:bidi="ar-SA"/>
        </w:rPr>
        <w:t xml:space="preserve">maternal </w:t>
      </w:r>
      <w:r w:rsidR="004B5F86" w:rsidRPr="00D34B74">
        <w:rPr>
          <w:rFonts w:ascii="Times New Roman" w:eastAsia="MinionPro-Regular" w:hAnsi="Times New Roman" w:cs="Times New Roman"/>
          <w:sz w:val="24"/>
          <w:szCs w:val="24"/>
          <w:lang w:val="en-US" w:eastAsia="en-US" w:bidi="ar-SA"/>
        </w:rPr>
        <w:t>anaemia among preeclamptic women in Bangladesh.</w:t>
      </w:r>
      <w:r w:rsidR="00202215" w:rsidRPr="00D34B74">
        <w:rPr>
          <w:rFonts w:ascii="Times New Roman" w:eastAsia="MinionPro-Regular" w:hAnsi="Times New Roman" w:cs="Times New Roman"/>
          <w:sz w:val="24"/>
          <w:szCs w:val="24"/>
          <w:lang w:val="en-US" w:eastAsia="en-US" w:bidi="ar-SA"/>
        </w:rPr>
        <w:t xml:space="preserve"> </w:t>
      </w:r>
      <w:del w:id="515" w:author="Jahirul Islam" w:date="2023-11-25T17:00:00Z">
        <w:r w:rsidR="00376383" w:rsidRPr="00D34B74" w:rsidDel="004847F9">
          <w:rPr>
            <w:rFonts w:ascii="Times New Roman" w:hAnsi="Times New Roman" w:cs="Times New Roman"/>
            <w:sz w:val="24"/>
            <w:szCs w:val="24"/>
            <w:lang w:bidi="ar-SA"/>
          </w:rPr>
          <w:delText>Aneamia</w:delText>
        </w:r>
      </w:del>
      <w:ins w:id="516" w:author="Jahirul Islam" w:date="2023-11-25T17:00:00Z">
        <w:r w:rsidR="004847F9" w:rsidRPr="00D34B74">
          <w:rPr>
            <w:rFonts w:ascii="Times New Roman" w:hAnsi="Times New Roman" w:cs="Times New Roman"/>
            <w:sz w:val="24"/>
            <w:szCs w:val="24"/>
            <w:lang w:bidi="ar-SA"/>
          </w:rPr>
          <w:t>Anaemia</w:t>
        </w:r>
      </w:ins>
      <w:r w:rsidR="00376383" w:rsidRPr="00D34B74">
        <w:rPr>
          <w:rFonts w:ascii="Times New Roman" w:hAnsi="Times New Roman" w:cs="Times New Roman"/>
          <w:sz w:val="24"/>
          <w:szCs w:val="24"/>
          <w:lang w:bidi="ar-SA"/>
        </w:rPr>
        <w:t xml:space="preserve"> is one of the major public health issues </w:t>
      </w:r>
      <w:r w:rsidR="006215CB" w:rsidRPr="00D34B74">
        <w:rPr>
          <w:rFonts w:ascii="Times New Roman" w:hAnsi="Times New Roman" w:cs="Times New Roman"/>
          <w:sz w:val="24"/>
          <w:szCs w:val="24"/>
          <w:lang w:bidi="ar-SA"/>
        </w:rPr>
        <w:t xml:space="preserve">in pregnancy </w:t>
      </w:r>
      <w:r w:rsidR="00376383" w:rsidRPr="00D34B74">
        <w:rPr>
          <w:rFonts w:ascii="Times New Roman" w:hAnsi="Times New Roman" w:cs="Times New Roman"/>
          <w:sz w:val="24"/>
          <w:szCs w:val="24"/>
          <w:lang w:bidi="ar-SA"/>
        </w:rPr>
        <w:t>affecting</w:t>
      </w:r>
      <w:r w:rsidR="006215CB" w:rsidRPr="00D34B74">
        <w:rPr>
          <w:rFonts w:ascii="Times New Roman" w:hAnsi="Times New Roman" w:cs="Times New Roman"/>
          <w:sz w:val="24"/>
          <w:szCs w:val="24"/>
          <w:lang w:bidi="ar-SA"/>
        </w:rPr>
        <w:t xml:space="preserve"> children and material’s health</w:t>
      </w:r>
      <w:r w:rsidR="00376383" w:rsidRPr="00D34B74">
        <w:rPr>
          <w:rFonts w:ascii="Times New Roman" w:hAnsi="Times New Roman" w:cs="Times New Roman"/>
          <w:sz w:val="24"/>
          <w:szCs w:val="24"/>
          <w:lang w:bidi="ar-SA"/>
        </w:rPr>
        <w:t>.</w:t>
      </w:r>
      <w:r w:rsidR="008C05DD" w:rsidRPr="00D34B74">
        <w:rPr>
          <w:rFonts w:ascii="Times New Roman" w:hAnsi="Times New Roman" w:cs="Times New Roman"/>
          <w:sz w:val="24"/>
          <w:szCs w:val="24"/>
          <w:lang w:bidi="ar-SA"/>
        </w:rPr>
        <w:t xml:space="preserve"> </w:t>
      </w:r>
      <w:del w:id="517" w:author="Jahirul Islam" w:date="2023-11-25T17:00:00Z">
        <w:r w:rsidR="008C05DD" w:rsidRPr="00D34B74" w:rsidDel="002527C7">
          <w:rPr>
            <w:rFonts w:ascii="Times New Roman" w:hAnsi="Times New Roman" w:cs="Times New Roman"/>
            <w:sz w:val="24"/>
            <w:szCs w:val="24"/>
            <w:lang w:bidi="ar-SA"/>
          </w:rPr>
          <w:delText xml:space="preserve">Of 180 preeclamptic mothers 69 (38.3%) were mild </w:delText>
        </w:r>
      </w:del>
      <w:del w:id="518" w:author="Jahirul Islam" w:date="2023-11-10T22:05:00Z">
        <w:r w:rsidR="008C05DD" w:rsidRPr="00D34B74" w:rsidDel="00D34B74">
          <w:rPr>
            <w:rFonts w:ascii="Times New Roman" w:hAnsi="Times New Roman" w:cs="Times New Roman"/>
            <w:sz w:val="24"/>
            <w:szCs w:val="24"/>
            <w:lang w:bidi="ar-SA"/>
          </w:rPr>
          <w:delText>anemia</w:delText>
        </w:r>
      </w:del>
      <w:del w:id="519" w:author="Jahirul Islam" w:date="2023-11-25T17:00:00Z">
        <w:r w:rsidR="008C05DD" w:rsidRPr="00D34B74" w:rsidDel="002527C7">
          <w:rPr>
            <w:rFonts w:ascii="Times New Roman" w:hAnsi="Times New Roman" w:cs="Times New Roman"/>
            <w:sz w:val="24"/>
            <w:szCs w:val="24"/>
            <w:lang w:bidi="ar-SA"/>
          </w:rPr>
          <w:delText xml:space="preserve">, 32 (17.8%) were moderate </w:delText>
        </w:r>
      </w:del>
      <w:del w:id="520" w:author="Jahirul Islam" w:date="2023-11-10T22:05:00Z">
        <w:r w:rsidR="008C05DD" w:rsidRPr="00D34B74" w:rsidDel="00D34B74">
          <w:rPr>
            <w:rFonts w:ascii="Times New Roman" w:hAnsi="Times New Roman" w:cs="Times New Roman"/>
            <w:sz w:val="24"/>
            <w:szCs w:val="24"/>
            <w:lang w:bidi="ar-SA"/>
          </w:rPr>
          <w:delText>anemia</w:delText>
        </w:r>
      </w:del>
      <w:del w:id="521" w:author="Jahirul Islam" w:date="2023-11-25T17:00:00Z">
        <w:r w:rsidR="008C05DD" w:rsidRPr="00D34B74" w:rsidDel="002527C7">
          <w:rPr>
            <w:rFonts w:ascii="Times New Roman" w:hAnsi="Times New Roman" w:cs="Times New Roman"/>
            <w:sz w:val="24"/>
            <w:szCs w:val="24"/>
            <w:lang w:bidi="ar-SA"/>
          </w:rPr>
          <w:delText xml:space="preserve"> and 9 (5%) were severe </w:delText>
        </w:r>
      </w:del>
      <w:del w:id="522" w:author="Jahirul Islam" w:date="2023-11-10T22:05:00Z">
        <w:r w:rsidR="008C05DD" w:rsidRPr="00D34B74" w:rsidDel="00D34B74">
          <w:rPr>
            <w:rFonts w:ascii="Times New Roman" w:hAnsi="Times New Roman" w:cs="Times New Roman"/>
            <w:sz w:val="24"/>
            <w:szCs w:val="24"/>
            <w:lang w:bidi="ar-SA"/>
          </w:rPr>
          <w:delText>anemia</w:delText>
        </w:r>
      </w:del>
      <w:del w:id="523" w:author="Jahirul Islam" w:date="2023-11-25T17:00:00Z">
        <w:r w:rsidR="008C05DD" w:rsidRPr="00D34B74" w:rsidDel="002527C7">
          <w:rPr>
            <w:rFonts w:ascii="Times New Roman" w:hAnsi="Times New Roman" w:cs="Times New Roman"/>
            <w:sz w:val="24"/>
            <w:szCs w:val="24"/>
            <w:lang w:bidi="ar-SA"/>
          </w:rPr>
          <w:delText>.</w:delText>
        </w:r>
      </w:del>
    </w:p>
    <w:p w14:paraId="47033CB8" w14:textId="0171ACB4" w:rsidR="00D46845" w:rsidRPr="00D34B74" w:rsidDel="00CC5DFE" w:rsidRDefault="00202215" w:rsidP="00C8427F">
      <w:pPr>
        <w:autoSpaceDE w:val="0"/>
        <w:autoSpaceDN w:val="0"/>
        <w:adjustRightInd w:val="0"/>
        <w:spacing w:before="120" w:after="120" w:line="240" w:lineRule="auto"/>
        <w:jc w:val="both"/>
        <w:rPr>
          <w:del w:id="524" w:author="Jahirul Islam" w:date="2023-11-25T17:21:00Z"/>
          <w:rFonts w:ascii="Times New Roman" w:eastAsia="MinionPro-Regular" w:hAnsi="Times New Roman" w:cs="Times New Roman"/>
          <w:color w:val="000000" w:themeColor="text1"/>
          <w:sz w:val="24"/>
          <w:szCs w:val="24"/>
          <w:lang w:val="en-US" w:eastAsia="en-US" w:bidi="ar-SA"/>
        </w:rPr>
      </w:pPr>
      <w:r w:rsidRPr="00D34B74">
        <w:rPr>
          <w:rFonts w:ascii="Times New Roman" w:eastAsia="MinionPro-Regular" w:hAnsi="Times New Roman" w:cs="Times New Roman"/>
          <w:sz w:val="24"/>
          <w:szCs w:val="24"/>
          <w:lang w:val="en-US" w:eastAsia="en-US" w:bidi="ar-SA"/>
        </w:rPr>
        <w:t xml:space="preserve">In this study </w:t>
      </w:r>
      <w:r w:rsidR="007078F5" w:rsidRPr="00D34B74">
        <w:rPr>
          <w:rFonts w:ascii="Times New Roman" w:eastAsia="MinionPro-Regular" w:hAnsi="Times New Roman" w:cs="Times New Roman"/>
          <w:sz w:val="24"/>
          <w:szCs w:val="24"/>
          <w:lang w:val="en-US" w:eastAsia="en-US" w:bidi="ar-SA"/>
        </w:rPr>
        <w:t xml:space="preserve">we observed </w:t>
      </w:r>
      <w:r w:rsidRPr="00D34B74">
        <w:rPr>
          <w:rFonts w:ascii="Times New Roman" w:eastAsia="MinionPro-Regular" w:hAnsi="Times New Roman" w:cs="Times New Roman"/>
          <w:sz w:val="24"/>
          <w:szCs w:val="24"/>
          <w:lang w:val="en-US" w:eastAsia="en-US" w:bidi="ar-SA"/>
        </w:rPr>
        <w:t>high proportion</w:t>
      </w:r>
      <w:r w:rsidR="006215CB" w:rsidRPr="00D34B74">
        <w:rPr>
          <w:rFonts w:ascii="Times New Roman" w:eastAsia="MinionPro-Regular" w:hAnsi="Times New Roman" w:cs="Times New Roman"/>
          <w:sz w:val="24"/>
          <w:szCs w:val="24"/>
          <w:lang w:val="en-US" w:eastAsia="en-US" w:bidi="ar-SA"/>
        </w:rPr>
        <w:t xml:space="preserve"> (61.1</w:t>
      </w:r>
      <w:r w:rsidR="002902D4" w:rsidRPr="00D34B74">
        <w:rPr>
          <w:rFonts w:ascii="Times New Roman" w:eastAsia="MinionPro-Regular" w:hAnsi="Times New Roman" w:cs="Times New Roman"/>
          <w:sz w:val="24"/>
          <w:szCs w:val="24"/>
          <w:lang w:val="en-US" w:eastAsia="en-US" w:bidi="ar-SA"/>
        </w:rPr>
        <w:t>)</w:t>
      </w:r>
      <w:r w:rsidRPr="00D34B74">
        <w:rPr>
          <w:rFonts w:ascii="Times New Roman" w:eastAsia="MinionPro-Regular" w:hAnsi="Times New Roman" w:cs="Times New Roman"/>
          <w:sz w:val="24"/>
          <w:szCs w:val="24"/>
          <w:lang w:val="en-US" w:eastAsia="en-US" w:bidi="ar-SA"/>
        </w:rPr>
        <w:t xml:space="preserve"> of </w:t>
      </w:r>
      <w:del w:id="525" w:author="Jahirul Islam" w:date="2023-11-10T22:05:00Z">
        <w:r w:rsidRPr="00D34B74" w:rsidDel="00D34B74">
          <w:rPr>
            <w:rFonts w:ascii="Times New Roman" w:eastAsia="MinionPro-Regular" w:hAnsi="Times New Roman" w:cs="Times New Roman"/>
            <w:sz w:val="24"/>
            <w:szCs w:val="24"/>
            <w:lang w:val="en-US" w:eastAsia="en-US" w:bidi="ar-SA"/>
          </w:rPr>
          <w:delText>anemia</w:delText>
        </w:r>
      </w:del>
      <w:ins w:id="526" w:author="Jahirul Islam" w:date="2023-11-10T22:05:00Z">
        <w:r w:rsidR="00D34B74" w:rsidRPr="00D34B74">
          <w:rPr>
            <w:rFonts w:ascii="Times New Roman" w:eastAsia="MinionPro-Regular" w:hAnsi="Times New Roman" w:cs="Times New Roman"/>
            <w:sz w:val="24"/>
            <w:szCs w:val="24"/>
            <w:lang w:val="en-US" w:eastAsia="en-US" w:bidi="ar-SA"/>
          </w:rPr>
          <w:t>anaemia</w:t>
        </w:r>
      </w:ins>
      <w:r w:rsidRPr="00D34B74">
        <w:rPr>
          <w:rFonts w:ascii="Times New Roman" w:eastAsia="MinionPro-Regular" w:hAnsi="Times New Roman" w:cs="Times New Roman"/>
          <w:sz w:val="24"/>
          <w:szCs w:val="24"/>
          <w:lang w:val="en-US" w:eastAsia="en-US" w:bidi="ar-SA"/>
        </w:rPr>
        <w:t xml:space="preserve"> </w:t>
      </w:r>
      <w:r w:rsidR="00AF33D9" w:rsidRPr="00D34B74">
        <w:rPr>
          <w:rFonts w:ascii="Times New Roman" w:eastAsia="MinionPro-Regular" w:hAnsi="Times New Roman" w:cs="Times New Roman"/>
          <w:sz w:val="24"/>
          <w:szCs w:val="24"/>
          <w:lang w:val="en-US" w:eastAsia="en-US" w:bidi="ar-SA"/>
        </w:rPr>
        <w:t xml:space="preserve">(Tab. 2) </w:t>
      </w:r>
      <w:r w:rsidR="00A33F6C" w:rsidRPr="00D34B74">
        <w:rPr>
          <w:rFonts w:ascii="Times New Roman" w:eastAsia="MinionPro-Regular" w:hAnsi="Times New Roman" w:cs="Times New Roman"/>
          <w:sz w:val="24"/>
          <w:szCs w:val="24"/>
          <w:lang w:val="en-US" w:eastAsia="en-US" w:bidi="ar-SA"/>
        </w:rPr>
        <w:t>which was</w:t>
      </w:r>
      <w:r w:rsidR="004D353F" w:rsidRPr="00D34B74">
        <w:rPr>
          <w:rFonts w:ascii="Times New Roman" w:eastAsia="MinionPro-Regular" w:hAnsi="Times New Roman" w:cs="Times New Roman"/>
          <w:sz w:val="24"/>
          <w:szCs w:val="24"/>
          <w:lang w:val="en-US" w:eastAsia="en-US" w:bidi="ar-SA"/>
        </w:rPr>
        <w:t xml:space="preserve"> </w:t>
      </w:r>
      <w:r w:rsidR="007078F5" w:rsidRPr="00D34B74">
        <w:rPr>
          <w:rFonts w:ascii="Times New Roman" w:eastAsia="MinionPro-Regular" w:hAnsi="Times New Roman" w:cs="Times New Roman"/>
          <w:sz w:val="24"/>
          <w:szCs w:val="24"/>
          <w:lang w:val="en-US" w:eastAsia="en-US" w:bidi="ar-SA"/>
        </w:rPr>
        <w:t>high compared to</w:t>
      </w:r>
      <w:r w:rsidR="004D353F" w:rsidRPr="00D34B74">
        <w:rPr>
          <w:rFonts w:ascii="Times New Roman" w:eastAsia="MinionPro-Regular" w:hAnsi="Times New Roman" w:cs="Times New Roman"/>
          <w:sz w:val="24"/>
          <w:szCs w:val="24"/>
          <w:lang w:val="en-US" w:eastAsia="en-US" w:bidi="ar-SA"/>
        </w:rPr>
        <w:t xml:space="preserve"> global prevalence</w:t>
      </w:r>
      <w:r w:rsidR="00EA3591" w:rsidRPr="00D34B74">
        <w:rPr>
          <w:rFonts w:ascii="Times New Roman" w:eastAsia="MinionPro-Regular" w:hAnsi="Times New Roman" w:cs="Times New Roman"/>
          <w:sz w:val="24"/>
          <w:szCs w:val="24"/>
          <w:lang w:val="en-US" w:eastAsia="en-US" w:bidi="ar-SA"/>
        </w:rPr>
        <w:t xml:space="preserve"> (40.1%)</w:t>
      </w:r>
      <w:r w:rsidR="00057029" w:rsidRPr="00D34B74">
        <w:rPr>
          <w:rFonts w:ascii="Times New Roman" w:eastAsia="MinionPro-Regular" w:hAnsi="Times New Roman" w:cs="Times New Roman"/>
          <w:sz w:val="24"/>
          <w:szCs w:val="24"/>
          <w:lang w:val="en-US" w:eastAsia="en-US" w:bidi="ar-SA"/>
        </w:rPr>
        <w:t xml:space="preserve"> </w:t>
      </w:r>
      <w:r w:rsidR="00057029" w:rsidRPr="00D34B74">
        <w:rPr>
          <w:rFonts w:ascii="Times New Roman" w:eastAsia="MinionPro-Regular" w:hAnsi="Times New Roman" w:cs="Times New Roman"/>
          <w:sz w:val="24"/>
          <w:szCs w:val="24"/>
          <w:lang w:val="en-US" w:eastAsia="en-US" w:bidi="ar-SA"/>
        </w:rPr>
        <w:fldChar w:fldCharType="begin">
          <w:fldData xml:space="preserve">PEVuZE5vdGU+PENpdGU+PEF1dGhvcj5SYWhtYW48L0F1dGhvcj48WWVhcj4yMDE2PC9ZZWFyPjxS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</w:fldData>
        </w:fldChar>
      </w:r>
      <w:r w:rsidR="00EF06EE">
        <w:rPr>
          <w:rFonts w:ascii="Times New Roman" w:eastAsia="MinionPro-Regular" w:hAnsi="Times New Roman" w:cs="Times New Roman"/>
          <w:sz w:val="24"/>
          <w:szCs w:val="24"/>
          <w:lang w:val="en-US" w:eastAsia="en-US" w:bidi="ar-SA"/>
        </w:rPr>
        <w:instrText xml:space="preserve"> ADDIN EN.CITE </w:instrText>
      </w:r>
      <w:r w:rsidR="00EF06EE">
        <w:rPr>
          <w:rFonts w:ascii="Times New Roman" w:eastAsia="MinionPro-Regular" w:hAnsi="Times New Roman" w:cs="Times New Roman"/>
          <w:sz w:val="24"/>
          <w:szCs w:val="24"/>
          <w:lang w:val="en-US" w:eastAsia="en-US" w:bidi="ar-SA"/>
        </w:rPr>
        <w:fldChar w:fldCharType="begin">
          <w:fldData xml:space="preserve">PEVuZE5vdGU+PENpdGU+PEF1dGhvcj5SYWhtYW48L0F1dGhvcj48WWVhcj4yMDE2PC9ZZWFyPjxS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</w:fldData>
        </w:fldChar>
      </w:r>
      <w:r w:rsidR="00EF06EE">
        <w:rPr>
          <w:rFonts w:ascii="Times New Roman" w:eastAsia="MinionPro-Regular" w:hAnsi="Times New Roman" w:cs="Times New Roman"/>
          <w:sz w:val="24"/>
          <w:szCs w:val="24"/>
          <w:lang w:val="en-US" w:eastAsia="en-US" w:bidi="ar-SA"/>
        </w:rPr>
        <w:instrText xml:space="preserve"> ADDIN EN.CITE.DATA </w:instrText>
      </w:r>
      <w:r w:rsidR="00EF06EE">
        <w:rPr>
          <w:rFonts w:ascii="Times New Roman" w:eastAsia="MinionPro-Regular" w:hAnsi="Times New Roman" w:cs="Times New Roman"/>
          <w:sz w:val="24"/>
          <w:szCs w:val="24"/>
          <w:lang w:val="en-US" w:eastAsia="en-US" w:bidi="ar-SA"/>
        </w:rPr>
      </w:r>
      <w:r w:rsidR="00EF06EE">
        <w:rPr>
          <w:rFonts w:ascii="Times New Roman" w:eastAsia="MinionPro-Regular" w:hAnsi="Times New Roman" w:cs="Times New Roman"/>
          <w:sz w:val="24"/>
          <w:szCs w:val="24"/>
          <w:lang w:val="en-US" w:eastAsia="en-US" w:bidi="ar-SA"/>
        </w:rPr>
        <w:fldChar w:fldCharType="end"/>
      </w:r>
      <w:r w:rsidR="00057029" w:rsidRPr="00D34B74">
        <w:rPr>
          <w:rFonts w:ascii="Times New Roman" w:eastAsia="MinionPro-Regular" w:hAnsi="Times New Roman" w:cs="Times New Roman"/>
          <w:sz w:val="24"/>
          <w:szCs w:val="24"/>
          <w:lang w:val="en-US" w:eastAsia="en-US" w:bidi="ar-SA"/>
        </w:rPr>
      </w:r>
      <w:r w:rsidR="00057029" w:rsidRPr="00D34B74">
        <w:rPr>
          <w:rFonts w:ascii="Times New Roman" w:eastAsia="MinionPro-Regular" w:hAnsi="Times New Roman" w:cs="Times New Roman"/>
          <w:sz w:val="24"/>
          <w:szCs w:val="24"/>
          <w:lang w:val="en-US" w:eastAsia="en-US" w:bidi="ar-SA"/>
        </w:rPr>
        <w:fldChar w:fldCharType="separate"/>
      </w:r>
      <w:r w:rsidR="00EF06EE">
        <w:rPr>
          <w:rFonts w:ascii="Times New Roman" w:eastAsia="MinionPro-Regular" w:hAnsi="Times New Roman" w:cs="Times New Roman"/>
          <w:noProof/>
          <w:sz w:val="24"/>
          <w:szCs w:val="24"/>
          <w:lang w:val="en-US" w:eastAsia="en-US" w:bidi="ar-SA"/>
        </w:rPr>
        <w:t>[42]</w:t>
      </w:r>
      <w:r w:rsidR="00057029" w:rsidRPr="00D34B74">
        <w:rPr>
          <w:rFonts w:ascii="Times New Roman" w:eastAsia="MinionPro-Regular" w:hAnsi="Times New Roman" w:cs="Times New Roman"/>
          <w:sz w:val="24"/>
          <w:szCs w:val="24"/>
          <w:lang w:val="en-US" w:eastAsia="en-US" w:bidi="ar-SA"/>
        </w:rPr>
        <w:fldChar w:fldCharType="end"/>
      </w:r>
      <w:r w:rsidR="00057029" w:rsidRPr="00D34B74">
        <w:rPr>
          <w:rFonts w:ascii="Times New Roman" w:eastAsia="MinionPro-Regular" w:hAnsi="Times New Roman" w:cs="Times New Roman"/>
          <w:sz w:val="24"/>
          <w:szCs w:val="24"/>
          <w:lang w:val="en-US" w:eastAsia="en-US" w:bidi="ar-SA"/>
        </w:rPr>
        <w:t>.</w:t>
      </w:r>
      <w:r w:rsidR="00EA3591" w:rsidRPr="00D34B74">
        <w:rPr>
          <w:rFonts w:ascii="Times New Roman" w:eastAsia="MinionPro-Regular" w:hAnsi="Times New Roman" w:cs="Times New Roman"/>
          <w:sz w:val="24"/>
          <w:szCs w:val="24"/>
          <w:lang w:val="en-US" w:eastAsia="en-US" w:bidi="ar-SA"/>
        </w:rPr>
        <w:t xml:space="preserve"> </w:t>
      </w:r>
      <w:r w:rsidR="00B14A9D" w:rsidRPr="00D34B74">
        <w:rPr>
          <w:rFonts w:ascii="Times New Roman" w:eastAsia="MinionPro-Regular" w:hAnsi="Times New Roman" w:cs="Times New Roman"/>
          <w:sz w:val="24"/>
          <w:szCs w:val="24"/>
          <w:lang w:val="en-US" w:eastAsia="en-US" w:bidi="ar-SA"/>
        </w:rPr>
        <w:t>This finding</w:t>
      </w:r>
      <w:r w:rsidR="00057029" w:rsidRPr="00D34B74">
        <w:rPr>
          <w:rFonts w:ascii="Times New Roman" w:eastAsia="MinionPro-Regular" w:hAnsi="Times New Roman" w:cs="Times New Roman"/>
          <w:sz w:val="24"/>
          <w:szCs w:val="24"/>
          <w:lang w:val="en-US" w:eastAsia="en-US" w:bidi="ar-SA"/>
        </w:rPr>
        <w:t xml:space="preserve"> was comparable to </w:t>
      </w:r>
      <w:r w:rsidR="00AF33D9" w:rsidRPr="00D34B74">
        <w:rPr>
          <w:rFonts w:ascii="Times New Roman" w:eastAsia="MinionPro-Regular" w:hAnsi="Times New Roman" w:cs="Times New Roman"/>
          <w:sz w:val="24"/>
          <w:szCs w:val="24"/>
          <w:lang w:val="en-US" w:eastAsia="en-US" w:bidi="ar-SA"/>
        </w:rPr>
        <w:t xml:space="preserve">other studies conducted in </w:t>
      </w:r>
      <w:r w:rsidR="00364C67" w:rsidRPr="00D34B74">
        <w:rPr>
          <w:rFonts w:ascii="Times New Roman" w:hAnsi="Times New Roman" w:cs="Times New Roman"/>
          <w:sz w:val="24"/>
          <w:szCs w:val="24"/>
        </w:rPr>
        <w:t xml:space="preserve">Bangladesh (59%), Bhutan (59%), and Sri Lanka (60%) </w:t>
      </w:r>
      <w:r w:rsidR="00DE7652" w:rsidRPr="00D34B74">
        <w:rPr>
          <w:rFonts w:ascii="Times New Roman" w:hAnsi="Times New Roman" w:cs="Times New Roman"/>
          <w:sz w:val="24"/>
          <w:szCs w:val="24"/>
        </w:rPr>
        <w:fldChar w:fldCharType="begin">
          <w:fldData xml:space="preserve">PEVuZE5vdGU+PENpdGU+PEF1dGhvcj5DaG93ZGh1cnk8L0F1dGhvcj48WWVhcj4yMDE1PC9ZZWFy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</w:fldData>
        </w:fldChar>
      </w:r>
      <w:r w:rsidR="00EF06EE">
        <w:rPr>
          <w:rFonts w:ascii="Times New Roman" w:hAnsi="Times New Roman" w:cs="Times New Roman"/>
          <w:sz w:val="24"/>
          <w:szCs w:val="24"/>
        </w:rPr>
        <w:instrText xml:space="preserve"> ADDIN EN.CITE </w:instrText>
      </w:r>
      <w:r w:rsidR="00EF06EE">
        <w:rPr>
          <w:rFonts w:ascii="Times New Roman" w:hAnsi="Times New Roman" w:cs="Times New Roman"/>
          <w:sz w:val="24"/>
          <w:szCs w:val="24"/>
        </w:rPr>
        <w:fldChar w:fldCharType="begin">
          <w:fldData xml:space="preserve">PEVuZE5vdGU+PENpdGU+PEF1dGhvcj5DaG93ZGh1cnk8L0F1dGhvcj48WWVhcj4yMDE1PC9ZZWFy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</w:fldData>
        </w:fldChar>
      </w:r>
      <w:r w:rsidR="00EF06EE">
        <w:rPr>
          <w:rFonts w:ascii="Times New Roman" w:hAnsi="Times New Roman" w:cs="Times New Roman"/>
          <w:sz w:val="24"/>
          <w:szCs w:val="24"/>
        </w:rPr>
        <w:instrText xml:space="preserve"> ADDIN EN.CITE.DATA </w:instrText>
      </w:r>
      <w:r w:rsidR="00EF06EE">
        <w:rPr>
          <w:rFonts w:ascii="Times New Roman" w:hAnsi="Times New Roman" w:cs="Times New Roman"/>
          <w:sz w:val="24"/>
          <w:szCs w:val="24"/>
        </w:rPr>
      </w:r>
      <w:r w:rsidR="00EF06EE">
        <w:rPr>
          <w:rFonts w:ascii="Times New Roman" w:hAnsi="Times New Roman" w:cs="Times New Roman"/>
          <w:sz w:val="24"/>
          <w:szCs w:val="24"/>
        </w:rPr>
        <w:fldChar w:fldCharType="end"/>
      </w:r>
      <w:r w:rsidR="00DE7652" w:rsidRPr="00D34B74">
        <w:rPr>
          <w:rFonts w:ascii="Times New Roman" w:hAnsi="Times New Roman" w:cs="Times New Roman"/>
          <w:sz w:val="24"/>
          <w:szCs w:val="24"/>
        </w:rPr>
      </w:r>
      <w:r w:rsidR="00DE7652" w:rsidRPr="00D34B74">
        <w:rPr>
          <w:rFonts w:ascii="Times New Roman" w:hAnsi="Times New Roman" w:cs="Times New Roman"/>
          <w:sz w:val="24"/>
          <w:szCs w:val="24"/>
        </w:rPr>
        <w:fldChar w:fldCharType="separate"/>
      </w:r>
      <w:r w:rsidR="00EF06EE">
        <w:rPr>
          <w:rFonts w:ascii="Times New Roman" w:hAnsi="Times New Roman" w:cs="Times New Roman"/>
          <w:noProof/>
          <w:sz w:val="24"/>
          <w:szCs w:val="24"/>
        </w:rPr>
        <w:t>[43]</w:t>
      </w:r>
      <w:r w:rsidR="00DE7652" w:rsidRPr="00D34B74">
        <w:rPr>
          <w:rFonts w:ascii="Times New Roman" w:hAnsi="Times New Roman" w:cs="Times New Roman"/>
          <w:sz w:val="24"/>
          <w:szCs w:val="24"/>
        </w:rPr>
        <w:fldChar w:fldCharType="end"/>
      </w:r>
      <w:r w:rsidR="00364C67" w:rsidRPr="00D34B74">
        <w:rPr>
          <w:rFonts w:ascii="Times New Roman" w:hAnsi="Times New Roman" w:cs="Times New Roman"/>
          <w:sz w:val="24"/>
          <w:szCs w:val="24"/>
        </w:rPr>
        <w:t>,</w:t>
      </w:r>
      <w:r w:rsidR="00DE7652" w:rsidRPr="00D34B74">
        <w:rPr>
          <w:rFonts w:ascii="Times New Roman" w:hAnsi="Times New Roman" w:cs="Times New Roman"/>
          <w:sz w:val="24"/>
          <w:szCs w:val="24"/>
        </w:rPr>
        <w:t xml:space="preserve"> China (58.6%) </w:t>
      </w:r>
      <w:r w:rsidR="009C44A5" w:rsidRPr="00D34B74">
        <w:rPr>
          <w:rFonts w:ascii="Times New Roman" w:hAnsi="Times New Roman" w:cs="Times New Roman"/>
          <w:sz w:val="24"/>
          <w:szCs w:val="24"/>
        </w:rPr>
        <w:fldChar w:fldCharType="begin"/>
      </w:r>
      <w:r w:rsidR="00EF06EE">
        <w:rPr>
          <w:rFonts w:ascii="Times New Roman" w:hAnsi="Times New Roman" w:cs="Times New Roman"/>
          <w:sz w:val="24"/>
          <w:szCs w:val="24"/>
        </w:rPr>
        <w:instrText xml:space="preserve"> ADDIN EN.CITE &lt;EndNote&gt;&lt;Cite&gt;&lt;Author&gt;Alem&lt;/Author&gt;&lt;Year&gt;2013&lt;/Year&gt;&lt;RecNum&gt;45&lt;/RecNum&gt;&lt;DisplayText&gt;[44]&lt;/DisplayText&gt;&lt;record&gt;&lt;rec-number&gt;45&lt;/rec-number&gt;&lt;foreign-keys&gt;&lt;key app="EN" db-id="xpvssz00629wx6edswuvdvwjaptzp2fzatwf" timestamp="1698481486"&gt;45&lt;/key&gt;&lt;/foreign-keys&gt;&lt;ref-type name="Journal Article"&gt;17&lt;/ref-type&gt;&lt;contributors&gt;&lt;authors&gt;&lt;author&gt;Alem, Meseret&lt;/author&gt;&lt;author&gt;Enawgaw, Bamlaku&lt;/author&gt;&lt;author&gt;Gelaw, Aschalew&lt;/author&gt;&lt;author&gt;Kenaw, Tigist&lt;/author&gt;&lt;author&gt;Seid, Mohamed&lt;/author&gt;&lt;author&gt;Olkeba, Yadesa&lt;/author&gt;&lt;/authors&gt;&lt;/contributors&gt;&lt;titles&gt;&lt;title&gt;Prevalence of anemia and associated risk factors among pregnant women attending antenatal care in Azezo Health Center Gondar town, Northwest Ethiopia&lt;/title&gt;&lt;secondary-title&gt;Journal of Interdisciplinary Histopathology&lt;/secondary-title&gt;&lt;/titles&gt;&lt;periodical&gt;&lt;full-title&gt;Journal of Interdisciplinary Histopathology&lt;/full-title&gt;&lt;/periodical&gt;&lt;pages&gt;137-144&lt;/pages&gt;&lt;volume&gt;1&lt;/volume&gt;&lt;dates&gt;&lt;year&gt;2013&lt;/year&gt;&lt;/dates&gt;&lt;urls&gt;&lt;/urls&gt;&lt;/record&gt;&lt;/Cite&gt;&lt;/EndNote&gt;</w:instrText>
      </w:r>
      <w:r w:rsidR="009C44A5" w:rsidRPr="00D34B74">
        <w:rPr>
          <w:rFonts w:ascii="Times New Roman" w:hAnsi="Times New Roman" w:cs="Times New Roman"/>
          <w:sz w:val="24"/>
          <w:szCs w:val="24"/>
        </w:rPr>
        <w:fldChar w:fldCharType="separate"/>
      </w:r>
      <w:r w:rsidR="00EF06EE">
        <w:rPr>
          <w:rFonts w:ascii="Times New Roman" w:hAnsi="Times New Roman" w:cs="Times New Roman"/>
          <w:noProof/>
          <w:sz w:val="24"/>
          <w:szCs w:val="24"/>
        </w:rPr>
        <w:t>[44]</w:t>
      </w:r>
      <w:r w:rsidR="009C44A5" w:rsidRPr="00D34B74">
        <w:rPr>
          <w:rFonts w:ascii="Times New Roman" w:hAnsi="Times New Roman" w:cs="Times New Roman"/>
          <w:sz w:val="24"/>
          <w:szCs w:val="24"/>
        </w:rPr>
        <w:fldChar w:fldCharType="end"/>
      </w:r>
      <w:r w:rsidR="00DE7652" w:rsidRPr="00D34B74">
        <w:rPr>
          <w:rFonts w:ascii="Times New Roman" w:hAnsi="Times New Roman" w:cs="Times New Roman"/>
          <w:sz w:val="24"/>
          <w:szCs w:val="24"/>
        </w:rPr>
        <w:t xml:space="preserve">, Malaysia (57.4%) </w:t>
      </w:r>
      <w:r w:rsidR="00F80256" w:rsidRPr="00D34B74">
        <w:rPr>
          <w:rFonts w:ascii="Times New Roman" w:hAnsi="Times New Roman" w:cs="Times New Roman"/>
          <w:sz w:val="24"/>
          <w:szCs w:val="24"/>
        </w:rPr>
        <w:fldChar w:fldCharType="begin">
          <w:fldData xml:space="preserve">PEVuZE5vdGU+PENpdGU+PEF1dGhvcj5Mb3BlejwvQXV0aG9yPjxZZWFyPjIwMTY8L1llYXI+PFJl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</w:fldData>
        </w:fldChar>
      </w:r>
      <w:r w:rsidR="00EF06EE">
        <w:rPr>
          <w:rFonts w:ascii="Times New Roman" w:hAnsi="Times New Roman" w:cs="Times New Roman"/>
          <w:sz w:val="24"/>
          <w:szCs w:val="24"/>
        </w:rPr>
        <w:instrText xml:space="preserve"> ADDIN EN.CITE </w:instrText>
      </w:r>
      <w:r w:rsidR="00EF06EE">
        <w:rPr>
          <w:rFonts w:ascii="Times New Roman" w:hAnsi="Times New Roman" w:cs="Times New Roman"/>
          <w:sz w:val="24"/>
          <w:szCs w:val="24"/>
        </w:rPr>
        <w:fldChar w:fldCharType="begin">
          <w:fldData xml:space="preserve">PEVuZE5vdGU+PENpdGU+PEF1dGhvcj5Mb3BlejwvQXV0aG9yPjxZZWFyPjIwMTY8L1llYXI+PFJl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</w:fldData>
        </w:fldChar>
      </w:r>
      <w:r w:rsidR="00EF06EE">
        <w:rPr>
          <w:rFonts w:ascii="Times New Roman" w:hAnsi="Times New Roman" w:cs="Times New Roman"/>
          <w:sz w:val="24"/>
          <w:szCs w:val="24"/>
        </w:rPr>
        <w:instrText xml:space="preserve"> ADDIN EN.CITE.DATA </w:instrText>
      </w:r>
      <w:r w:rsidR="00EF06EE">
        <w:rPr>
          <w:rFonts w:ascii="Times New Roman" w:hAnsi="Times New Roman" w:cs="Times New Roman"/>
          <w:sz w:val="24"/>
          <w:szCs w:val="24"/>
        </w:rPr>
      </w:r>
      <w:r w:rsidR="00EF06EE">
        <w:rPr>
          <w:rFonts w:ascii="Times New Roman" w:hAnsi="Times New Roman" w:cs="Times New Roman"/>
          <w:sz w:val="24"/>
          <w:szCs w:val="24"/>
        </w:rPr>
        <w:fldChar w:fldCharType="end"/>
      </w:r>
      <w:r w:rsidR="00F80256" w:rsidRPr="00D34B74">
        <w:rPr>
          <w:rFonts w:ascii="Times New Roman" w:hAnsi="Times New Roman" w:cs="Times New Roman"/>
          <w:sz w:val="24"/>
          <w:szCs w:val="24"/>
        </w:rPr>
      </w:r>
      <w:r w:rsidR="00F80256" w:rsidRPr="00D34B74">
        <w:rPr>
          <w:rFonts w:ascii="Times New Roman" w:hAnsi="Times New Roman" w:cs="Times New Roman"/>
          <w:sz w:val="24"/>
          <w:szCs w:val="24"/>
        </w:rPr>
        <w:fldChar w:fldCharType="separate"/>
      </w:r>
      <w:r w:rsidR="00EF06EE">
        <w:rPr>
          <w:rFonts w:ascii="Times New Roman" w:hAnsi="Times New Roman" w:cs="Times New Roman"/>
          <w:noProof/>
          <w:sz w:val="24"/>
          <w:szCs w:val="24"/>
        </w:rPr>
        <w:t>[45]</w:t>
      </w:r>
      <w:r w:rsidR="00F80256" w:rsidRPr="00D34B74">
        <w:rPr>
          <w:rFonts w:ascii="Times New Roman" w:hAnsi="Times New Roman" w:cs="Times New Roman"/>
          <w:sz w:val="24"/>
          <w:szCs w:val="24"/>
        </w:rPr>
        <w:fldChar w:fldCharType="end"/>
      </w:r>
      <w:r w:rsidR="00F80256" w:rsidRPr="00D34B74">
        <w:rPr>
          <w:rFonts w:ascii="Times New Roman" w:hAnsi="Times New Roman" w:cs="Times New Roman"/>
          <w:sz w:val="24"/>
          <w:szCs w:val="24"/>
        </w:rPr>
        <w:t>,</w:t>
      </w:r>
      <w:r w:rsidR="00DE7652" w:rsidRPr="0097649B">
        <w:rPr>
          <w:rFonts w:ascii="Times New Roman" w:hAnsi="Times New Roman" w:cs="Times New Roman"/>
        </w:rPr>
        <w:t xml:space="preserve"> </w:t>
      </w:r>
      <w:del w:id="527" w:author="Jahirul Islam" w:date="2023-11-25T17:01:00Z">
        <w:r w:rsidR="00364C67" w:rsidRPr="0097649B" w:rsidDel="00EC0DEB">
          <w:rPr>
            <w:rFonts w:ascii="Times New Roman" w:hAnsi="Times New Roman" w:cs="Times New Roman"/>
          </w:rPr>
          <w:delText xml:space="preserve"> </w:delText>
        </w:r>
      </w:del>
      <w:r w:rsidR="00AF33D9" w:rsidRPr="00D34B74">
        <w:rPr>
          <w:rFonts w:ascii="Times New Roman" w:eastAsia="MinionPro-Regular" w:hAnsi="Times New Roman" w:cs="Times New Roman"/>
          <w:sz w:val="24"/>
          <w:szCs w:val="24"/>
          <w:lang w:val="en-US" w:eastAsia="en-US" w:bidi="ar-SA"/>
        </w:rPr>
        <w:t xml:space="preserve">Kenya was 57%, and Boditti Health center with 60% </w:t>
      </w:r>
      <w:r w:rsidR="00AF33D9" w:rsidRPr="00D34B74">
        <w:rPr>
          <w:rFonts w:ascii="Times New Roman" w:eastAsia="MinionPro-Regular" w:hAnsi="Times New Roman" w:cs="Times New Roman"/>
          <w:sz w:val="24"/>
          <w:szCs w:val="24"/>
          <w:lang w:val="en-US" w:eastAsia="en-US" w:bidi="ar-SA"/>
        </w:rPr>
        <w:fldChar w:fldCharType="begin"/>
      </w:r>
      <w:r w:rsidR="00EF06EE">
        <w:rPr>
          <w:rFonts w:ascii="Times New Roman" w:eastAsia="MinionPro-Regular" w:hAnsi="Times New Roman" w:cs="Times New Roman"/>
          <w:sz w:val="24"/>
          <w:szCs w:val="24"/>
          <w:lang w:val="en-US" w:eastAsia="en-US" w:bidi="ar-SA"/>
        </w:rPr>
        <w:instrText xml:space="preserve"> ADDIN EN.CITE &lt;EndNote&gt;&lt;Cite&gt;&lt;Author&gt;Lelissa&lt;/Author&gt;&lt;Year&gt;2015&lt;/Year&gt;&lt;RecNum&gt;42&lt;/RecNum&gt;&lt;DisplayText&gt;[46, 47]&lt;/DisplayText&gt;&lt;record&gt;&lt;rec-number&gt;42&lt;/rec-number&gt;&lt;foreign-keys&gt;&lt;key app="EN" db-id="xpvssz00629wx6edswuvdvwjaptzp2fzatwf" timestamp="1698466536"&gt;42&lt;/key&gt;&lt;/foreign-keys&gt;&lt;ref-type name="Journal Article"&gt;17&lt;/ref-type&gt;&lt;contributors&gt;&lt;authors&gt;&lt;author&gt;Lelissa, Dereje&lt;/author&gt;&lt;author&gt;Yilma, M&lt;/author&gt;&lt;author&gt;Shewalem, Weldesenbet&lt;/author&gt;&lt;author&gt;Abraha, Aman Mehari&lt;/author&gt;&lt;author&gt;Worku, Mesfin&lt;/author&gt;&lt;author&gt;Ambachew, Henock&lt;/author&gt;&lt;author&gt;Birhaneselassie, Misganaw&lt;/author&gt;&lt;/authors&gt;&lt;/contributors&gt;&lt;titles&gt;&lt;title&gt;Prevalence of Anemia Among Women Receiving Antenatal Care at Boditii Health Center, Southern Ethiopia&lt;/title&gt;&lt;secondary-title&gt;Clinical Medicine &amp;amp; Research&lt;/secondary-title&gt;&lt;/titles&gt;&lt;periodical&gt;&lt;full-title&gt;Clinical Medicine &amp;amp; Research&lt;/full-title&gt;&lt;/periodical&gt;&lt;pages&gt;79&lt;/pages&gt;&lt;volume&gt;4&lt;/volume&gt;&lt;dates&gt;&lt;year&gt;2015&lt;/year&gt;&lt;/dates&gt;&lt;urls&gt;&lt;/urls&gt;&lt;/record&gt;&lt;/Cite&gt;&lt;Cite&gt;&lt;Author&gt;Okube&lt;/Author&gt;&lt;Year&gt;2016&lt;/Year&gt;&lt;RecNum&gt;43&lt;/RecNum&gt;&lt;record&gt;&lt;rec-number&gt;43&lt;/rec-number&gt;&lt;foreign-keys&gt;&lt;key app="EN" db-id="xpvssz00629wx6edswuvdvwjaptzp2fzatwf" timestamp="1698466613"&gt;43&lt;/key&gt;&lt;/foreign-keys&gt;&lt;ref-type name="Journal Article"&gt;17&lt;/ref-type&gt;&lt;contributors&gt;&lt;authors&gt;&lt;author&gt;Okube, Okubatsion Tekeste&lt;/author&gt;&lt;author&gt;Mirie, Waithira&lt;/author&gt;&lt;author&gt;Odhiambo, Eunice&lt;/author&gt;&lt;author&gt;Sabina, Wakasiaka&lt;/author&gt;&lt;author&gt;Habtu, Michael&lt;/author&gt;&lt;/authors&gt;&lt;/contributors&gt;&lt;titles&gt;&lt;title&gt;Prevalence and Factors Associated with Anaemia among Pregnant Women Attending Antenatal Clinic in the Second and Third Trimesters at Pumwani Maternity Hospital, Kenya&lt;/title&gt;&lt;secondary-title&gt;Open Journal of Obstetrics and Gynecology&lt;/secondary-title&gt;&lt;/titles&gt;&lt;periodical&gt;&lt;full-title&gt;Open Journal of Obstetrics and Gynecology&lt;/full-title&gt;&lt;/periodical&gt;&lt;pages&gt;16-27&lt;/pages&gt;&lt;volume&gt;6&lt;/volume&gt;&lt;dates&gt;&lt;year&gt;2016&lt;/year&gt;&lt;/dates&gt;&lt;urls&gt;&lt;/urls&gt;&lt;/record&gt;&lt;/Cite&gt;&lt;/EndNote&gt;</w:instrText>
      </w:r>
      <w:r w:rsidR="00AF33D9" w:rsidRPr="00D34B74">
        <w:rPr>
          <w:rFonts w:ascii="Times New Roman" w:eastAsia="MinionPro-Regular" w:hAnsi="Times New Roman" w:cs="Times New Roman"/>
          <w:sz w:val="24"/>
          <w:szCs w:val="24"/>
          <w:lang w:val="en-US" w:eastAsia="en-US" w:bidi="ar-SA"/>
        </w:rPr>
        <w:fldChar w:fldCharType="separate"/>
      </w:r>
      <w:r w:rsidR="00EF06EE">
        <w:rPr>
          <w:rFonts w:ascii="Times New Roman" w:eastAsia="MinionPro-Regular" w:hAnsi="Times New Roman" w:cs="Times New Roman"/>
          <w:noProof/>
          <w:sz w:val="24"/>
          <w:szCs w:val="24"/>
          <w:lang w:val="en-US" w:eastAsia="en-US" w:bidi="ar-SA"/>
        </w:rPr>
        <w:t>[46, 47]</w:t>
      </w:r>
      <w:r w:rsidR="00AF33D9" w:rsidRPr="00D34B74">
        <w:rPr>
          <w:rFonts w:ascii="Times New Roman" w:eastAsia="MinionPro-Regular" w:hAnsi="Times New Roman" w:cs="Times New Roman"/>
          <w:sz w:val="24"/>
          <w:szCs w:val="24"/>
          <w:lang w:val="en-US" w:eastAsia="en-US" w:bidi="ar-SA"/>
        </w:rPr>
        <w:fldChar w:fldCharType="end"/>
      </w:r>
      <w:r w:rsidR="00AF33D9" w:rsidRPr="00D34B74">
        <w:rPr>
          <w:rFonts w:ascii="Times New Roman" w:eastAsia="MinionPro-Regular" w:hAnsi="Times New Roman" w:cs="Times New Roman"/>
          <w:sz w:val="24"/>
          <w:szCs w:val="24"/>
          <w:lang w:val="en-US" w:eastAsia="en-US" w:bidi="ar-SA"/>
        </w:rPr>
        <w:t>.</w:t>
      </w:r>
      <w:r w:rsidR="00B14A9D" w:rsidRPr="00D34B74">
        <w:rPr>
          <w:rFonts w:ascii="Times New Roman" w:eastAsia="MinionPro-Regular" w:hAnsi="Times New Roman" w:cs="Times New Roman"/>
          <w:sz w:val="24"/>
          <w:szCs w:val="24"/>
          <w:lang w:val="en-US" w:eastAsia="en-US" w:bidi="ar-SA"/>
        </w:rPr>
        <w:t xml:space="preserve"> </w:t>
      </w:r>
      <w:r w:rsidR="00AF33D9" w:rsidRPr="00D34B74">
        <w:rPr>
          <w:rFonts w:ascii="Times New Roman" w:eastAsiaTheme="minorHAnsi" w:hAnsi="Times New Roman" w:cs="Times New Roman"/>
          <w:color w:val="131413"/>
          <w:sz w:val="24"/>
          <w:szCs w:val="24"/>
          <w:lang w:val="en-US" w:eastAsia="en-US" w:bidi="ar-SA"/>
        </w:rPr>
        <w:t xml:space="preserve">On the other hand, </w:t>
      </w:r>
      <w:r w:rsidR="007078F5" w:rsidRPr="00D34B74">
        <w:rPr>
          <w:rFonts w:ascii="Times New Roman" w:eastAsiaTheme="minorHAnsi" w:hAnsi="Times New Roman" w:cs="Times New Roman"/>
          <w:color w:val="131413"/>
          <w:sz w:val="24"/>
          <w:szCs w:val="24"/>
          <w:lang w:val="en-US" w:eastAsia="en-US" w:bidi="ar-SA"/>
        </w:rPr>
        <w:t xml:space="preserve">it </w:t>
      </w:r>
      <w:r w:rsidR="00B14A9D" w:rsidRPr="00D34B74">
        <w:rPr>
          <w:rFonts w:ascii="Times New Roman" w:eastAsia="MinionPro-Regular" w:hAnsi="Times New Roman" w:cs="Times New Roman"/>
          <w:sz w:val="24"/>
          <w:szCs w:val="24"/>
          <w:lang w:val="en-US" w:eastAsia="en-US" w:bidi="ar-SA"/>
        </w:rPr>
        <w:t xml:space="preserve">was incompatible to other studies </w:t>
      </w:r>
      <w:r w:rsidR="00CA1D94" w:rsidRPr="00D34B74">
        <w:rPr>
          <w:rFonts w:ascii="Times New Roman" w:eastAsia="MinionPro-Regular" w:hAnsi="Times New Roman" w:cs="Times New Roman"/>
          <w:sz w:val="24"/>
          <w:szCs w:val="24"/>
          <w:lang w:val="en-US" w:eastAsia="en-US" w:bidi="ar-SA"/>
        </w:rPr>
        <w:t xml:space="preserve">where </w:t>
      </w:r>
      <w:del w:id="528" w:author="Jahirul Islam" w:date="2023-11-10T22:05:00Z">
        <w:r w:rsidR="00CA1D94" w:rsidRPr="00D34B74" w:rsidDel="00D34B74">
          <w:rPr>
            <w:rFonts w:ascii="Times New Roman" w:eastAsia="MinionPro-Regular" w:hAnsi="Times New Roman" w:cs="Times New Roman"/>
            <w:sz w:val="24"/>
            <w:szCs w:val="24"/>
            <w:lang w:val="en-US" w:eastAsia="en-US" w:bidi="ar-SA"/>
          </w:rPr>
          <w:delText>anemia</w:delText>
        </w:r>
      </w:del>
      <w:ins w:id="529" w:author="Jahirul Islam" w:date="2023-11-10T22:05:00Z">
        <w:r w:rsidR="00D34B74" w:rsidRPr="00D34B74">
          <w:rPr>
            <w:rFonts w:ascii="Times New Roman" w:eastAsia="MinionPro-Regular" w:hAnsi="Times New Roman" w:cs="Times New Roman"/>
            <w:sz w:val="24"/>
            <w:szCs w:val="24"/>
            <w:lang w:val="en-US" w:eastAsia="en-US" w:bidi="ar-SA"/>
          </w:rPr>
          <w:t>anaemia</w:t>
        </w:r>
      </w:ins>
      <w:r w:rsidR="00CA1D94" w:rsidRPr="00D34B74">
        <w:rPr>
          <w:rFonts w:ascii="Times New Roman" w:eastAsia="MinionPro-Regular" w:hAnsi="Times New Roman" w:cs="Times New Roman"/>
          <w:sz w:val="24"/>
          <w:szCs w:val="24"/>
          <w:lang w:val="en-US" w:eastAsia="en-US" w:bidi="ar-SA"/>
        </w:rPr>
        <w:t xml:space="preserve"> prevalence was </w:t>
      </w:r>
      <w:r w:rsidR="00CA1D94" w:rsidRPr="00D34B74">
        <w:rPr>
          <w:rFonts w:ascii="Times New Roman" w:eastAsiaTheme="minorHAnsi" w:hAnsi="Times New Roman" w:cs="Times New Roman"/>
          <w:color w:val="131413"/>
          <w:sz w:val="24"/>
          <w:szCs w:val="24"/>
          <w:lang w:val="en-US" w:eastAsia="en-US" w:bidi="ar-SA"/>
        </w:rPr>
        <w:t xml:space="preserve">16.6, 21.3, and 19% respectively </w:t>
      </w:r>
      <w:r w:rsidR="00B14A9D" w:rsidRPr="00D34B74">
        <w:rPr>
          <w:rFonts w:ascii="Times New Roman" w:eastAsiaTheme="minorHAnsi" w:hAnsi="Times New Roman" w:cs="Times New Roman"/>
          <w:color w:val="131413"/>
          <w:sz w:val="24"/>
          <w:szCs w:val="24"/>
          <w:lang w:val="en-US" w:eastAsia="en-US" w:bidi="ar-SA"/>
        </w:rPr>
        <w:fldChar w:fldCharType="begin">
          <w:fldData xml:space="preserve">PEVuZE5vdGU+PENpdGU+PEF1dGhvcj5HdWRldGE8L0F1dGhvcj48WWVhcj4yMDE5PC9ZZWFyPjxS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</w:fldData>
        </w:fldChar>
      </w:r>
      <w:r w:rsidR="00EF06EE">
        <w:rPr>
          <w:rFonts w:ascii="Times New Roman" w:eastAsiaTheme="minorHAnsi" w:hAnsi="Times New Roman" w:cs="Times New Roman"/>
          <w:color w:val="131413"/>
          <w:sz w:val="24"/>
          <w:szCs w:val="24"/>
          <w:lang w:val="en-US" w:eastAsia="en-US" w:bidi="ar-SA"/>
        </w:rPr>
        <w:instrText xml:space="preserve"> ADDIN EN.CITE </w:instrText>
      </w:r>
      <w:r w:rsidR="00EF06EE">
        <w:rPr>
          <w:rFonts w:ascii="Times New Roman" w:eastAsiaTheme="minorHAnsi" w:hAnsi="Times New Roman" w:cs="Times New Roman"/>
          <w:color w:val="131413"/>
          <w:sz w:val="24"/>
          <w:szCs w:val="24"/>
          <w:lang w:val="en-US" w:eastAsia="en-US" w:bidi="ar-SA"/>
        </w:rPr>
        <w:fldChar w:fldCharType="begin">
          <w:fldData xml:space="preserve">PEVuZE5vdGU+PENpdGU+PEF1dGhvcj5HdWRldGE8L0F1dGhvcj48WWVhcj4yMDE5PC9ZZWFyPjxS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</w:fldData>
        </w:fldChar>
      </w:r>
      <w:r w:rsidR="00EF06EE">
        <w:rPr>
          <w:rFonts w:ascii="Times New Roman" w:eastAsiaTheme="minorHAnsi" w:hAnsi="Times New Roman" w:cs="Times New Roman"/>
          <w:color w:val="131413"/>
          <w:sz w:val="24"/>
          <w:szCs w:val="24"/>
          <w:lang w:val="en-US" w:eastAsia="en-US" w:bidi="ar-SA"/>
        </w:rPr>
        <w:instrText xml:space="preserve"> ADDIN EN.CITE.DATA </w:instrText>
      </w:r>
      <w:r w:rsidR="00EF06EE">
        <w:rPr>
          <w:rFonts w:ascii="Times New Roman" w:eastAsiaTheme="minorHAnsi" w:hAnsi="Times New Roman" w:cs="Times New Roman"/>
          <w:color w:val="131413"/>
          <w:sz w:val="24"/>
          <w:szCs w:val="24"/>
          <w:lang w:val="en-US" w:eastAsia="en-US" w:bidi="ar-SA"/>
        </w:rPr>
      </w:r>
      <w:r w:rsidR="00EF06EE">
        <w:rPr>
          <w:rFonts w:ascii="Times New Roman" w:eastAsiaTheme="minorHAnsi" w:hAnsi="Times New Roman" w:cs="Times New Roman"/>
          <w:color w:val="131413"/>
          <w:sz w:val="24"/>
          <w:szCs w:val="24"/>
          <w:lang w:val="en-US" w:eastAsia="en-US" w:bidi="ar-SA"/>
        </w:rPr>
        <w:fldChar w:fldCharType="end"/>
      </w:r>
      <w:r w:rsidR="00B14A9D" w:rsidRPr="00D34B74">
        <w:rPr>
          <w:rFonts w:ascii="Times New Roman" w:eastAsiaTheme="minorHAnsi" w:hAnsi="Times New Roman" w:cs="Times New Roman"/>
          <w:color w:val="131413"/>
          <w:sz w:val="24"/>
          <w:szCs w:val="24"/>
          <w:lang w:val="en-US" w:eastAsia="en-US" w:bidi="ar-SA"/>
        </w:rPr>
      </w:r>
      <w:r w:rsidR="00B14A9D" w:rsidRPr="00D34B74">
        <w:rPr>
          <w:rFonts w:ascii="Times New Roman" w:eastAsiaTheme="minorHAnsi" w:hAnsi="Times New Roman" w:cs="Times New Roman"/>
          <w:color w:val="131413"/>
          <w:sz w:val="24"/>
          <w:szCs w:val="24"/>
          <w:lang w:val="en-US" w:eastAsia="en-US" w:bidi="ar-SA"/>
        </w:rPr>
        <w:fldChar w:fldCharType="separate"/>
      </w:r>
      <w:r w:rsidR="00EF06EE">
        <w:rPr>
          <w:rFonts w:ascii="Times New Roman" w:eastAsiaTheme="minorHAnsi" w:hAnsi="Times New Roman" w:cs="Times New Roman"/>
          <w:noProof/>
          <w:color w:val="131413"/>
          <w:sz w:val="24"/>
          <w:szCs w:val="24"/>
          <w:lang w:val="en-US" w:eastAsia="en-US" w:bidi="ar-SA"/>
        </w:rPr>
        <w:t>[48-50]</w:t>
      </w:r>
      <w:r w:rsidR="00B14A9D" w:rsidRPr="00D34B74">
        <w:rPr>
          <w:rFonts w:ascii="Times New Roman" w:eastAsiaTheme="minorHAnsi" w:hAnsi="Times New Roman" w:cs="Times New Roman"/>
          <w:color w:val="131413"/>
          <w:sz w:val="24"/>
          <w:szCs w:val="24"/>
          <w:lang w:val="en-US" w:eastAsia="en-US" w:bidi="ar-SA"/>
        </w:rPr>
        <w:fldChar w:fldCharType="end"/>
      </w:r>
      <w:r w:rsidR="00B14A9D" w:rsidRPr="00D34B74">
        <w:rPr>
          <w:rFonts w:ascii="Times New Roman" w:eastAsiaTheme="minorHAnsi" w:hAnsi="Times New Roman" w:cs="Times New Roman"/>
          <w:color w:val="131413"/>
          <w:sz w:val="24"/>
          <w:szCs w:val="24"/>
          <w:lang w:val="en-US" w:eastAsia="en-US" w:bidi="ar-SA"/>
        </w:rPr>
        <w:t>.</w:t>
      </w:r>
      <w:r w:rsidR="00057029" w:rsidRPr="00D34B74">
        <w:rPr>
          <w:rFonts w:ascii="Times New Roman" w:eastAsiaTheme="minorHAnsi" w:hAnsi="Times New Roman" w:cs="Times New Roman"/>
          <w:color w:val="131413"/>
          <w:sz w:val="24"/>
          <w:szCs w:val="24"/>
          <w:lang w:val="en-US" w:eastAsia="en-US" w:bidi="ar-SA"/>
        </w:rPr>
        <w:t xml:space="preserve"> </w:t>
      </w:r>
      <w:r w:rsidR="003E03E6" w:rsidRPr="00D34B74">
        <w:rPr>
          <w:rFonts w:ascii="Times New Roman" w:eastAsia="MinionPro-Regular" w:hAnsi="Times New Roman" w:cs="Times New Roman"/>
          <w:sz w:val="24"/>
          <w:szCs w:val="24"/>
          <w:lang w:val="en-US" w:eastAsia="en-US" w:bidi="ar-SA"/>
        </w:rPr>
        <w:t>This discrepancy may</w:t>
      </w:r>
      <w:r w:rsidRPr="00D34B74">
        <w:rPr>
          <w:rFonts w:ascii="Times New Roman" w:eastAsia="MinionPro-Regular" w:hAnsi="Times New Roman" w:cs="Times New Roman"/>
          <w:sz w:val="24"/>
          <w:szCs w:val="24"/>
          <w:lang w:val="en-US" w:eastAsia="en-US" w:bidi="ar-SA"/>
        </w:rPr>
        <w:t xml:space="preserve"> be </w:t>
      </w:r>
      <w:r w:rsidR="003E03E6" w:rsidRPr="00D34B74">
        <w:rPr>
          <w:rFonts w:ascii="Times New Roman" w:eastAsia="MinionPro-Regular" w:hAnsi="Times New Roman" w:cs="Times New Roman"/>
          <w:sz w:val="24"/>
          <w:szCs w:val="24"/>
          <w:lang w:val="en-US" w:eastAsia="en-US" w:bidi="ar-SA"/>
        </w:rPr>
        <w:t xml:space="preserve">due to the differences in methodology like study period, sampling techniques, </w:t>
      </w:r>
      <w:r w:rsidR="0007304F" w:rsidRPr="00D34B74">
        <w:rPr>
          <w:rFonts w:ascii="Times New Roman" w:eastAsia="MinionPro-Regular" w:hAnsi="Times New Roman" w:cs="Times New Roman"/>
          <w:sz w:val="24"/>
          <w:szCs w:val="24"/>
          <w:lang w:val="en-US" w:eastAsia="en-US" w:bidi="ar-SA"/>
        </w:rPr>
        <w:t xml:space="preserve">antenatal care and iron supplementation during pregnancy. It might be an outcome of gap between these studies and health service improvement. In </w:t>
      </w:r>
      <w:r w:rsidR="00FD38EE" w:rsidRPr="00D34B74">
        <w:rPr>
          <w:rFonts w:ascii="Times New Roman" w:eastAsia="MinionPro-Regular" w:hAnsi="Times New Roman" w:cs="Times New Roman"/>
          <w:sz w:val="24"/>
          <w:szCs w:val="24"/>
          <w:lang w:val="en-US" w:eastAsia="en-US" w:bidi="ar-SA"/>
        </w:rPr>
        <w:t xml:space="preserve">the </w:t>
      </w:r>
      <w:r w:rsidR="0007304F" w:rsidRPr="00D34B74">
        <w:rPr>
          <w:rFonts w:ascii="Times New Roman" w:eastAsia="MinionPro-Regular" w:hAnsi="Times New Roman" w:cs="Times New Roman"/>
          <w:sz w:val="24"/>
          <w:szCs w:val="24"/>
          <w:lang w:val="en-US" w:eastAsia="en-US" w:bidi="ar-SA"/>
        </w:rPr>
        <w:t xml:space="preserve">current study </w:t>
      </w:r>
      <w:r w:rsidRPr="00D34B74">
        <w:rPr>
          <w:rFonts w:ascii="Times New Roman" w:eastAsia="MinionPro-Regular" w:hAnsi="Times New Roman" w:cs="Times New Roman"/>
          <w:sz w:val="24"/>
          <w:szCs w:val="24"/>
          <w:lang w:val="en-US" w:eastAsia="en-US" w:bidi="ar-SA"/>
        </w:rPr>
        <w:t xml:space="preserve">preeclampsia </w:t>
      </w:r>
      <w:r w:rsidR="006215CB" w:rsidRPr="00D34B74">
        <w:rPr>
          <w:rFonts w:ascii="Times New Roman" w:eastAsia="MinionPro-Regular" w:hAnsi="Times New Roman" w:cs="Times New Roman"/>
          <w:sz w:val="24"/>
          <w:szCs w:val="24"/>
          <w:lang w:val="en-US" w:eastAsia="en-US" w:bidi="ar-SA"/>
        </w:rPr>
        <w:t>and single institution base study</w:t>
      </w:r>
      <w:r w:rsidR="0007304F" w:rsidRPr="00D34B74">
        <w:rPr>
          <w:rFonts w:ascii="Times New Roman" w:eastAsia="MinionPro-Regular" w:hAnsi="Times New Roman" w:cs="Times New Roman"/>
          <w:sz w:val="24"/>
          <w:szCs w:val="24"/>
          <w:lang w:val="en-US" w:eastAsia="en-US" w:bidi="ar-SA"/>
        </w:rPr>
        <w:t xml:space="preserve"> may be</w:t>
      </w:r>
      <w:r w:rsidR="006215CB" w:rsidRPr="00D34B74">
        <w:rPr>
          <w:rFonts w:ascii="Times New Roman" w:eastAsia="MinionPro-Regular" w:hAnsi="Times New Roman" w:cs="Times New Roman"/>
          <w:sz w:val="24"/>
          <w:szCs w:val="24"/>
          <w:lang w:val="en-US" w:eastAsia="en-US" w:bidi="ar-SA"/>
        </w:rPr>
        <w:t xml:space="preserve"> </w:t>
      </w:r>
      <w:r w:rsidRPr="00D34B74">
        <w:rPr>
          <w:rFonts w:ascii="Times New Roman" w:eastAsia="MinionPro-Regular" w:hAnsi="Times New Roman" w:cs="Times New Roman"/>
          <w:sz w:val="24"/>
          <w:szCs w:val="24"/>
          <w:lang w:val="en-US" w:eastAsia="en-US" w:bidi="ar-SA"/>
        </w:rPr>
        <w:t>the potential factors behind this</w:t>
      </w:r>
      <w:r w:rsidR="0007304F" w:rsidRPr="00D34B74">
        <w:rPr>
          <w:rFonts w:ascii="Times New Roman" w:eastAsia="MinionPro-Regular" w:hAnsi="Times New Roman" w:cs="Times New Roman"/>
          <w:sz w:val="24"/>
          <w:szCs w:val="24"/>
          <w:lang w:val="en-US" w:eastAsia="en-US" w:bidi="ar-SA"/>
        </w:rPr>
        <w:t xml:space="preserve"> result</w:t>
      </w:r>
      <w:r w:rsidRPr="00D34B74">
        <w:rPr>
          <w:rFonts w:ascii="Times New Roman" w:eastAsia="MinionPro-Regular" w:hAnsi="Times New Roman" w:cs="Times New Roman"/>
          <w:sz w:val="24"/>
          <w:szCs w:val="24"/>
          <w:lang w:val="en-US" w:eastAsia="en-US" w:bidi="ar-SA"/>
        </w:rPr>
        <w:t xml:space="preserve">. </w:t>
      </w:r>
      <w:r w:rsidR="00D13051" w:rsidRPr="00D34B74">
        <w:rPr>
          <w:rFonts w:ascii="Times New Roman" w:eastAsia="MinionPro-Regular" w:hAnsi="Times New Roman" w:cs="Times New Roman"/>
          <w:sz w:val="24"/>
          <w:szCs w:val="24"/>
          <w:lang w:val="en-US" w:eastAsia="en-US" w:bidi="ar-SA"/>
        </w:rPr>
        <w:t xml:space="preserve">Moreover, </w:t>
      </w:r>
      <w:r w:rsidR="0007304F" w:rsidRPr="00D34B74">
        <w:rPr>
          <w:rFonts w:ascii="Times New Roman" w:eastAsia="MinionPro-Regular" w:hAnsi="Times New Roman" w:cs="Times New Roman"/>
          <w:sz w:val="24"/>
          <w:szCs w:val="24"/>
          <w:lang w:val="en-US" w:eastAsia="en-US" w:bidi="ar-SA"/>
        </w:rPr>
        <w:t xml:space="preserve">socioeconomic status </w:t>
      </w:r>
      <w:r w:rsidR="00A07E4C" w:rsidRPr="00D34B74">
        <w:rPr>
          <w:rFonts w:ascii="Times New Roman" w:eastAsia="MinionPro-Regular" w:hAnsi="Times New Roman" w:cs="Times New Roman"/>
          <w:sz w:val="24"/>
          <w:szCs w:val="24"/>
          <w:lang w:val="en-US" w:eastAsia="en-US" w:bidi="ar-SA"/>
        </w:rPr>
        <w:t xml:space="preserve">in densely populous country is a big </w:t>
      </w:r>
      <w:r w:rsidR="00A33F6C" w:rsidRPr="00D34B74">
        <w:rPr>
          <w:rFonts w:ascii="Times New Roman" w:eastAsia="MinionPro-Regular" w:hAnsi="Times New Roman" w:cs="Times New Roman"/>
          <w:sz w:val="24"/>
          <w:szCs w:val="24"/>
          <w:lang w:val="en-US" w:eastAsia="en-US" w:bidi="ar-SA"/>
        </w:rPr>
        <w:t>inhibitor to get proper</w:t>
      </w:r>
      <w:r w:rsidR="00A07E4C" w:rsidRPr="00D34B74">
        <w:rPr>
          <w:rFonts w:ascii="Times New Roman" w:eastAsia="MinionPro-Regular" w:hAnsi="Times New Roman" w:cs="Times New Roman"/>
          <w:sz w:val="24"/>
          <w:szCs w:val="24"/>
          <w:lang w:val="en-US" w:eastAsia="en-US" w:bidi="ar-SA"/>
        </w:rPr>
        <w:t xml:space="preserve"> treatment in time</w:t>
      </w:r>
      <w:r w:rsidR="00A33F6C" w:rsidRPr="00D34B74">
        <w:rPr>
          <w:rFonts w:ascii="Times New Roman" w:eastAsia="MinionPro-Regular" w:hAnsi="Times New Roman" w:cs="Times New Roman"/>
          <w:sz w:val="24"/>
          <w:szCs w:val="24"/>
          <w:lang w:val="en-US" w:eastAsia="en-US" w:bidi="ar-SA"/>
        </w:rPr>
        <w:t>.</w:t>
      </w:r>
      <w:r w:rsidR="00A07E4C" w:rsidRPr="00D34B74">
        <w:rPr>
          <w:rFonts w:ascii="Times New Roman" w:eastAsia="MinionPro-Regular" w:hAnsi="Times New Roman" w:cs="Times New Roman"/>
          <w:sz w:val="24"/>
          <w:szCs w:val="24"/>
          <w:lang w:val="en-US" w:eastAsia="en-US" w:bidi="ar-SA"/>
        </w:rPr>
        <w:t xml:space="preserve"> Present</w:t>
      </w:r>
      <w:r w:rsidR="00BE3CE0" w:rsidRPr="00D34B74">
        <w:rPr>
          <w:rFonts w:ascii="Times New Roman" w:eastAsia="MinionPro-Regular" w:hAnsi="Times New Roman" w:cs="Times New Roman"/>
          <w:sz w:val="24"/>
          <w:szCs w:val="24"/>
          <w:lang w:val="en-US" w:eastAsia="en-US" w:bidi="ar-SA"/>
        </w:rPr>
        <w:t xml:space="preserve"> study illustrate that around 70% respondents maintain their live by lower mid-income</w:t>
      </w:r>
      <w:r w:rsidR="00A33F6C" w:rsidRPr="00D34B74">
        <w:rPr>
          <w:rFonts w:ascii="Times New Roman" w:eastAsia="MinionPro-Regular" w:hAnsi="Times New Roman" w:cs="Times New Roman"/>
          <w:sz w:val="24"/>
          <w:szCs w:val="24"/>
          <w:lang w:val="en-US" w:eastAsia="en-US" w:bidi="ar-SA"/>
        </w:rPr>
        <w:t xml:space="preserve"> </w:t>
      </w:r>
      <w:ins w:id="530" w:author="Jahirul Islam" w:date="2023-11-25T17:22:00Z">
        <w:r w:rsidR="000C641D">
          <w:rPr>
            <w:rFonts w:ascii="Times New Roman" w:eastAsia="MinionPro-Regular" w:hAnsi="Times New Roman" w:cs="Times New Roman"/>
            <w:sz w:val="24"/>
            <w:szCs w:val="24"/>
            <w:lang w:val="en-US" w:eastAsia="en-US" w:bidi="ar-SA"/>
          </w:rPr>
          <w:t xml:space="preserve">level </w:t>
        </w:r>
      </w:ins>
      <w:r w:rsidR="00A33F6C" w:rsidRPr="00D34B74">
        <w:rPr>
          <w:rFonts w:ascii="Times New Roman" w:hAnsi="Times New Roman" w:cs="Times New Roman"/>
          <w:color w:val="000000"/>
          <w:sz w:val="24"/>
          <w:szCs w:val="24"/>
        </w:rPr>
        <w:t>(5361-21270)</w:t>
      </w:r>
      <w:r w:rsidR="00110186" w:rsidRPr="00D34B74">
        <w:rPr>
          <w:rFonts w:ascii="Times New Roman" w:eastAsia="MinionPro-Regular" w:hAnsi="Times New Roman" w:cs="Times New Roman"/>
          <w:sz w:val="24"/>
          <w:szCs w:val="24"/>
          <w:lang w:val="en-US" w:eastAsia="en-US" w:bidi="ar-SA"/>
        </w:rPr>
        <w:t xml:space="preserve"> </w:t>
      </w:r>
      <w:r w:rsidR="00110186" w:rsidRPr="00D34B74">
        <w:rPr>
          <w:rFonts w:ascii="Times New Roman" w:eastAsia="MinionPro-Regular" w:hAnsi="Times New Roman" w:cs="Times New Roman"/>
          <w:sz w:val="24"/>
          <w:szCs w:val="24"/>
          <w:highlight w:val="yellow"/>
          <w:lang w:val="en-US" w:eastAsia="en-US" w:bidi="ar-SA"/>
        </w:rPr>
        <w:t>[Ref-income]</w:t>
      </w:r>
      <w:r w:rsidR="00D46845" w:rsidRPr="00D34B74">
        <w:rPr>
          <w:rFonts w:ascii="Times New Roman" w:eastAsia="MinionPro-Regular" w:hAnsi="Times New Roman" w:cs="Times New Roman"/>
          <w:sz w:val="24"/>
          <w:szCs w:val="24"/>
          <w:lang w:val="en-US" w:eastAsia="en-US" w:bidi="ar-SA"/>
        </w:rPr>
        <w:t>.</w:t>
      </w:r>
      <w:r w:rsidR="00D60ED2" w:rsidRPr="00D34B74">
        <w:rPr>
          <w:rFonts w:ascii="Times New Roman" w:eastAsia="MinionPro-Regular" w:hAnsi="Times New Roman" w:cs="Times New Roman"/>
          <w:sz w:val="24"/>
          <w:szCs w:val="24"/>
          <w:lang w:val="en-US" w:eastAsia="en-US" w:bidi="ar-SA"/>
        </w:rPr>
        <w:t xml:space="preserve"> Low economic and nutritional status </w:t>
      </w:r>
      <w:ins w:id="531" w:author="Jahirul Islam" w:date="2023-11-25T17:22:00Z">
        <w:r w:rsidR="000C641D">
          <w:rPr>
            <w:rFonts w:ascii="Times New Roman" w:eastAsia="MinionPro-Regular" w:hAnsi="Times New Roman" w:cs="Times New Roman"/>
            <w:sz w:val="24"/>
            <w:szCs w:val="24"/>
            <w:lang w:val="en-US" w:eastAsia="en-US" w:bidi="ar-SA"/>
          </w:rPr>
          <w:t>may trigger</w:t>
        </w:r>
      </w:ins>
      <w:del w:id="532" w:author="Jahirul Islam" w:date="2023-11-25T17:22:00Z">
        <w:r w:rsidR="00D60ED2" w:rsidRPr="00D34B74" w:rsidDel="000C641D">
          <w:rPr>
            <w:rFonts w:ascii="Times New Roman" w:eastAsia="MinionPro-Regular" w:hAnsi="Times New Roman" w:cs="Times New Roman"/>
            <w:sz w:val="24"/>
            <w:szCs w:val="24"/>
            <w:lang w:val="en-US" w:eastAsia="en-US" w:bidi="ar-SA"/>
          </w:rPr>
          <w:delText>issued</w:delText>
        </w:r>
      </w:del>
      <w:r w:rsidR="00D60ED2" w:rsidRPr="00D34B74">
        <w:rPr>
          <w:rFonts w:ascii="Times New Roman" w:eastAsia="MinionPro-Regular" w:hAnsi="Times New Roman" w:cs="Times New Roman"/>
          <w:sz w:val="24"/>
          <w:szCs w:val="24"/>
          <w:lang w:val="en-US" w:eastAsia="en-US" w:bidi="ar-SA"/>
        </w:rPr>
        <w:t xml:space="preserve"> lower maternal hemoglobin level and preec</w:t>
      </w:r>
      <w:r w:rsidR="00EA59A0" w:rsidRPr="00D34B74">
        <w:rPr>
          <w:rFonts w:ascii="Times New Roman" w:eastAsia="MinionPro-Regular" w:hAnsi="Times New Roman" w:cs="Times New Roman"/>
          <w:sz w:val="24"/>
          <w:szCs w:val="24"/>
          <w:lang w:val="en-US" w:eastAsia="en-US" w:bidi="ar-SA"/>
        </w:rPr>
        <w:t xml:space="preserve">lampsia in developing countries </w:t>
      </w:r>
      <w:r w:rsidR="00A4418F" w:rsidRPr="00D34B74">
        <w:rPr>
          <w:rFonts w:ascii="Times New Roman" w:eastAsia="MinionPro-Regular" w:hAnsi="Times New Roman" w:cs="Times New Roman"/>
          <w:color w:val="000000" w:themeColor="text1"/>
          <w:sz w:val="24"/>
          <w:szCs w:val="24"/>
          <w:lang w:val="en-US" w:eastAsia="en-US" w:bidi="ar-SA"/>
        </w:rPr>
        <w:fldChar w:fldCharType="begin"/>
      </w:r>
      <w:r w:rsidR="00EF06EE">
        <w:rPr>
          <w:rFonts w:ascii="Times New Roman" w:eastAsia="MinionPro-Regular" w:hAnsi="Times New Roman" w:cs="Times New Roman"/>
          <w:color w:val="000000" w:themeColor="text1"/>
          <w:sz w:val="24"/>
          <w:szCs w:val="24"/>
          <w:lang w:val="en-US" w:eastAsia="en-US" w:bidi="ar-SA"/>
        </w:rPr>
        <w:instrText xml:space="preserve"> ADDIN EN.CITE &lt;EndNote&gt;&lt;Cite&gt;&lt;Author&gt;Cordina&lt;/Author&gt;&lt;Year&gt;2015&lt;/Year&gt;&lt;RecNum&gt;37&lt;/RecNum&gt;&lt;DisplayText&gt;[51]&lt;/DisplayText&gt;&lt;record&gt;&lt;rec-number&gt;37&lt;/rec-number&gt;&lt;foreign-keys&gt;&lt;key app="EN" db-id="xpvssz00629wx6edswuvdvwjaptzp2fzatwf" timestamp="1698124543"&gt;37&lt;/key&gt;&lt;/foreign-keys&gt;&lt;ref-type name="Journal Article"&gt;17&lt;/ref-type&gt;&lt;contributors&gt;&lt;authors&gt;&lt;author&gt;Cordina, M.&lt;/author&gt;&lt;author&gt;Bhatti, S.&lt;/author&gt;&lt;author&gt;Fernandez, M.&lt;/author&gt;&lt;author&gt;Syngelaki, A.&lt;/author&gt;&lt;author&gt;Nicolaides, K. H.&lt;/author&gt;&lt;author&gt;Kametas, N. A.&lt;/author&gt;&lt;/authors&gt;&lt;/contributors&gt;&lt;auth-address&gt;a Maternal Hypertension Unit , King&amp;apos;s College Hospital , London , UK .&lt;/auth-address&gt;&lt;titles&gt;&lt;title&gt;Maternal hemoglobin at 27-29 weeks&amp;apos; gestation and severity of pre-eclampsia&lt;/title&gt;&lt;secondary-title&gt;J Matern Fetal Neonatal Med&lt;/secondary-title&gt;&lt;/titles&gt;&lt;periodical&gt;&lt;full-title&gt;J Matern Fetal Neonatal Med&lt;/full-title&gt;&lt;/periodical&gt;&lt;pages&gt;1575-80&lt;/pages&gt;&lt;volume&gt;28&lt;/volume&gt;&lt;number&gt;13&lt;/number&gt;&lt;edition&gt;2014/09/04&lt;/edition&gt;&lt;keywords&gt;&lt;keyword&gt;Adult&lt;/keyword&gt;&lt;keyword&gt;Biomarkers/blood&lt;/keyword&gt;&lt;keyword&gt;Birth Weight/physiology&lt;/keyword&gt;&lt;keyword&gt;Case-Control Studies&lt;/keyword&gt;&lt;keyword&gt;Female&lt;/keyword&gt;&lt;keyword&gt;Hemoglobins/*analysis&lt;/keyword&gt;&lt;keyword&gt;Humans&lt;/keyword&gt;&lt;keyword&gt;Infant, Newborn&lt;/keyword&gt;&lt;keyword&gt;Pre-Eclampsia/*blood/epidemiology&lt;/keyword&gt;&lt;keyword&gt;Pregnancy&lt;/keyword&gt;&lt;keyword&gt;Pregnancy Outcome/epidemiology&lt;/keyword&gt;&lt;keyword&gt;Pregnancy Trimester, Second/*blood&lt;/keyword&gt;&lt;keyword&gt;Pregnancy Trimester, Third/*blood&lt;/keyword&gt;&lt;keyword&gt;Prenatal Diagnosis&lt;/keyword&gt;&lt;keyword&gt;Retrospective Studies&lt;/keyword&gt;&lt;keyword&gt;Severity of Illness Index&lt;/keyword&gt;&lt;keyword&gt;Hemoglobin&lt;/keyword&gt;&lt;keyword&gt;pre-eclampsia&lt;/keyword&gt;&lt;/keywords&gt;&lt;dates&gt;&lt;year&gt;2015&lt;/year&gt;&lt;pub-dates&gt;&lt;date&gt;Sep&lt;/date&gt;&lt;/pub-dates&gt;&lt;/dates&gt;&lt;isbn&gt;1476-4954&lt;/isbn&gt;&lt;accession-num&gt;25184521&lt;/accession-num&gt;&lt;urls&gt;&lt;/urls&gt;&lt;electronic-resource-num&gt;10.3109/14767058.2014.961006&lt;/electronic-resource-num&gt;&lt;remote-database-provider&gt;NLM&lt;/remote-database-provider&gt;&lt;language&gt;eng&lt;/language&gt;&lt;/record&gt;&lt;/Cite&gt;&lt;/EndNote&gt;</w:instrText>
      </w:r>
      <w:r w:rsidR="00A4418F" w:rsidRPr="00D34B74">
        <w:rPr>
          <w:rFonts w:ascii="Times New Roman" w:eastAsia="MinionPro-Regular" w:hAnsi="Times New Roman" w:cs="Times New Roman"/>
          <w:color w:val="000000" w:themeColor="text1"/>
          <w:sz w:val="24"/>
          <w:szCs w:val="24"/>
          <w:lang w:val="en-US" w:eastAsia="en-US" w:bidi="ar-SA"/>
        </w:rPr>
        <w:fldChar w:fldCharType="separate"/>
      </w:r>
      <w:r w:rsidR="00EF06EE">
        <w:rPr>
          <w:rFonts w:ascii="Times New Roman" w:eastAsia="MinionPro-Regular" w:hAnsi="Times New Roman" w:cs="Times New Roman"/>
          <w:noProof/>
          <w:color w:val="000000" w:themeColor="text1"/>
          <w:sz w:val="24"/>
          <w:szCs w:val="24"/>
          <w:lang w:val="en-US" w:eastAsia="en-US" w:bidi="ar-SA"/>
        </w:rPr>
        <w:t>[51]</w:t>
      </w:r>
      <w:r w:rsidR="00A4418F" w:rsidRPr="00D34B74">
        <w:rPr>
          <w:rFonts w:ascii="Times New Roman" w:eastAsia="MinionPro-Regular" w:hAnsi="Times New Roman" w:cs="Times New Roman"/>
          <w:color w:val="000000" w:themeColor="text1"/>
          <w:sz w:val="24"/>
          <w:szCs w:val="24"/>
          <w:lang w:val="en-US" w:eastAsia="en-US" w:bidi="ar-SA"/>
        </w:rPr>
        <w:fldChar w:fldCharType="end"/>
      </w:r>
      <w:r w:rsidR="00D60ED2" w:rsidRPr="00D34B74">
        <w:rPr>
          <w:rFonts w:ascii="Times New Roman" w:eastAsia="MinionPro-Regular" w:hAnsi="Times New Roman" w:cs="Times New Roman"/>
          <w:color w:val="000000" w:themeColor="text1"/>
          <w:sz w:val="24"/>
          <w:szCs w:val="24"/>
          <w:lang w:val="en-US" w:eastAsia="en-US" w:bidi="ar-SA"/>
        </w:rPr>
        <w:t>.</w:t>
      </w:r>
      <w:del w:id="533" w:author="Jahirul Islam" w:date="2023-11-25T17:22:00Z">
        <w:r w:rsidR="00D60ED2" w:rsidRPr="00D34B74" w:rsidDel="000C641D">
          <w:rPr>
            <w:rFonts w:ascii="Times New Roman" w:eastAsia="MinionPro-Regular" w:hAnsi="Times New Roman" w:cs="Times New Roman"/>
            <w:color w:val="000000" w:themeColor="text1"/>
            <w:sz w:val="24"/>
            <w:szCs w:val="24"/>
            <w:lang w:val="en-US" w:eastAsia="en-US" w:bidi="ar-SA"/>
          </w:rPr>
          <w:delText xml:space="preserve"> </w:delText>
        </w:r>
        <w:r w:rsidR="00D46845" w:rsidRPr="00D34B74" w:rsidDel="000C641D">
          <w:rPr>
            <w:rFonts w:ascii="Times New Roman" w:eastAsia="MinionPro-Regular" w:hAnsi="Times New Roman" w:cs="Times New Roman"/>
            <w:color w:val="000000" w:themeColor="text1"/>
            <w:sz w:val="24"/>
            <w:szCs w:val="24"/>
            <w:lang w:val="en-US" w:eastAsia="en-US" w:bidi="ar-SA"/>
          </w:rPr>
          <w:delText xml:space="preserve"> </w:delText>
        </w:r>
      </w:del>
    </w:p>
    <w:p w14:paraId="47033CB9" w14:textId="36B48D48" w:rsidR="00B4437D" w:rsidRPr="00D34B74" w:rsidDel="00412BE5" w:rsidRDefault="00AE7D76" w:rsidP="00412BE5">
      <w:pPr>
        <w:autoSpaceDE w:val="0"/>
        <w:autoSpaceDN w:val="0"/>
        <w:adjustRightInd w:val="0"/>
        <w:spacing w:before="120" w:after="120" w:line="240" w:lineRule="auto"/>
        <w:jc w:val="both"/>
        <w:rPr>
          <w:del w:id="534" w:author="Jahirul Islam" w:date="2023-11-25T17:33:00Z"/>
          <w:rFonts w:ascii="Times New Roman" w:eastAsia="MinionPro-Regular" w:hAnsi="Times New Roman" w:cs="Times New Roman"/>
          <w:color w:val="000000" w:themeColor="text1"/>
          <w:sz w:val="24"/>
          <w:szCs w:val="24"/>
          <w:lang w:val="en-US" w:eastAsia="en-US" w:bidi="ar-SA"/>
        </w:rPr>
      </w:pPr>
      <w:ins w:id="535" w:author="Jahirul Islam" w:date="2023-11-25T17:32:00Z">
        <w:r>
          <w:rPr>
            <w:rFonts w:ascii="Times New Roman" w:eastAsia="MinionPro-Regular" w:hAnsi="Times New Roman" w:cs="Times New Roman"/>
            <w:color w:val="000000" w:themeColor="text1"/>
            <w:sz w:val="24"/>
            <w:szCs w:val="24"/>
            <w:lang w:val="en-US" w:eastAsia="en-US" w:bidi="ar-SA"/>
          </w:rPr>
          <w:t xml:space="preserve">Our finding that the maternal age is associated with anaemia is </w:t>
        </w:r>
        <w:r w:rsidR="00412BE5">
          <w:rPr>
            <w:rFonts w:ascii="Times New Roman" w:eastAsia="MinionPro-Regular" w:hAnsi="Times New Roman" w:cs="Times New Roman"/>
            <w:color w:val="000000" w:themeColor="text1"/>
            <w:sz w:val="24"/>
            <w:szCs w:val="24"/>
            <w:lang w:val="en-US" w:eastAsia="en-US" w:bidi="ar-SA"/>
          </w:rPr>
          <w:t xml:space="preserve">found by several </w:t>
        </w:r>
      </w:ins>
      <w:ins w:id="536" w:author="Jahirul Islam" w:date="2023-11-25T17:33:00Z">
        <w:r w:rsidR="00412BE5">
          <w:rPr>
            <w:rFonts w:ascii="Times New Roman" w:eastAsia="MinionPro-Regular" w:hAnsi="Times New Roman" w:cs="Times New Roman"/>
            <w:color w:val="000000" w:themeColor="text1"/>
            <w:sz w:val="24"/>
            <w:szCs w:val="24"/>
            <w:lang w:val="en-US" w:eastAsia="en-US" w:bidi="ar-SA"/>
          </w:rPr>
          <w:t>other studies</w:t>
        </w:r>
      </w:ins>
    </w:p>
    <w:p w14:paraId="47033CBA" w14:textId="40B1AC14" w:rsidR="0082465B" w:rsidRPr="00D34B74" w:rsidRDefault="00D676D0" w:rsidP="00412BE5">
      <w:pPr>
        <w:autoSpaceDE w:val="0"/>
        <w:autoSpaceDN w:val="0"/>
        <w:adjustRightInd w:val="0"/>
        <w:spacing w:before="120" w:after="120" w:line="240" w:lineRule="auto"/>
        <w:jc w:val="both"/>
        <w:rPr>
          <w:rFonts w:ascii="Times New Roman" w:hAnsi="Times New Roman" w:cs="Times New Roman"/>
          <w:sz w:val="24"/>
          <w:szCs w:val="24"/>
        </w:rPr>
      </w:pPr>
      <w:del w:id="537" w:author="Jahirul Islam" w:date="2023-11-25T17:33:00Z">
        <w:r w:rsidRPr="00D34B74" w:rsidDel="00412BE5">
          <w:rPr>
            <w:rFonts w:ascii="Times New Roman" w:eastAsiaTheme="minorHAnsi" w:hAnsi="Times New Roman" w:cs="Times New Roman"/>
            <w:color w:val="131413"/>
            <w:sz w:val="24"/>
            <w:szCs w:val="24"/>
            <w:lang w:val="en-US" w:eastAsia="en-US" w:bidi="ar-SA"/>
          </w:rPr>
          <w:lastRenderedPageBreak/>
          <w:delText xml:space="preserve">By using bivariate analysis we search out expecting elements of </w:delText>
        </w:r>
      </w:del>
      <w:del w:id="538" w:author="Jahirul Islam" w:date="2023-11-10T22:05:00Z">
        <w:r w:rsidRPr="00D34B74" w:rsidDel="00D34B74">
          <w:rPr>
            <w:rFonts w:ascii="Times New Roman" w:eastAsiaTheme="minorHAnsi" w:hAnsi="Times New Roman" w:cs="Times New Roman"/>
            <w:color w:val="131413"/>
            <w:sz w:val="24"/>
            <w:szCs w:val="24"/>
            <w:lang w:val="en-US" w:eastAsia="en-US" w:bidi="ar-SA"/>
          </w:rPr>
          <w:delText>anemia</w:delText>
        </w:r>
      </w:del>
      <w:del w:id="539" w:author="Jahirul Islam" w:date="2023-11-25T17:33:00Z">
        <w:r w:rsidRPr="00D34B74" w:rsidDel="00412BE5">
          <w:rPr>
            <w:rFonts w:ascii="Times New Roman" w:eastAsiaTheme="minorHAnsi" w:hAnsi="Times New Roman" w:cs="Times New Roman"/>
            <w:color w:val="131413"/>
            <w:sz w:val="24"/>
            <w:szCs w:val="24"/>
            <w:lang w:val="en-US" w:eastAsia="en-US" w:bidi="ar-SA"/>
          </w:rPr>
          <w:delText xml:space="preserve"> such as age, living area, mother education and profession, family income, physical activity, family members, parity, interval of pregnancy, BMI etc. </w:delText>
        </w:r>
        <w:r w:rsidR="00B4437D" w:rsidRPr="00D34B74" w:rsidDel="00412BE5">
          <w:rPr>
            <w:rFonts w:ascii="Times New Roman" w:hAnsi="Times New Roman" w:cs="Times New Roman"/>
            <w:color w:val="000000"/>
            <w:sz w:val="24"/>
            <w:szCs w:val="24"/>
            <w:shd w:val="clear" w:color="auto" w:fill="FFFFFF"/>
          </w:rPr>
          <w:delText xml:space="preserve">Multivariable logistic regression (MLR) models were used to explore the factors associated with </w:delText>
        </w:r>
      </w:del>
      <w:del w:id="540" w:author="Jahirul Islam" w:date="2023-11-10T22:05:00Z">
        <w:r w:rsidR="00B4437D" w:rsidRPr="00D34B74" w:rsidDel="00D34B74">
          <w:rPr>
            <w:rFonts w:ascii="Times New Roman" w:hAnsi="Times New Roman" w:cs="Times New Roman"/>
            <w:color w:val="000000"/>
            <w:sz w:val="24"/>
            <w:szCs w:val="24"/>
            <w:shd w:val="clear" w:color="auto" w:fill="FFFFFF"/>
          </w:rPr>
          <w:delText>anemia</w:delText>
        </w:r>
      </w:del>
      <w:del w:id="541" w:author="Jahirul Islam" w:date="2023-11-25T17:33:00Z">
        <w:r w:rsidR="00B4437D" w:rsidRPr="00D34B74" w:rsidDel="00412BE5">
          <w:rPr>
            <w:rFonts w:ascii="Times New Roman" w:hAnsi="Times New Roman" w:cs="Times New Roman"/>
            <w:color w:val="000000"/>
            <w:sz w:val="24"/>
            <w:szCs w:val="24"/>
            <w:shd w:val="clear" w:color="auto" w:fill="FFFFFF"/>
          </w:rPr>
          <w:delText xml:space="preserve"> among the preeclamptic pregnant women. </w:delText>
        </w:r>
        <w:r w:rsidR="00FD38EE" w:rsidRPr="00D34B74" w:rsidDel="00412BE5">
          <w:rPr>
            <w:rFonts w:ascii="Times New Roman" w:hAnsi="Times New Roman" w:cs="Times New Roman"/>
            <w:sz w:val="24"/>
            <w:szCs w:val="24"/>
          </w:rPr>
          <w:delText>Socio-demographic factor</w:delText>
        </w:r>
        <w:r w:rsidR="00F80E8B" w:rsidRPr="00D34B74" w:rsidDel="00412BE5">
          <w:rPr>
            <w:rFonts w:ascii="Times New Roman" w:hAnsi="Times New Roman" w:cs="Times New Roman"/>
            <w:sz w:val="24"/>
            <w:szCs w:val="24"/>
          </w:rPr>
          <w:delText>,</w:delText>
        </w:r>
        <w:r w:rsidR="00FD38EE" w:rsidRPr="00D34B74" w:rsidDel="00412BE5">
          <w:rPr>
            <w:rFonts w:ascii="Times New Roman" w:hAnsi="Times New Roman" w:cs="Times New Roman"/>
            <w:sz w:val="24"/>
            <w:szCs w:val="24"/>
          </w:rPr>
          <w:delText xml:space="preserve"> maternal age</w:delText>
        </w:r>
        <w:r w:rsidR="00F80E8B" w:rsidRPr="00D34B74" w:rsidDel="00412BE5">
          <w:rPr>
            <w:rFonts w:ascii="Times New Roman" w:hAnsi="Times New Roman" w:cs="Times New Roman"/>
            <w:sz w:val="24"/>
            <w:szCs w:val="24"/>
          </w:rPr>
          <w:delText xml:space="preserve"> (25-35 years) was connected</w:delText>
        </w:r>
        <w:r w:rsidR="00237106" w:rsidRPr="00D34B74" w:rsidDel="00412BE5">
          <w:rPr>
            <w:rFonts w:ascii="Times New Roman" w:hAnsi="Times New Roman" w:cs="Times New Roman"/>
            <w:sz w:val="24"/>
            <w:szCs w:val="24"/>
          </w:rPr>
          <w:delText xml:space="preserve"> with </w:delText>
        </w:r>
      </w:del>
      <w:del w:id="542" w:author="Jahirul Islam" w:date="2023-11-10T22:05:00Z">
        <w:r w:rsidR="00237106" w:rsidRPr="00D34B74" w:rsidDel="00D34B74">
          <w:rPr>
            <w:rFonts w:ascii="Times New Roman" w:hAnsi="Times New Roman" w:cs="Times New Roman"/>
            <w:sz w:val="24"/>
            <w:szCs w:val="24"/>
          </w:rPr>
          <w:delText>anemia</w:delText>
        </w:r>
      </w:del>
      <w:del w:id="543" w:author="Jahirul Islam" w:date="2023-11-25T17:33:00Z">
        <w:r w:rsidR="00237106" w:rsidRPr="00D34B74" w:rsidDel="00412BE5">
          <w:rPr>
            <w:rFonts w:ascii="Times New Roman" w:hAnsi="Times New Roman" w:cs="Times New Roman"/>
            <w:sz w:val="24"/>
            <w:szCs w:val="24"/>
          </w:rPr>
          <w:delText xml:space="preserve"> among preeclamptic pregnant women</w:delText>
        </w:r>
        <w:r w:rsidR="00F80E8B" w:rsidRPr="00D34B74" w:rsidDel="00412BE5">
          <w:rPr>
            <w:rFonts w:ascii="Times New Roman" w:hAnsi="Times New Roman" w:cs="Times New Roman"/>
            <w:sz w:val="24"/>
            <w:szCs w:val="24"/>
          </w:rPr>
          <w:delText xml:space="preserve"> (OR=0.297, CI: 0.032 - 0.886)</w:delText>
        </w:r>
        <w:r w:rsidR="00237106" w:rsidRPr="00D34B74" w:rsidDel="00412BE5">
          <w:rPr>
            <w:rFonts w:ascii="Times New Roman" w:hAnsi="Times New Roman" w:cs="Times New Roman"/>
            <w:sz w:val="24"/>
            <w:szCs w:val="24"/>
          </w:rPr>
          <w:delText>,</w:delText>
        </w:r>
        <w:r w:rsidR="00F80E8B" w:rsidRPr="00D34B74" w:rsidDel="00412BE5">
          <w:rPr>
            <w:rFonts w:ascii="Times New Roman" w:hAnsi="Times New Roman" w:cs="Times New Roman"/>
            <w:sz w:val="24"/>
            <w:szCs w:val="24"/>
          </w:rPr>
          <w:delText xml:space="preserve"> similar findings has been reported in other studies</w:delText>
        </w:r>
        <w:r w:rsidR="00237106" w:rsidRPr="00D34B74" w:rsidDel="00412BE5">
          <w:rPr>
            <w:rFonts w:ascii="Times New Roman" w:hAnsi="Times New Roman" w:cs="Times New Roman"/>
            <w:sz w:val="24"/>
            <w:szCs w:val="24"/>
          </w:rPr>
          <w:delText xml:space="preserve"> </w:delText>
        </w:r>
      </w:del>
      <w:r w:rsidR="00237106" w:rsidRPr="00D34B74">
        <w:rPr>
          <w:rFonts w:ascii="Times New Roman" w:hAnsi="Times New Roman" w:cs="Times New Roman"/>
          <w:sz w:val="24"/>
          <w:szCs w:val="24"/>
        </w:rPr>
        <w:fldChar w:fldCharType="begin">
          <w:fldData xml:space="preserve">PEVuZE5vdGU+PENpdGU+PEF1dGhvcj5MZWxpc3NhPC9BdXRob3I+PFllYXI+MjAxNTwvWWVhcj48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</w:fldData>
        </w:fldChar>
      </w:r>
      <w:r w:rsidR="00EF06EE">
        <w:rPr>
          <w:rFonts w:ascii="Times New Roman" w:hAnsi="Times New Roman" w:cs="Times New Roman"/>
          <w:sz w:val="24"/>
          <w:szCs w:val="24"/>
        </w:rPr>
        <w:instrText xml:space="preserve"> ADDIN EN.CITE </w:instrText>
      </w:r>
      <w:r w:rsidR="00EF06EE">
        <w:rPr>
          <w:rFonts w:ascii="Times New Roman" w:hAnsi="Times New Roman" w:cs="Times New Roman"/>
          <w:sz w:val="24"/>
          <w:szCs w:val="24"/>
        </w:rPr>
        <w:fldChar w:fldCharType="begin">
          <w:fldData xml:space="preserve">PEVuZE5vdGU+PENpdGU+PEF1dGhvcj5MZWxpc3NhPC9BdXRob3I+PFllYXI+MjAxNTwvWWVhcj48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</w:fldData>
        </w:fldChar>
      </w:r>
      <w:r w:rsidR="00EF06EE">
        <w:rPr>
          <w:rFonts w:ascii="Times New Roman" w:hAnsi="Times New Roman" w:cs="Times New Roman"/>
          <w:sz w:val="24"/>
          <w:szCs w:val="24"/>
        </w:rPr>
        <w:instrText xml:space="preserve"> ADDIN EN.CITE.DATA </w:instrText>
      </w:r>
      <w:r w:rsidR="00EF06EE">
        <w:rPr>
          <w:rFonts w:ascii="Times New Roman" w:hAnsi="Times New Roman" w:cs="Times New Roman"/>
          <w:sz w:val="24"/>
          <w:szCs w:val="24"/>
        </w:rPr>
      </w:r>
      <w:r w:rsidR="00EF06EE">
        <w:rPr>
          <w:rFonts w:ascii="Times New Roman" w:hAnsi="Times New Roman" w:cs="Times New Roman"/>
          <w:sz w:val="24"/>
          <w:szCs w:val="24"/>
        </w:rPr>
        <w:fldChar w:fldCharType="end"/>
      </w:r>
      <w:r w:rsidR="00237106" w:rsidRPr="00D34B74">
        <w:rPr>
          <w:rFonts w:ascii="Times New Roman" w:hAnsi="Times New Roman" w:cs="Times New Roman"/>
          <w:sz w:val="24"/>
          <w:szCs w:val="24"/>
        </w:rPr>
      </w:r>
      <w:r w:rsidR="00237106" w:rsidRPr="00D34B74">
        <w:rPr>
          <w:rFonts w:ascii="Times New Roman" w:hAnsi="Times New Roman" w:cs="Times New Roman"/>
          <w:sz w:val="24"/>
          <w:szCs w:val="24"/>
        </w:rPr>
        <w:fldChar w:fldCharType="separate"/>
      </w:r>
      <w:r w:rsidR="00EF06EE">
        <w:rPr>
          <w:rFonts w:ascii="Times New Roman" w:hAnsi="Times New Roman" w:cs="Times New Roman"/>
          <w:noProof/>
          <w:sz w:val="24"/>
          <w:szCs w:val="24"/>
        </w:rPr>
        <w:t>[46, 52]</w:t>
      </w:r>
      <w:r w:rsidR="00237106" w:rsidRPr="00D34B74">
        <w:rPr>
          <w:rFonts w:ascii="Times New Roman" w:hAnsi="Times New Roman" w:cs="Times New Roman"/>
          <w:sz w:val="24"/>
          <w:szCs w:val="24"/>
        </w:rPr>
        <w:fldChar w:fldCharType="end"/>
      </w:r>
      <w:r w:rsidR="00237106" w:rsidRPr="00D34B74">
        <w:rPr>
          <w:rFonts w:ascii="Times New Roman" w:hAnsi="Times New Roman" w:cs="Times New Roman"/>
          <w:sz w:val="24"/>
          <w:szCs w:val="24"/>
        </w:rPr>
        <w:t>.</w:t>
      </w:r>
      <w:r w:rsidR="00F80E8B" w:rsidRPr="00D34B74">
        <w:rPr>
          <w:rFonts w:ascii="Times New Roman" w:hAnsi="Times New Roman" w:cs="Times New Roman"/>
          <w:sz w:val="24"/>
          <w:szCs w:val="24"/>
        </w:rPr>
        <w:t xml:space="preserve"> </w:t>
      </w:r>
      <w:r w:rsidR="005B458B" w:rsidRPr="00D34B74">
        <w:rPr>
          <w:rFonts w:ascii="Times New Roman" w:hAnsi="Times New Roman" w:cs="Times New Roman"/>
          <w:color w:val="333333"/>
          <w:sz w:val="24"/>
          <w:szCs w:val="24"/>
          <w:shd w:val="clear" w:color="auto" w:fill="FFFFFF"/>
        </w:rPr>
        <w:t xml:space="preserve">The findings in the study illustrated that maternal education (&lt;SSC) </w:t>
      </w:r>
      <w:r w:rsidR="00862CB3" w:rsidRPr="00D34B74">
        <w:rPr>
          <w:rFonts w:ascii="Times New Roman" w:hAnsi="Times New Roman" w:cs="Times New Roman"/>
          <w:color w:val="333333"/>
          <w:sz w:val="24"/>
          <w:szCs w:val="24"/>
          <w:shd w:val="clear" w:color="auto" w:fill="FFFFFF"/>
        </w:rPr>
        <w:t>was</w:t>
      </w:r>
      <w:r w:rsidR="005B458B" w:rsidRPr="00D34B74">
        <w:rPr>
          <w:rFonts w:ascii="Times New Roman" w:hAnsi="Times New Roman" w:cs="Times New Roman"/>
          <w:color w:val="333333"/>
          <w:sz w:val="24"/>
          <w:szCs w:val="24"/>
          <w:shd w:val="clear" w:color="auto" w:fill="FFFFFF"/>
        </w:rPr>
        <w:t xml:space="preserve"> significantly correlated to the maternal </w:t>
      </w:r>
      <w:del w:id="544" w:author="Jahirul Islam" w:date="2023-11-10T22:05:00Z">
        <w:r w:rsidR="005B458B" w:rsidRPr="00D34B74" w:rsidDel="00D34B74">
          <w:rPr>
            <w:rFonts w:ascii="Times New Roman" w:hAnsi="Times New Roman" w:cs="Times New Roman"/>
            <w:color w:val="333333"/>
            <w:sz w:val="24"/>
            <w:szCs w:val="24"/>
            <w:shd w:val="clear" w:color="auto" w:fill="FFFFFF"/>
          </w:rPr>
          <w:delText>anemia</w:delText>
        </w:r>
      </w:del>
      <w:ins w:id="545" w:author="Jahirul Islam" w:date="2023-11-10T22:05:00Z">
        <w:r w:rsidR="00D34B74" w:rsidRPr="00D34B74">
          <w:rPr>
            <w:rFonts w:ascii="Times New Roman" w:hAnsi="Times New Roman" w:cs="Times New Roman"/>
            <w:color w:val="333333"/>
            <w:sz w:val="24"/>
            <w:szCs w:val="24"/>
            <w:shd w:val="clear" w:color="auto" w:fill="FFFFFF"/>
          </w:rPr>
          <w:t>anaemia</w:t>
        </w:r>
      </w:ins>
      <w:r w:rsidR="005B458B" w:rsidRPr="00D34B74">
        <w:rPr>
          <w:rFonts w:ascii="Times New Roman" w:hAnsi="Times New Roman" w:cs="Times New Roman"/>
          <w:color w:val="333333"/>
          <w:sz w:val="24"/>
          <w:szCs w:val="24"/>
          <w:shd w:val="clear" w:color="auto" w:fill="FFFFFF"/>
        </w:rPr>
        <w:t>. The report of Erlindawati</w:t>
      </w:r>
      <w:r w:rsidR="003329A7" w:rsidRPr="00D34B74">
        <w:rPr>
          <w:rFonts w:ascii="Times New Roman" w:hAnsi="Times New Roman" w:cs="Times New Roman"/>
          <w:color w:val="333333"/>
          <w:sz w:val="24"/>
          <w:szCs w:val="24"/>
          <w:shd w:val="clear" w:color="auto" w:fill="FFFFFF"/>
        </w:rPr>
        <w:t> </w:t>
      </w:r>
      <w:r w:rsidR="003329A7" w:rsidRPr="00D34B74">
        <w:rPr>
          <w:rFonts w:ascii="Times New Roman" w:hAnsi="Times New Roman" w:cs="Times New Roman"/>
          <w:i/>
          <w:iCs/>
          <w:color w:val="333333"/>
          <w:sz w:val="24"/>
          <w:szCs w:val="24"/>
          <w:shd w:val="clear" w:color="auto" w:fill="FFFFFF"/>
        </w:rPr>
        <w:t>et al.</w:t>
      </w:r>
      <w:r w:rsidR="003329A7" w:rsidRPr="00D34B74">
        <w:rPr>
          <w:rFonts w:ascii="Times New Roman" w:hAnsi="Times New Roman" w:cs="Times New Roman"/>
          <w:color w:val="333333"/>
          <w:sz w:val="24"/>
          <w:szCs w:val="24"/>
          <w:shd w:val="clear" w:color="auto" w:fill="FFFFFF"/>
        </w:rPr>
        <w:t> </w:t>
      </w:r>
      <w:r w:rsidR="005B458B" w:rsidRPr="00D34B74">
        <w:rPr>
          <w:rFonts w:ascii="Times New Roman" w:hAnsi="Times New Roman" w:cs="Times New Roman"/>
          <w:color w:val="333333"/>
          <w:sz w:val="24"/>
          <w:szCs w:val="24"/>
          <w:shd w:val="clear" w:color="auto" w:fill="FFFFFF"/>
        </w:rPr>
        <w:t xml:space="preserve">sustained our findings. Here literacy of mother </w:t>
      </w:r>
      <w:r w:rsidR="00A33F6C" w:rsidRPr="00D34B74">
        <w:rPr>
          <w:rFonts w:ascii="Times New Roman" w:hAnsi="Times New Roman" w:cs="Times New Roman"/>
          <w:color w:val="333333"/>
          <w:sz w:val="24"/>
          <w:szCs w:val="24"/>
          <w:shd w:val="clear" w:color="auto" w:fill="FFFFFF"/>
        </w:rPr>
        <w:t xml:space="preserve">might </w:t>
      </w:r>
      <w:r w:rsidR="005B458B" w:rsidRPr="00D34B74">
        <w:rPr>
          <w:rFonts w:ascii="Times New Roman" w:hAnsi="Times New Roman" w:cs="Times New Roman"/>
          <w:color w:val="333333"/>
          <w:sz w:val="24"/>
          <w:szCs w:val="24"/>
          <w:shd w:val="clear" w:color="auto" w:fill="FFFFFF"/>
        </w:rPr>
        <w:t>plays</w:t>
      </w:r>
      <w:r w:rsidR="00862CB3" w:rsidRPr="00D34B74">
        <w:rPr>
          <w:rFonts w:ascii="Times New Roman" w:hAnsi="Times New Roman" w:cs="Times New Roman"/>
          <w:color w:val="333333"/>
          <w:sz w:val="24"/>
          <w:szCs w:val="24"/>
          <w:shd w:val="clear" w:color="auto" w:fill="FFFFFF"/>
        </w:rPr>
        <w:t xml:space="preserve"> negative impact on attentiveness of antenatal care and health care services of the population </w:t>
      </w:r>
      <w:r w:rsidR="00862CB3" w:rsidRPr="00D34B74">
        <w:rPr>
          <w:rFonts w:ascii="Times New Roman" w:hAnsi="Times New Roman" w:cs="Times New Roman"/>
          <w:color w:val="333333"/>
          <w:sz w:val="24"/>
          <w:szCs w:val="24"/>
          <w:shd w:val="clear" w:color="auto" w:fill="FFFFFF"/>
        </w:rPr>
        <w:fldChar w:fldCharType="begin"/>
      </w:r>
      <w:r w:rsidR="00EF06EE">
        <w:rPr>
          <w:rFonts w:ascii="Times New Roman" w:hAnsi="Times New Roman" w:cs="Times New Roman"/>
          <w:color w:val="333333"/>
          <w:sz w:val="24"/>
          <w:szCs w:val="24"/>
          <w:shd w:val="clear" w:color="auto" w:fill="FFFFFF"/>
        </w:rPr>
        <w:instrText xml:space="preserve"> ADDIN EN.CITE &lt;EndNote&gt;&lt;Cite&gt;&lt;Author&gt;Chompikul&lt;/Author&gt;&lt;Year&gt;2008&lt;/Year&gt;&lt;RecNum&gt;52&lt;/RecNum&gt;&lt;DisplayText&gt;[53]&lt;/DisplayText&gt;&lt;record&gt;&lt;rec-number&gt;52&lt;/rec-number&gt;&lt;foreign-keys&gt;&lt;key app="EN" db-id="xpvssz00629wx6edswuvdvwjaptzp2fzatwf" timestamp="1698502036"&gt;52&lt;/key&gt;&lt;/foreign-keys&gt;&lt;ref-type name="Conference Proceedings"&gt;10&lt;/ref-type&gt;&lt;contributors&gt;&lt;authors&gt;&lt;author&gt;Chompikul&lt;/author&gt;&lt;/authors&gt;&lt;/contributors&gt;&lt;titles&gt;&lt;title&gt;FACTORS RELATED TO THE UTILIZATION OF ANTENATAL CARE SERVICES AMONG PREGNANT WOMEN AT HEALTH CENTERS IN ACEH BESAR DISTRICT , NANGGROE ACEH DARUSSALAM PROVINCE , INDONESIA Erlindawati *&lt;/title&gt;&lt;/titles&gt;&lt;dates&gt;&lt;year&gt;2008&lt;/year&gt;&lt;/dates&gt;&lt;urls&gt;&lt;/urls&gt;&lt;/record&gt;&lt;/Cite&gt;&lt;/EndNote&gt;</w:instrText>
      </w:r>
      <w:r w:rsidR="00862CB3" w:rsidRPr="00D34B74">
        <w:rPr>
          <w:rFonts w:ascii="Times New Roman" w:hAnsi="Times New Roman" w:cs="Times New Roman"/>
          <w:color w:val="333333"/>
          <w:sz w:val="24"/>
          <w:szCs w:val="24"/>
          <w:shd w:val="clear" w:color="auto" w:fill="FFFFFF"/>
        </w:rPr>
        <w:fldChar w:fldCharType="separate"/>
      </w:r>
      <w:r w:rsidR="00EF06EE">
        <w:rPr>
          <w:rFonts w:ascii="Times New Roman" w:hAnsi="Times New Roman" w:cs="Times New Roman"/>
          <w:noProof/>
          <w:color w:val="333333"/>
          <w:sz w:val="24"/>
          <w:szCs w:val="24"/>
          <w:shd w:val="clear" w:color="auto" w:fill="FFFFFF"/>
        </w:rPr>
        <w:t>[53]</w:t>
      </w:r>
      <w:r w:rsidR="00862CB3" w:rsidRPr="00D34B74">
        <w:rPr>
          <w:rFonts w:ascii="Times New Roman" w:hAnsi="Times New Roman" w:cs="Times New Roman"/>
          <w:color w:val="333333"/>
          <w:sz w:val="24"/>
          <w:szCs w:val="24"/>
          <w:shd w:val="clear" w:color="auto" w:fill="FFFFFF"/>
        </w:rPr>
        <w:fldChar w:fldCharType="end"/>
      </w:r>
      <w:r w:rsidR="00862CB3" w:rsidRPr="00D34B74">
        <w:rPr>
          <w:rFonts w:ascii="Times New Roman" w:hAnsi="Times New Roman" w:cs="Times New Roman"/>
          <w:color w:val="333333"/>
          <w:sz w:val="24"/>
          <w:szCs w:val="24"/>
          <w:shd w:val="clear" w:color="auto" w:fill="FFFFFF"/>
        </w:rPr>
        <w:t>.</w:t>
      </w:r>
      <w:r w:rsidR="005B458B" w:rsidRPr="00D34B74">
        <w:rPr>
          <w:rFonts w:ascii="Times New Roman" w:hAnsi="Times New Roman" w:cs="Times New Roman"/>
          <w:color w:val="333333"/>
          <w:sz w:val="24"/>
          <w:szCs w:val="24"/>
          <w:shd w:val="clear" w:color="auto" w:fill="FFFFFF"/>
        </w:rPr>
        <w:t xml:space="preserve"> </w:t>
      </w:r>
      <w:del w:id="546" w:author="Jahirul Islam" w:date="2023-11-25T17:34:00Z">
        <w:r w:rsidR="005B458B" w:rsidRPr="00D34B74" w:rsidDel="004A5936">
          <w:rPr>
            <w:rFonts w:ascii="Times New Roman" w:hAnsi="Times New Roman" w:cs="Times New Roman"/>
            <w:color w:val="333333"/>
            <w:sz w:val="24"/>
            <w:szCs w:val="24"/>
            <w:shd w:val="clear" w:color="auto" w:fill="FFFFFF"/>
          </w:rPr>
          <w:delText xml:space="preserve"> </w:delText>
        </w:r>
      </w:del>
      <w:r w:rsidR="00B539C9" w:rsidRPr="00D34B74">
        <w:rPr>
          <w:rFonts w:ascii="Times New Roman" w:hAnsi="Times New Roman" w:cs="Times New Roman"/>
          <w:sz w:val="24"/>
          <w:szCs w:val="24"/>
        </w:rPr>
        <w:t xml:space="preserve">In the present study mentioned maternal profession usually employed mother was connected to </w:t>
      </w:r>
      <w:del w:id="547" w:author="Jahirul Islam" w:date="2023-11-10T22:05:00Z">
        <w:r w:rsidR="00B539C9" w:rsidRPr="00D34B74" w:rsidDel="00D34B74">
          <w:rPr>
            <w:rFonts w:ascii="Times New Roman" w:hAnsi="Times New Roman" w:cs="Times New Roman"/>
            <w:sz w:val="24"/>
            <w:szCs w:val="24"/>
          </w:rPr>
          <w:delText>anemia</w:delText>
        </w:r>
      </w:del>
      <w:ins w:id="548" w:author="Jahirul Islam" w:date="2023-11-10T22:05:00Z">
        <w:r w:rsidR="00D34B74" w:rsidRPr="00D34B74">
          <w:rPr>
            <w:rFonts w:ascii="Times New Roman" w:hAnsi="Times New Roman" w:cs="Times New Roman"/>
            <w:sz w:val="24"/>
            <w:szCs w:val="24"/>
          </w:rPr>
          <w:t>anaemia</w:t>
        </w:r>
      </w:ins>
      <w:r w:rsidR="00B539C9" w:rsidRPr="00D34B74">
        <w:rPr>
          <w:rFonts w:ascii="Times New Roman" w:hAnsi="Times New Roman" w:cs="Times New Roman"/>
          <w:sz w:val="24"/>
          <w:szCs w:val="24"/>
        </w:rPr>
        <w:t xml:space="preserve">. This findings was inverse with other studies implemented in </w:t>
      </w:r>
      <w:r w:rsidR="0064707E" w:rsidRPr="00D34B74">
        <w:rPr>
          <w:rFonts w:ascii="Times New Roman" w:eastAsiaTheme="minorHAnsi" w:hAnsi="Times New Roman" w:cs="Times New Roman"/>
          <w:color w:val="131413"/>
          <w:sz w:val="24"/>
          <w:szCs w:val="24"/>
          <w:lang w:val="en-US" w:eastAsia="en-US" w:bidi="ar-SA"/>
        </w:rPr>
        <w:t xml:space="preserve">Gamo Gofa zone, Ethiopia </w:t>
      </w:r>
      <w:r w:rsidR="0064707E" w:rsidRPr="00D34B74">
        <w:rPr>
          <w:rFonts w:ascii="Times New Roman" w:eastAsiaTheme="minorHAnsi" w:hAnsi="Times New Roman" w:cs="Times New Roman"/>
          <w:color w:val="131413"/>
          <w:sz w:val="24"/>
          <w:szCs w:val="24"/>
          <w:lang w:val="en-US" w:eastAsia="en-US" w:bidi="ar-SA"/>
        </w:rPr>
        <w:fldChar w:fldCharType="begin"/>
      </w:r>
      <w:r w:rsidR="00EF06EE">
        <w:rPr>
          <w:rFonts w:ascii="Times New Roman" w:eastAsiaTheme="minorHAnsi" w:hAnsi="Times New Roman" w:cs="Times New Roman"/>
          <w:color w:val="131413"/>
          <w:sz w:val="24"/>
          <w:szCs w:val="24"/>
          <w:lang w:val="en-US" w:eastAsia="en-US" w:bidi="ar-SA"/>
        </w:rPr>
        <w:instrText xml:space="preserve"> ADDIN EN.CITE &lt;EndNote&gt;&lt;Cite&gt;&lt;Author&gt;Bekele&lt;/Author&gt;&lt;Year&gt;2016&lt;/Year&gt;&lt;RecNum&gt;48&lt;/RecNum&gt;&lt;DisplayText&gt;[54]&lt;/DisplayText&gt;&lt;record&gt;&lt;rec-number&gt;48&lt;/rec-number&gt;&lt;foreign-keys&gt;&lt;key app="EN" db-id="xpvssz00629wx6edswuvdvwjaptzp2fzatwf" timestamp="1698484951"&gt;48&lt;/key&gt;&lt;/foreign-keys&gt;&lt;ref-type name="Journal Article"&gt;17&lt;/ref-type&gt;&lt;contributors&gt;&lt;authors&gt;&lt;author&gt;Bekele, A.&lt;/author&gt;&lt;author&gt;Tilahun, M.&lt;/author&gt;&lt;author&gt;Mekuria, A.&lt;/author&gt;&lt;/authors&gt;&lt;/contributors&gt;&lt;auth-address&gt;Department of Public Health Nursing, Arba Minch College of Health Sciences, P.O. Box 155, Arba Minch, Ethiopia.&amp;#xD;Department of Public Health, College of Health Sciences, Debre Tabor University, P.O. Box 272, Debre Tabor, Ethiopia.&lt;/auth-address&gt;&lt;titles&gt;&lt;title&gt;Prevalence of Anemia and Its Associated Factors among Pregnant Women Attending Antenatal Care in Health Institutions of Arba Minch Town, Gamo Gofa Zone, Ethiopia: A Cross-Sectional Study&lt;/title&gt;&lt;secondary-title&gt;Anemia&lt;/secondary-title&gt;&lt;/titles&gt;&lt;periodical&gt;&lt;full-title&gt;Anemia&lt;/full-title&gt;&lt;/periodical&gt;&lt;pages&gt;1073192&lt;/pages&gt;&lt;volume&gt;2016&lt;/volume&gt;&lt;edition&gt;2016/03/30&lt;/edition&gt;&lt;dates&gt;&lt;year&gt;2016&lt;/year&gt;&lt;/dates&gt;&lt;isbn&gt;2090-1267 (Print)&amp;#xD;2090-1267&lt;/isbn&gt;&lt;accession-num&gt;27022481&lt;/accession-num&gt;&lt;urls&gt;&lt;/urls&gt;&lt;custom2&gt;PMC4779815&lt;/custom2&gt;&lt;electronic-resource-num&gt;10.1155/2016/1073192&lt;/electronic-resource-num&gt;&lt;remote-database-provider&gt;NLM&lt;/remote-database-provider&gt;&lt;language&gt;eng&lt;/language&gt;&lt;/record&gt;&lt;/Cite&gt;&lt;/EndNote&gt;</w:instrText>
      </w:r>
      <w:r w:rsidR="0064707E" w:rsidRPr="00D34B74">
        <w:rPr>
          <w:rFonts w:ascii="Times New Roman" w:eastAsiaTheme="minorHAnsi" w:hAnsi="Times New Roman" w:cs="Times New Roman"/>
          <w:color w:val="131413"/>
          <w:sz w:val="24"/>
          <w:szCs w:val="24"/>
          <w:lang w:val="en-US" w:eastAsia="en-US" w:bidi="ar-SA"/>
        </w:rPr>
        <w:fldChar w:fldCharType="separate"/>
      </w:r>
      <w:r w:rsidR="00EF06EE">
        <w:rPr>
          <w:rFonts w:ascii="Times New Roman" w:eastAsiaTheme="minorHAnsi" w:hAnsi="Times New Roman" w:cs="Times New Roman"/>
          <w:noProof/>
          <w:color w:val="131413"/>
          <w:sz w:val="24"/>
          <w:szCs w:val="24"/>
          <w:lang w:val="en-US" w:eastAsia="en-US" w:bidi="ar-SA"/>
        </w:rPr>
        <w:t>[54]</w:t>
      </w:r>
      <w:r w:rsidR="0064707E" w:rsidRPr="00D34B74">
        <w:rPr>
          <w:rFonts w:ascii="Times New Roman" w:eastAsiaTheme="minorHAnsi" w:hAnsi="Times New Roman" w:cs="Times New Roman"/>
          <w:color w:val="131413"/>
          <w:sz w:val="24"/>
          <w:szCs w:val="24"/>
          <w:lang w:val="en-US" w:eastAsia="en-US" w:bidi="ar-SA"/>
        </w:rPr>
        <w:fldChar w:fldCharType="end"/>
      </w:r>
      <w:r w:rsidR="0064707E" w:rsidRPr="00D34B74">
        <w:rPr>
          <w:rFonts w:ascii="Times New Roman" w:eastAsiaTheme="minorHAnsi" w:hAnsi="Times New Roman" w:cs="Times New Roman"/>
          <w:color w:val="131413"/>
          <w:sz w:val="24"/>
          <w:szCs w:val="24"/>
          <w:lang w:val="en-US" w:eastAsia="en-US" w:bidi="ar-SA"/>
        </w:rPr>
        <w:t xml:space="preserve">, </w:t>
      </w:r>
      <w:r w:rsidR="00B539C9" w:rsidRPr="00D34B74">
        <w:rPr>
          <w:rFonts w:ascii="Times New Roman" w:eastAsiaTheme="minorHAnsi" w:hAnsi="Times New Roman" w:cs="Times New Roman"/>
          <w:color w:val="131413"/>
          <w:sz w:val="24"/>
          <w:szCs w:val="24"/>
          <w:lang w:val="en-US" w:eastAsia="en-US" w:bidi="ar-SA"/>
        </w:rPr>
        <w:t xml:space="preserve">Nepal </w:t>
      </w:r>
      <w:r w:rsidR="0064707E" w:rsidRPr="00D34B74">
        <w:rPr>
          <w:rFonts w:ascii="Times New Roman" w:eastAsiaTheme="minorHAnsi" w:hAnsi="Times New Roman" w:cs="Times New Roman"/>
          <w:color w:val="131413"/>
          <w:sz w:val="24"/>
          <w:szCs w:val="24"/>
          <w:lang w:val="en-US" w:eastAsia="en-US" w:bidi="ar-SA"/>
        </w:rPr>
        <w:fldChar w:fldCharType="begin"/>
      </w:r>
      <w:r w:rsidR="00EF06EE">
        <w:rPr>
          <w:rFonts w:ascii="Times New Roman" w:eastAsiaTheme="minorHAnsi" w:hAnsi="Times New Roman" w:cs="Times New Roman"/>
          <w:color w:val="131413"/>
          <w:sz w:val="24"/>
          <w:szCs w:val="24"/>
          <w:lang w:val="en-US" w:eastAsia="en-US" w:bidi="ar-SA"/>
        </w:rPr>
        <w:instrText xml:space="preserve"> ADDIN EN.CITE &lt;EndNote&gt;&lt;Cite&gt;&lt;Author&gt;Maskey&lt;/Author&gt;&lt;Year&gt;2014&lt;/Year&gt;&lt;RecNum&gt;54&lt;/RecNum&gt;&lt;DisplayText&gt;[55]&lt;/DisplayText&gt;&lt;record&gt;&lt;rec-number&gt;54&lt;/rec-number&gt;&lt;foreign-keys&gt;&lt;key app="EN" db-id="xpvssz00629wx6edswuvdvwjaptzp2fzatwf" timestamp="1698503345"&gt;54&lt;/key&gt;&lt;/foreign-keys&gt;&lt;ref-type name="Journal Article"&gt;17&lt;/ref-type&gt;&lt;contributors&gt;&lt;authors&gt;&lt;author&gt;Maskey, Manisha&lt;/author&gt;&lt;author&gt;Jha, Nisha Kumari&lt;/author&gt;&lt;author&gt;Poudel, Sishir&lt;/author&gt;&lt;author&gt;Yadav, Deep Kumari&lt;/author&gt;&lt;/authors&gt;&lt;/contributors&gt;&lt;titles&gt;&lt;title&gt;Anemia in pregnancy and its associated factors: A study from Eastern Nepal&lt;/title&gt;&lt;secondary-title&gt;Nepal journal of epidemiology&lt;/secondary-title&gt;&lt;/titles&gt;&lt;periodical&gt;&lt;full-title&gt;Nepal journal of epidemiology&lt;/full-title&gt;&lt;/periodical&gt;&lt;volume&gt;4&lt;/volume&gt;&lt;dates&gt;&lt;year&gt;2014&lt;/year&gt;&lt;/dates&gt;&lt;urls&gt;&lt;/urls&gt;&lt;/record&gt;&lt;/Cite&gt;&lt;/EndNote&gt;</w:instrText>
      </w:r>
      <w:r w:rsidR="0064707E" w:rsidRPr="00D34B74">
        <w:rPr>
          <w:rFonts w:ascii="Times New Roman" w:eastAsiaTheme="minorHAnsi" w:hAnsi="Times New Roman" w:cs="Times New Roman"/>
          <w:color w:val="131413"/>
          <w:sz w:val="24"/>
          <w:szCs w:val="24"/>
          <w:lang w:val="en-US" w:eastAsia="en-US" w:bidi="ar-SA"/>
        </w:rPr>
        <w:fldChar w:fldCharType="separate"/>
      </w:r>
      <w:r w:rsidR="00EF06EE">
        <w:rPr>
          <w:rFonts w:ascii="Times New Roman" w:eastAsiaTheme="minorHAnsi" w:hAnsi="Times New Roman" w:cs="Times New Roman"/>
          <w:noProof/>
          <w:color w:val="131413"/>
          <w:sz w:val="24"/>
          <w:szCs w:val="24"/>
          <w:lang w:val="en-US" w:eastAsia="en-US" w:bidi="ar-SA"/>
        </w:rPr>
        <w:t>[55]</w:t>
      </w:r>
      <w:r w:rsidR="0064707E" w:rsidRPr="00D34B74">
        <w:rPr>
          <w:rFonts w:ascii="Times New Roman" w:eastAsiaTheme="minorHAnsi" w:hAnsi="Times New Roman" w:cs="Times New Roman"/>
          <w:color w:val="131413"/>
          <w:sz w:val="24"/>
          <w:szCs w:val="24"/>
          <w:lang w:val="en-US" w:eastAsia="en-US" w:bidi="ar-SA"/>
        </w:rPr>
        <w:fldChar w:fldCharType="end"/>
      </w:r>
      <w:r w:rsidR="00B539C9" w:rsidRPr="00D34B74">
        <w:rPr>
          <w:rFonts w:ascii="Times New Roman" w:eastAsiaTheme="minorHAnsi" w:hAnsi="Times New Roman" w:cs="Times New Roman"/>
          <w:color w:val="131413"/>
          <w:sz w:val="24"/>
          <w:szCs w:val="24"/>
          <w:lang w:val="en-US" w:eastAsia="en-US" w:bidi="ar-SA"/>
        </w:rPr>
        <w:t xml:space="preserve">, </w:t>
      </w:r>
      <w:r w:rsidR="0064707E" w:rsidRPr="00D34B74">
        <w:rPr>
          <w:rFonts w:ascii="Times New Roman" w:eastAsiaTheme="minorHAnsi" w:hAnsi="Times New Roman" w:cs="Times New Roman"/>
          <w:color w:val="131413"/>
          <w:sz w:val="24"/>
          <w:szCs w:val="24"/>
          <w:lang w:val="en-US" w:eastAsia="en-US" w:bidi="ar-SA"/>
        </w:rPr>
        <w:t xml:space="preserve">India </w:t>
      </w:r>
      <w:r w:rsidR="0064707E" w:rsidRPr="00D34B74">
        <w:rPr>
          <w:rFonts w:ascii="Times New Roman" w:eastAsiaTheme="minorHAnsi" w:hAnsi="Times New Roman" w:cs="Times New Roman"/>
          <w:color w:val="131413"/>
          <w:sz w:val="24"/>
          <w:szCs w:val="24"/>
          <w:lang w:val="en-US" w:eastAsia="en-US" w:bidi="ar-SA"/>
        </w:rPr>
        <w:fldChar w:fldCharType="begin"/>
      </w:r>
      <w:r w:rsidR="00EF06EE">
        <w:rPr>
          <w:rFonts w:ascii="Times New Roman" w:eastAsiaTheme="minorHAnsi" w:hAnsi="Times New Roman" w:cs="Times New Roman"/>
          <w:color w:val="131413"/>
          <w:sz w:val="24"/>
          <w:szCs w:val="24"/>
          <w:lang w:val="en-US" w:eastAsia="en-US" w:bidi="ar-SA"/>
        </w:rPr>
        <w:instrText xml:space="preserve"> ADDIN EN.CITE &lt;EndNote&gt;&lt;Cite&gt;&lt;Author&gt;Kejela&lt;/Author&gt;&lt;Year&gt;2020&lt;/Year&gt;&lt;RecNum&gt;49&lt;/RecNum&gt;&lt;DisplayText&gt;[56]&lt;/DisplayText&gt;&lt;record&gt;&lt;rec-number&gt;49&lt;/rec-number&gt;&lt;foreign-keys&gt;&lt;key app="EN" db-id="xpvssz00629wx6edswuvdvwjaptzp2fzatwf" timestamp="1698485149"&gt;49&lt;/key&gt;&lt;/foreign-keys&gt;&lt;ref-type name="Journal Article"&gt;17&lt;/ref-type&gt;&lt;contributors&gt;&lt;authors&gt;&lt;author&gt;Kejela, G.&lt;/author&gt;&lt;author&gt;Wakgari, A.&lt;/author&gt;&lt;author&gt;Tesfaye, T.&lt;/author&gt;&lt;author&gt;Turi, E.&lt;/author&gt;&lt;author&gt;Adugna, M.&lt;/author&gt;&lt;author&gt;Alemu, N.&lt;/author&gt;&lt;author&gt;Jebessa, L.&lt;/author&gt;&lt;/authors&gt;&lt;/contributors&gt;&lt;auth-address&gt;Department of Public Health, Institute of Health Sciences, Wollega University, Nekemte, Ethiopia. GRID: grid.449817.7. ISNI: 0000 0004 0439 6014&amp;#xD;School of Medicine, Institute of Health Sciences, Wollega University, Nekemte, Ethiopia. GRID: grid.449817.7. ISNI: 0000 0004 0439 6014&lt;/auth-address&gt;&lt;titles&gt;&lt;title&gt;Prevalence of anemia and its associated factors among pregnant women attending antenatal care follow up at Wollega University referral hospital, Western Ethiopia&lt;/title&gt;&lt;secondary-title&gt;Contracept Reprod Med&lt;/secondary-title&gt;&lt;/titles&gt;&lt;periodical&gt;&lt;full-title&gt;Contracept Reprod Med&lt;/full-title&gt;&lt;/periodical&gt;&lt;pages&gt;26&lt;/pages&gt;&lt;volume&gt;5&lt;/volume&gt;&lt;edition&gt;2020/10/17&lt;/edition&gt;&lt;keywords&gt;&lt;keyword&gt;Anemia&lt;/keyword&gt;&lt;keyword&gt;Hemoglobin&lt;/keyword&gt;&lt;keyword&gt;Pregnant women&lt;/keyword&gt;&lt;keyword&gt;regarding the publication of the paper.&lt;/keyword&gt;&lt;/keywords&gt;&lt;dates&gt;&lt;year&gt;2020&lt;/year&gt;&lt;/dates&gt;&lt;isbn&gt;2055-7426&lt;/isbn&gt;&lt;accession-num&gt;33062297&lt;/accession-num&gt;&lt;urls&gt;&lt;/urls&gt;&lt;custom2&gt;PMC7547419&lt;/custom2&gt;&lt;electronic-resource-num&gt;10.1186/s40834-020-00130-9&lt;/electronic-resource-num&gt;&lt;remote-database-provider&gt;NLM&lt;/remote-database-provider&gt;&lt;language&gt;eng&lt;/language&gt;&lt;/record&gt;&lt;/Cite&gt;&lt;/EndNote&gt;</w:instrText>
      </w:r>
      <w:r w:rsidR="0064707E" w:rsidRPr="00D34B74">
        <w:rPr>
          <w:rFonts w:ascii="Times New Roman" w:eastAsiaTheme="minorHAnsi" w:hAnsi="Times New Roman" w:cs="Times New Roman"/>
          <w:color w:val="131413"/>
          <w:sz w:val="24"/>
          <w:szCs w:val="24"/>
          <w:lang w:val="en-US" w:eastAsia="en-US" w:bidi="ar-SA"/>
        </w:rPr>
        <w:fldChar w:fldCharType="separate"/>
      </w:r>
      <w:r w:rsidR="00EF06EE">
        <w:rPr>
          <w:rFonts w:ascii="Times New Roman" w:eastAsiaTheme="minorHAnsi" w:hAnsi="Times New Roman" w:cs="Times New Roman"/>
          <w:noProof/>
          <w:color w:val="131413"/>
          <w:sz w:val="24"/>
          <w:szCs w:val="24"/>
          <w:lang w:val="en-US" w:eastAsia="en-US" w:bidi="ar-SA"/>
        </w:rPr>
        <w:t>[56]</w:t>
      </w:r>
      <w:r w:rsidR="0064707E" w:rsidRPr="00D34B74">
        <w:rPr>
          <w:rFonts w:ascii="Times New Roman" w:eastAsiaTheme="minorHAnsi" w:hAnsi="Times New Roman" w:cs="Times New Roman"/>
          <w:color w:val="131413"/>
          <w:sz w:val="24"/>
          <w:szCs w:val="24"/>
          <w:lang w:val="en-US" w:eastAsia="en-US" w:bidi="ar-SA"/>
        </w:rPr>
        <w:fldChar w:fldCharType="end"/>
      </w:r>
      <w:r w:rsidR="0064707E" w:rsidRPr="00D34B74">
        <w:rPr>
          <w:rFonts w:ascii="Times New Roman" w:eastAsiaTheme="minorHAnsi" w:hAnsi="Times New Roman" w:cs="Times New Roman"/>
          <w:color w:val="131413"/>
          <w:sz w:val="24"/>
          <w:szCs w:val="24"/>
          <w:lang w:val="en-US" w:eastAsia="en-US" w:bidi="ar-SA"/>
        </w:rPr>
        <w:t xml:space="preserve">, </w:t>
      </w:r>
      <w:r w:rsidR="00B539C9" w:rsidRPr="00D34B74">
        <w:rPr>
          <w:rFonts w:ascii="Times New Roman" w:eastAsiaTheme="minorHAnsi" w:hAnsi="Times New Roman" w:cs="Times New Roman"/>
          <w:color w:val="131413"/>
          <w:sz w:val="24"/>
          <w:szCs w:val="24"/>
          <w:lang w:val="en-US" w:eastAsia="en-US" w:bidi="ar-SA"/>
        </w:rPr>
        <w:t xml:space="preserve">and finally in Walayta Soddo, Otona Hospital </w:t>
      </w:r>
      <w:r w:rsidR="0064707E" w:rsidRPr="00D34B74">
        <w:rPr>
          <w:rFonts w:ascii="Times New Roman" w:eastAsiaTheme="minorHAnsi" w:hAnsi="Times New Roman" w:cs="Times New Roman"/>
          <w:color w:val="131413"/>
          <w:sz w:val="24"/>
          <w:szCs w:val="24"/>
          <w:lang w:val="en-US" w:eastAsia="en-US" w:bidi="ar-SA"/>
        </w:rPr>
        <w:fldChar w:fldCharType="begin">
          <w:fldData xml:space="preserve">PEVuZE5vdGU+PENpdGU+PEF1dGhvcj5HZWRlZmF3PC9BdXRob3I+PFllYXI+MjAxNTwvWWVhcj48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</w:fldData>
        </w:fldChar>
      </w:r>
      <w:r w:rsidR="00EF06EE">
        <w:rPr>
          <w:rFonts w:ascii="Times New Roman" w:eastAsiaTheme="minorHAnsi" w:hAnsi="Times New Roman" w:cs="Times New Roman"/>
          <w:color w:val="131413"/>
          <w:sz w:val="24"/>
          <w:szCs w:val="24"/>
          <w:lang w:val="en-US" w:eastAsia="en-US" w:bidi="ar-SA"/>
        </w:rPr>
        <w:instrText xml:space="preserve"> ADDIN EN.CITE </w:instrText>
      </w:r>
      <w:r w:rsidR="00EF06EE">
        <w:rPr>
          <w:rFonts w:ascii="Times New Roman" w:eastAsiaTheme="minorHAnsi" w:hAnsi="Times New Roman" w:cs="Times New Roman"/>
          <w:color w:val="131413"/>
          <w:sz w:val="24"/>
          <w:szCs w:val="24"/>
          <w:lang w:val="en-US" w:eastAsia="en-US" w:bidi="ar-SA"/>
        </w:rPr>
        <w:fldChar w:fldCharType="begin">
          <w:fldData xml:space="preserve">PEVuZE5vdGU+PENpdGU+PEF1dGhvcj5HZWRlZmF3PC9BdXRob3I+PFllYXI+MjAxNTwvWWVhcj48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</w:fldData>
        </w:fldChar>
      </w:r>
      <w:r w:rsidR="00EF06EE">
        <w:rPr>
          <w:rFonts w:ascii="Times New Roman" w:eastAsiaTheme="minorHAnsi" w:hAnsi="Times New Roman" w:cs="Times New Roman"/>
          <w:color w:val="131413"/>
          <w:sz w:val="24"/>
          <w:szCs w:val="24"/>
          <w:lang w:val="en-US" w:eastAsia="en-US" w:bidi="ar-SA"/>
        </w:rPr>
        <w:instrText xml:space="preserve"> ADDIN EN.CITE.DATA </w:instrText>
      </w:r>
      <w:r w:rsidR="00EF06EE">
        <w:rPr>
          <w:rFonts w:ascii="Times New Roman" w:eastAsiaTheme="minorHAnsi" w:hAnsi="Times New Roman" w:cs="Times New Roman"/>
          <w:color w:val="131413"/>
          <w:sz w:val="24"/>
          <w:szCs w:val="24"/>
          <w:lang w:val="en-US" w:eastAsia="en-US" w:bidi="ar-SA"/>
        </w:rPr>
      </w:r>
      <w:r w:rsidR="00EF06EE">
        <w:rPr>
          <w:rFonts w:ascii="Times New Roman" w:eastAsiaTheme="minorHAnsi" w:hAnsi="Times New Roman" w:cs="Times New Roman"/>
          <w:color w:val="131413"/>
          <w:sz w:val="24"/>
          <w:szCs w:val="24"/>
          <w:lang w:val="en-US" w:eastAsia="en-US" w:bidi="ar-SA"/>
        </w:rPr>
        <w:fldChar w:fldCharType="end"/>
      </w:r>
      <w:r w:rsidR="0064707E" w:rsidRPr="00D34B74">
        <w:rPr>
          <w:rFonts w:ascii="Times New Roman" w:eastAsiaTheme="minorHAnsi" w:hAnsi="Times New Roman" w:cs="Times New Roman"/>
          <w:color w:val="131413"/>
          <w:sz w:val="24"/>
          <w:szCs w:val="24"/>
          <w:lang w:val="en-US" w:eastAsia="en-US" w:bidi="ar-SA"/>
        </w:rPr>
      </w:r>
      <w:r w:rsidR="0064707E" w:rsidRPr="00D34B74">
        <w:rPr>
          <w:rFonts w:ascii="Times New Roman" w:eastAsiaTheme="minorHAnsi" w:hAnsi="Times New Roman" w:cs="Times New Roman"/>
          <w:color w:val="131413"/>
          <w:sz w:val="24"/>
          <w:szCs w:val="24"/>
          <w:lang w:val="en-US" w:eastAsia="en-US" w:bidi="ar-SA"/>
        </w:rPr>
        <w:fldChar w:fldCharType="separate"/>
      </w:r>
      <w:r w:rsidR="00EF06EE">
        <w:rPr>
          <w:rFonts w:ascii="Times New Roman" w:eastAsiaTheme="minorHAnsi" w:hAnsi="Times New Roman" w:cs="Times New Roman"/>
          <w:noProof/>
          <w:color w:val="131413"/>
          <w:sz w:val="24"/>
          <w:szCs w:val="24"/>
          <w:lang w:val="en-US" w:eastAsia="en-US" w:bidi="ar-SA"/>
        </w:rPr>
        <w:t>[57]</w:t>
      </w:r>
      <w:r w:rsidR="0064707E" w:rsidRPr="00D34B74">
        <w:rPr>
          <w:rFonts w:ascii="Times New Roman" w:eastAsiaTheme="minorHAnsi" w:hAnsi="Times New Roman" w:cs="Times New Roman"/>
          <w:color w:val="131413"/>
          <w:sz w:val="24"/>
          <w:szCs w:val="24"/>
          <w:lang w:val="en-US" w:eastAsia="en-US" w:bidi="ar-SA"/>
        </w:rPr>
        <w:fldChar w:fldCharType="end"/>
      </w:r>
      <w:r w:rsidR="00B539C9" w:rsidRPr="00D34B74">
        <w:rPr>
          <w:rFonts w:ascii="Times New Roman" w:eastAsiaTheme="minorHAnsi" w:hAnsi="Times New Roman" w:cs="Times New Roman"/>
          <w:color w:val="131413"/>
          <w:sz w:val="24"/>
          <w:szCs w:val="24"/>
          <w:lang w:val="en-US" w:eastAsia="en-US" w:bidi="ar-SA"/>
        </w:rPr>
        <w:t>.</w:t>
      </w:r>
      <w:r w:rsidR="0064707E" w:rsidRPr="00D34B74">
        <w:rPr>
          <w:rFonts w:ascii="Times New Roman" w:eastAsiaTheme="minorHAnsi" w:hAnsi="Times New Roman" w:cs="Times New Roman"/>
          <w:color w:val="131413"/>
          <w:sz w:val="24"/>
          <w:szCs w:val="24"/>
          <w:lang w:val="en-US" w:eastAsia="en-US" w:bidi="ar-SA"/>
        </w:rPr>
        <w:t xml:space="preserve"> This might be careless of personal health due to </w:t>
      </w:r>
      <w:r w:rsidR="004D257B" w:rsidRPr="00D34B74">
        <w:rPr>
          <w:rFonts w:ascii="Times New Roman" w:eastAsiaTheme="minorHAnsi" w:hAnsi="Times New Roman" w:cs="Times New Roman"/>
          <w:color w:val="131413"/>
          <w:sz w:val="24"/>
          <w:szCs w:val="24"/>
          <w:lang w:val="en-US" w:eastAsia="en-US" w:bidi="ar-SA"/>
        </w:rPr>
        <w:t>shortage of</w:t>
      </w:r>
      <w:r w:rsidR="0064707E" w:rsidRPr="00D34B74">
        <w:rPr>
          <w:rFonts w:ascii="Times New Roman" w:eastAsiaTheme="minorHAnsi" w:hAnsi="Times New Roman" w:cs="Times New Roman"/>
          <w:color w:val="131413"/>
          <w:sz w:val="24"/>
          <w:szCs w:val="24"/>
          <w:lang w:val="en-US" w:eastAsia="en-US" w:bidi="ar-SA"/>
        </w:rPr>
        <w:t xml:space="preserve"> time that </w:t>
      </w:r>
      <w:del w:id="549" w:author="Jahirul Islam" w:date="2023-11-25T17:35:00Z">
        <w:r w:rsidR="0064707E" w:rsidRPr="00D34B74" w:rsidDel="00870541">
          <w:rPr>
            <w:rFonts w:ascii="Times New Roman" w:eastAsiaTheme="minorHAnsi" w:hAnsi="Times New Roman" w:cs="Times New Roman"/>
            <w:color w:val="131413"/>
            <w:sz w:val="24"/>
            <w:szCs w:val="24"/>
            <w:lang w:val="en-US" w:eastAsia="en-US" w:bidi="ar-SA"/>
          </w:rPr>
          <w:delText>lead</w:delText>
        </w:r>
      </w:del>
      <w:ins w:id="550" w:author="Jahirul Islam" w:date="2023-11-25T17:35:00Z">
        <w:r w:rsidR="00870541" w:rsidRPr="00D34B74">
          <w:rPr>
            <w:rFonts w:ascii="Times New Roman" w:eastAsiaTheme="minorHAnsi" w:hAnsi="Times New Roman" w:cs="Times New Roman"/>
            <w:color w:val="131413"/>
            <w:sz w:val="24"/>
            <w:szCs w:val="24"/>
            <w:lang w:val="en-US" w:eastAsia="en-US" w:bidi="ar-SA"/>
          </w:rPr>
          <w:t>led</w:t>
        </w:r>
      </w:ins>
      <w:r w:rsidR="0064707E" w:rsidRPr="00D34B74">
        <w:rPr>
          <w:rFonts w:ascii="Times New Roman" w:eastAsiaTheme="minorHAnsi" w:hAnsi="Times New Roman" w:cs="Times New Roman"/>
          <w:color w:val="131413"/>
          <w:sz w:val="24"/>
          <w:szCs w:val="24"/>
          <w:lang w:val="en-US" w:eastAsia="en-US" w:bidi="ar-SA"/>
        </w:rPr>
        <w:t xml:space="preserve"> to </w:t>
      </w:r>
      <w:r w:rsidR="00EC538F" w:rsidRPr="00D34B74">
        <w:rPr>
          <w:rFonts w:ascii="Times New Roman" w:eastAsiaTheme="minorHAnsi" w:hAnsi="Times New Roman" w:cs="Times New Roman"/>
          <w:color w:val="131413"/>
          <w:sz w:val="24"/>
          <w:szCs w:val="24"/>
          <w:lang w:val="en-US" w:eastAsia="en-US" w:bidi="ar-SA"/>
        </w:rPr>
        <w:t>adequate lack of personal hygiene which disclosure them to different types of parasitic infection.</w:t>
      </w:r>
      <w:r w:rsidR="00F80E8B" w:rsidRPr="00D34B74">
        <w:rPr>
          <w:rFonts w:ascii="Times New Roman" w:eastAsiaTheme="minorHAnsi" w:hAnsi="Times New Roman" w:cs="Times New Roman"/>
          <w:color w:val="131413"/>
          <w:sz w:val="24"/>
          <w:szCs w:val="24"/>
          <w:lang w:val="en-US" w:eastAsia="en-US" w:bidi="ar-SA"/>
        </w:rPr>
        <w:t xml:space="preserve"> </w:t>
      </w:r>
      <w:del w:id="551" w:author="Jahirul Islam" w:date="2023-11-25T17:35:00Z">
        <w:r w:rsidR="00237106" w:rsidRPr="00D34B74" w:rsidDel="00870541">
          <w:rPr>
            <w:rFonts w:ascii="Times New Roman" w:hAnsi="Times New Roman" w:cs="Times New Roman"/>
            <w:sz w:val="24"/>
            <w:szCs w:val="24"/>
          </w:rPr>
          <w:delText xml:space="preserve">By MLR analysis exposed that </w:delText>
        </w:r>
        <w:r w:rsidR="004F326A" w:rsidRPr="00D34B74" w:rsidDel="00870541">
          <w:rPr>
            <w:rFonts w:ascii="Times New Roman" w:hAnsi="Times New Roman" w:cs="Times New Roman"/>
            <w:sz w:val="24"/>
            <w:szCs w:val="24"/>
          </w:rPr>
          <w:delText xml:space="preserve">pregnancy interval of mother was strongly linked with </w:delText>
        </w:r>
      </w:del>
      <w:del w:id="552" w:author="Jahirul Islam" w:date="2023-11-10T22:05:00Z">
        <w:r w:rsidR="004F326A" w:rsidRPr="00D34B74" w:rsidDel="00D34B74">
          <w:rPr>
            <w:rFonts w:ascii="Times New Roman" w:hAnsi="Times New Roman" w:cs="Times New Roman"/>
            <w:sz w:val="24"/>
            <w:szCs w:val="24"/>
          </w:rPr>
          <w:delText>anemia</w:delText>
        </w:r>
      </w:del>
      <w:del w:id="553" w:author="Jahirul Islam" w:date="2023-11-25T17:35:00Z">
        <w:r w:rsidR="004F326A" w:rsidRPr="00D34B74" w:rsidDel="00870541">
          <w:rPr>
            <w:rFonts w:ascii="Times New Roman" w:hAnsi="Times New Roman" w:cs="Times New Roman"/>
            <w:sz w:val="24"/>
            <w:szCs w:val="24"/>
          </w:rPr>
          <w:delText xml:space="preserve">. </w:delText>
        </w:r>
        <w:r w:rsidR="00237106" w:rsidRPr="00D34B74" w:rsidDel="00870541">
          <w:rPr>
            <w:rFonts w:ascii="Times New Roman" w:hAnsi="Times New Roman" w:cs="Times New Roman"/>
            <w:sz w:val="24"/>
            <w:szCs w:val="24"/>
          </w:rPr>
          <w:delText xml:space="preserve"> </w:delText>
        </w:r>
      </w:del>
      <w:r w:rsidR="004F326A" w:rsidRPr="00D34B74">
        <w:rPr>
          <w:rFonts w:ascii="Times New Roman" w:hAnsi="Times New Roman" w:cs="Times New Roman"/>
          <w:sz w:val="24"/>
          <w:szCs w:val="24"/>
        </w:rPr>
        <w:t xml:space="preserve">In our study </w:t>
      </w:r>
      <w:del w:id="554" w:author="Jahirul Islam" w:date="2023-11-10T22:05:00Z">
        <w:r w:rsidR="004F326A" w:rsidRPr="00D34B74" w:rsidDel="00D34B74">
          <w:rPr>
            <w:rFonts w:ascii="Times New Roman" w:hAnsi="Times New Roman" w:cs="Times New Roman"/>
            <w:sz w:val="24"/>
            <w:szCs w:val="24"/>
          </w:rPr>
          <w:delText>anemia</w:delText>
        </w:r>
      </w:del>
      <w:ins w:id="555" w:author="Jahirul Islam" w:date="2023-11-10T22:05:00Z">
        <w:r w:rsidR="00D34B74" w:rsidRPr="00D34B74">
          <w:rPr>
            <w:rFonts w:ascii="Times New Roman" w:hAnsi="Times New Roman" w:cs="Times New Roman"/>
            <w:sz w:val="24"/>
            <w:szCs w:val="24"/>
          </w:rPr>
          <w:t>anaemia</w:t>
        </w:r>
      </w:ins>
      <w:r w:rsidR="004F326A" w:rsidRPr="00D34B74">
        <w:rPr>
          <w:rFonts w:ascii="Times New Roman" w:hAnsi="Times New Roman" w:cs="Times New Roman"/>
          <w:sz w:val="24"/>
          <w:szCs w:val="24"/>
        </w:rPr>
        <w:t xml:space="preserve"> prevalence viewed to be raised with adjacent interval. Study respondents who experienced with close pregnancy interval less than 2 years were 4.64 times </w:t>
      </w:r>
      <w:r w:rsidR="00BA7EAF" w:rsidRPr="00D34B74">
        <w:rPr>
          <w:rFonts w:ascii="Times New Roman" w:hAnsi="Times New Roman" w:cs="Times New Roman"/>
          <w:sz w:val="24"/>
          <w:szCs w:val="24"/>
        </w:rPr>
        <w:t xml:space="preserve">in risk of </w:t>
      </w:r>
      <w:del w:id="556" w:author="Jahirul Islam" w:date="2023-11-10T22:05:00Z">
        <w:r w:rsidR="00BA7EAF" w:rsidRPr="00D34B74" w:rsidDel="00D34B74">
          <w:rPr>
            <w:rFonts w:ascii="Times New Roman" w:hAnsi="Times New Roman" w:cs="Times New Roman"/>
            <w:sz w:val="24"/>
            <w:szCs w:val="24"/>
          </w:rPr>
          <w:delText>anemia</w:delText>
        </w:r>
      </w:del>
      <w:ins w:id="557" w:author="Jahirul Islam" w:date="2023-11-10T22:05:00Z">
        <w:r w:rsidR="00D34B74" w:rsidRPr="00D34B74">
          <w:rPr>
            <w:rFonts w:ascii="Times New Roman" w:hAnsi="Times New Roman" w:cs="Times New Roman"/>
            <w:sz w:val="24"/>
            <w:szCs w:val="24"/>
          </w:rPr>
          <w:t>anaemia</w:t>
        </w:r>
      </w:ins>
      <w:r w:rsidR="00BA7EAF" w:rsidRPr="00D34B74">
        <w:rPr>
          <w:rFonts w:ascii="Times New Roman" w:hAnsi="Times New Roman" w:cs="Times New Roman"/>
          <w:sz w:val="24"/>
          <w:szCs w:val="24"/>
        </w:rPr>
        <w:t xml:space="preserve"> paralleled to those who were practical to more than 2 years birth interval.</w:t>
      </w:r>
      <w:r w:rsidR="009C1DF9" w:rsidRPr="00D34B74">
        <w:rPr>
          <w:rFonts w:ascii="Times New Roman" w:hAnsi="Times New Roman" w:cs="Times New Roman"/>
          <w:sz w:val="24"/>
          <w:szCs w:val="24"/>
        </w:rPr>
        <w:t xml:space="preserve"> This result carried out the consistent trend with other studies </w:t>
      </w:r>
      <w:ins w:id="558" w:author="Jahirul Islam" w:date="2023-11-25T17:36:00Z">
        <w:r w:rsidR="00777BB6">
          <w:rPr>
            <w:rFonts w:ascii="Times New Roman" w:hAnsi="Times New Roman" w:cs="Times New Roman"/>
            <w:sz w:val="24"/>
            <w:szCs w:val="24"/>
          </w:rPr>
          <w:t>conducted</w:t>
        </w:r>
      </w:ins>
      <w:del w:id="559" w:author="Jahirul Islam" w:date="2023-11-25T17:36:00Z">
        <w:r w:rsidR="009C1DF9" w:rsidRPr="00D34B74" w:rsidDel="00777BB6">
          <w:rPr>
            <w:rFonts w:ascii="Times New Roman" w:hAnsi="Times New Roman" w:cs="Times New Roman"/>
            <w:sz w:val="24"/>
            <w:szCs w:val="24"/>
          </w:rPr>
          <w:delText>lead</w:delText>
        </w:r>
      </w:del>
      <w:r w:rsidR="009C1DF9" w:rsidRPr="00D34B74">
        <w:rPr>
          <w:rFonts w:ascii="Times New Roman" w:hAnsi="Times New Roman" w:cs="Times New Roman"/>
          <w:sz w:val="24"/>
          <w:szCs w:val="24"/>
        </w:rPr>
        <w:t xml:space="preserve"> in Arba Minch</w:t>
      </w:r>
      <w:r w:rsidR="00E91744" w:rsidRPr="00D34B74">
        <w:rPr>
          <w:rFonts w:ascii="Times New Roman" w:hAnsi="Times New Roman" w:cs="Times New Roman"/>
          <w:sz w:val="24"/>
          <w:szCs w:val="24"/>
        </w:rPr>
        <w:t xml:space="preserve"> </w:t>
      </w:r>
      <w:r w:rsidR="009C1DF9" w:rsidRPr="00D34B74">
        <w:rPr>
          <w:rFonts w:ascii="Times New Roman" w:hAnsi="Times New Roman" w:cs="Times New Roman"/>
          <w:sz w:val="24"/>
          <w:szCs w:val="24"/>
        </w:rPr>
        <w:fldChar w:fldCharType="begin"/>
      </w:r>
      <w:r w:rsidR="00EF06EE">
        <w:rPr>
          <w:rFonts w:ascii="Times New Roman" w:hAnsi="Times New Roman" w:cs="Times New Roman"/>
          <w:sz w:val="24"/>
          <w:szCs w:val="24"/>
        </w:rPr>
        <w:instrText xml:space="preserve"> ADDIN EN.CITE &lt;EndNote&gt;&lt;Cite&gt;&lt;Author&gt;Bekele&lt;/Author&gt;&lt;Year&gt;2016&lt;/Year&gt;&lt;RecNum&gt;48&lt;/RecNum&gt;&lt;DisplayText&gt;[54]&lt;/DisplayText&gt;&lt;record&gt;&lt;rec-number&gt;48&lt;/rec-number&gt;&lt;foreign-keys&gt;&lt;key app="EN" db-id="xpvssz00629wx6edswuvdvwjaptzp2fzatwf" timestamp="1698484951"&gt;48&lt;/key&gt;&lt;/foreign-keys&gt;&lt;ref-type name="Journal Article"&gt;17&lt;/ref-type&gt;&lt;contributors&gt;&lt;authors&gt;&lt;author&gt;Bekele, A.&lt;/author&gt;&lt;author&gt;Tilahun, M.&lt;/author&gt;&lt;author&gt;Mekuria, A.&lt;/author&gt;&lt;/authors&gt;&lt;/contributors&gt;&lt;auth-address&gt;Department of Public Health Nursing, Arba Minch College of Health Sciences, P.O. Box 155, Arba Minch, Ethiopia.&amp;#xD;Department of Public Health, College of Health Sciences, Debre Tabor University, P.O. Box 272, Debre Tabor, Ethiopia.&lt;/auth-address&gt;&lt;titles&gt;&lt;title&gt;Prevalence of Anemia and Its Associated Factors among Pregnant Women Attending Antenatal Care in Health Institutions of Arba Minch Town, Gamo Gofa Zone, Ethiopia: A Cross-Sectional Study&lt;/title&gt;&lt;secondary-title&gt;Anemia&lt;/secondary-title&gt;&lt;/titles&gt;&lt;periodical&gt;&lt;full-title&gt;Anemia&lt;/full-title&gt;&lt;/periodical&gt;&lt;pages&gt;1073192&lt;/pages&gt;&lt;volume&gt;2016&lt;/volume&gt;&lt;edition&gt;2016/03/30&lt;/edition&gt;&lt;dates&gt;&lt;year&gt;2016&lt;/year&gt;&lt;/dates&gt;&lt;isbn&gt;2090-1267 (Print)&amp;#xD;2090-1267&lt;/isbn&gt;&lt;accession-num&gt;27022481&lt;/accession-num&gt;&lt;urls&gt;&lt;/urls&gt;&lt;custom2&gt;PMC4779815&lt;/custom2&gt;&lt;electronic-resource-num&gt;10.1155/2016/1073192&lt;/electronic-resource-num&gt;&lt;remote-database-provider&gt;NLM&lt;/remote-database-provider&gt;&lt;language&gt;eng&lt;/language&gt;&lt;/record&gt;&lt;/Cite&gt;&lt;/EndNote&gt;</w:instrText>
      </w:r>
      <w:r w:rsidR="009C1DF9" w:rsidRPr="00D34B74">
        <w:rPr>
          <w:rFonts w:ascii="Times New Roman" w:hAnsi="Times New Roman" w:cs="Times New Roman"/>
          <w:sz w:val="24"/>
          <w:szCs w:val="24"/>
        </w:rPr>
        <w:fldChar w:fldCharType="separate"/>
      </w:r>
      <w:r w:rsidR="00EF06EE">
        <w:rPr>
          <w:rFonts w:ascii="Times New Roman" w:hAnsi="Times New Roman" w:cs="Times New Roman"/>
          <w:noProof/>
          <w:sz w:val="24"/>
          <w:szCs w:val="24"/>
        </w:rPr>
        <w:t>[54]</w:t>
      </w:r>
      <w:r w:rsidR="009C1DF9" w:rsidRPr="00D34B74">
        <w:rPr>
          <w:rFonts w:ascii="Times New Roman" w:hAnsi="Times New Roman" w:cs="Times New Roman"/>
          <w:sz w:val="24"/>
          <w:szCs w:val="24"/>
        </w:rPr>
        <w:fldChar w:fldCharType="end"/>
      </w:r>
      <w:r w:rsidR="009C1DF9" w:rsidRPr="00D34B74">
        <w:rPr>
          <w:rFonts w:ascii="Times New Roman" w:hAnsi="Times New Roman" w:cs="Times New Roman"/>
          <w:sz w:val="24"/>
          <w:szCs w:val="24"/>
        </w:rPr>
        <w:t xml:space="preserve">, Bangladesh </w:t>
      </w:r>
      <w:r w:rsidR="009C1DF9" w:rsidRPr="00D34B74">
        <w:rPr>
          <w:rFonts w:ascii="Times New Roman" w:hAnsi="Times New Roman" w:cs="Times New Roman"/>
          <w:sz w:val="24"/>
          <w:szCs w:val="24"/>
        </w:rPr>
        <w:fldChar w:fldCharType="begin">
          <w:fldData xml:space="preserve">PEVuZE5vdGU+PENpdGU+PEF1dGhvcj5DaG93ZGh1cnk8L0F1dGhvcj48WWVhcj4yMDE1PC9ZZWFy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</w:fldData>
        </w:fldChar>
      </w:r>
      <w:r w:rsidR="00EF06EE">
        <w:rPr>
          <w:rFonts w:ascii="Times New Roman" w:hAnsi="Times New Roman" w:cs="Times New Roman"/>
          <w:sz w:val="24"/>
          <w:szCs w:val="24"/>
        </w:rPr>
        <w:instrText xml:space="preserve"> ADDIN EN.CITE </w:instrText>
      </w:r>
      <w:r w:rsidR="00EF06EE">
        <w:rPr>
          <w:rFonts w:ascii="Times New Roman" w:hAnsi="Times New Roman" w:cs="Times New Roman"/>
          <w:sz w:val="24"/>
          <w:szCs w:val="24"/>
        </w:rPr>
        <w:fldChar w:fldCharType="begin">
          <w:fldData xml:space="preserve">PEVuZE5vdGU+PENpdGU+PEF1dGhvcj5DaG93ZGh1cnk8L0F1dGhvcj48WWVhcj4yMDE1PC9ZZWFy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</w:fldData>
        </w:fldChar>
      </w:r>
      <w:r w:rsidR="00EF06EE">
        <w:rPr>
          <w:rFonts w:ascii="Times New Roman" w:hAnsi="Times New Roman" w:cs="Times New Roman"/>
          <w:sz w:val="24"/>
          <w:szCs w:val="24"/>
        </w:rPr>
        <w:instrText xml:space="preserve"> ADDIN EN.CITE.DATA </w:instrText>
      </w:r>
      <w:r w:rsidR="00EF06EE">
        <w:rPr>
          <w:rFonts w:ascii="Times New Roman" w:hAnsi="Times New Roman" w:cs="Times New Roman"/>
          <w:sz w:val="24"/>
          <w:szCs w:val="24"/>
        </w:rPr>
      </w:r>
      <w:r w:rsidR="00EF06EE">
        <w:rPr>
          <w:rFonts w:ascii="Times New Roman" w:hAnsi="Times New Roman" w:cs="Times New Roman"/>
          <w:sz w:val="24"/>
          <w:szCs w:val="24"/>
        </w:rPr>
        <w:fldChar w:fldCharType="end"/>
      </w:r>
      <w:r w:rsidR="009C1DF9" w:rsidRPr="00D34B74">
        <w:rPr>
          <w:rFonts w:ascii="Times New Roman" w:hAnsi="Times New Roman" w:cs="Times New Roman"/>
          <w:sz w:val="24"/>
          <w:szCs w:val="24"/>
        </w:rPr>
      </w:r>
      <w:r w:rsidR="009C1DF9" w:rsidRPr="00D34B74">
        <w:rPr>
          <w:rFonts w:ascii="Times New Roman" w:hAnsi="Times New Roman" w:cs="Times New Roman"/>
          <w:sz w:val="24"/>
          <w:szCs w:val="24"/>
        </w:rPr>
        <w:fldChar w:fldCharType="separate"/>
      </w:r>
      <w:r w:rsidR="00EF06EE">
        <w:rPr>
          <w:rFonts w:ascii="Times New Roman" w:hAnsi="Times New Roman" w:cs="Times New Roman"/>
          <w:noProof/>
          <w:sz w:val="24"/>
          <w:szCs w:val="24"/>
        </w:rPr>
        <w:t>[43]</w:t>
      </w:r>
      <w:r w:rsidR="009C1DF9" w:rsidRPr="00D34B74">
        <w:rPr>
          <w:rFonts w:ascii="Times New Roman" w:hAnsi="Times New Roman" w:cs="Times New Roman"/>
          <w:sz w:val="24"/>
          <w:szCs w:val="24"/>
        </w:rPr>
        <w:fldChar w:fldCharType="end"/>
      </w:r>
      <w:r w:rsidR="009C1DF9" w:rsidRPr="00D34B74">
        <w:rPr>
          <w:rFonts w:ascii="Times New Roman" w:hAnsi="Times New Roman" w:cs="Times New Roman"/>
          <w:sz w:val="24"/>
          <w:szCs w:val="24"/>
        </w:rPr>
        <w:t xml:space="preserve">, Mogadishu </w:t>
      </w:r>
      <w:r w:rsidR="009C1DF9" w:rsidRPr="00D34B74">
        <w:rPr>
          <w:rFonts w:ascii="Times New Roman" w:hAnsi="Times New Roman" w:cs="Times New Roman"/>
          <w:sz w:val="24"/>
          <w:szCs w:val="24"/>
        </w:rPr>
        <w:fldChar w:fldCharType="begin"/>
      </w:r>
      <w:r w:rsidR="00EF06EE">
        <w:rPr>
          <w:rFonts w:ascii="Times New Roman" w:hAnsi="Times New Roman" w:cs="Times New Roman"/>
          <w:sz w:val="24"/>
          <w:szCs w:val="24"/>
        </w:rPr>
        <w:instrText xml:space="preserve"> ADDIN EN.CITE &lt;EndNote&gt;&lt;Cite&gt;&lt;Author&gt;Kejela&lt;/Author&gt;&lt;Year&gt;2020&lt;/Year&gt;&lt;RecNum&gt;49&lt;/RecNum&gt;&lt;DisplayText&gt;[56]&lt;/DisplayText&gt;&lt;record&gt;&lt;rec-number&gt;49&lt;/rec-number&gt;&lt;foreign-keys&gt;&lt;key app="EN" db-id="xpvssz00629wx6edswuvdvwjaptzp2fzatwf" timestamp="1698485149"&gt;49&lt;/key&gt;&lt;/foreign-keys&gt;&lt;ref-type name="Journal Article"&gt;17&lt;/ref-type&gt;&lt;contributors&gt;&lt;authors&gt;&lt;author&gt;Kejela, G.&lt;/author&gt;&lt;author&gt;Wakgari, A.&lt;/author&gt;&lt;author&gt;Tesfaye, T.&lt;/author&gt;&lt;author&gt;Turi, E.&lt;/author&gt;&lt;author&gt;Adugna, M.&lt;/author&gt;&lt;author&gt;Alemu, N.&lt;/author&gt;&lt;author&gt;Jebessa, L.&lt;/author&gt;&lt;/authors&gt;&lt;/contributors&gt;&lt;auth-address&gt;Department of Public Health, Institute of Health Sciences, Wollega University, Nekemte, Ethiopia. GRID: grid.449817.7. ISNI: 0000 0004 0439 6014&amp;#xD;School of Medicine, Institute of Health Sciences, Wollega University, Nekemte, Ethiopia. GRID: grid.449817.7. ISNI: 0000 0004 0439 6014&lt;/auth-address&gt;&lt;titles&gt;&lt;title&gt;Prevalence of anemia and its associated factors among pregnant women attending antenatal care follow up at Wollega University referral hospital, Western Ethiopia&lt;/title&gt;&lt;secondary-title&gt;Contracept Reprod Med&lt;/secondary-title&gt;&lt;/titles&gt;&lt;periodical&gt;&lt;full-title&gt;Contracept Reprod Med&lt;/full-title&gt;&lt;/periodical&gt;&lt;pages&gt;26&lt;/pages&gt;&lt;volume&gt;5&lt;/volume&gt;&lt;edition&gt;2020/10/17&lt;/edition&gt;&lt;keywords&gt;&lt;keyword&gt;Anemia&lt;/keyword&gt;&lt;keyword&gt;Hemoglobin&lt;/keyword&gt;&lt;keyword&gt;Pregnant women&lt;/keyword&gt;&lt;keyword&gt;regarding the publication of the paper.&lt;/keyword&gt;&lt;/keywords&gt;&lt;dates&gt;&lt;year&gt;2020&lt;/year&gt;&lt;/dates&gt;&lt;isbn&gt;2055-7426&lt;/isbn&gt;&lt;accession-num&gt;33062297&lt;/accession-num&gt;&lt;urls&gt;&lt;/urls&gt;&lt;custom2&gt;PMC7547419&lt;/custom2&gt;&lt;electronic-resource-num&gt;10.1186/s40834-020-00130-9&lt;/electronic-resource-num&gt;&lt;remote-database-provider&gt;NLM&lt;/remote-database-provider&gt;&lt;language&gt;eng&lt;/language&gt;&lt;/record&gt;&lt;/Cite&gt;&lt;/EndNote&gt;</w:instrText>
      </w:r>
      <w:r w:rsidR="009C1DF9" w:rsidRPr="00D34B74">
        <w:rPr>
          <w:rFonts w:ascii="Times New Roman" w:hAnsi="Times New Roman" w:cs="Times New Roman"/>
          <w:sz w:val="24"/>
          <w:szCs w:val="24"/>
        </w:rPr>
        <w:fldChar w:fldCharType="separate"/>
      </w:r>
      <w:r w:rsidR="00EF06EE">
        <w:rPr>
          <w:rFonts w:ascii="Times New Roman" w:hAnsi="Times New Roman" w:cs="Times New Roman"/>
          <w:noProof/>
          <w:sz w:val="24"/>
          <w:szCs w:val="24"/>
        </w:rPr>
        <w:t>[56]</w:t>
      </w:r>
      <w:r w:rsidR="009C1DF9" w:rsidRPr="00D34B74">
        <w:rPr>
          <w:rFonts w:ascii="Times New Roman" w:hAnsi="Times New Roman" w:cs="Times New Roman"/>
          <w:sz w:val="24"/>
          <w:szCs w:val="24"/>
        </w:rPr>
        <w:fldChar w:fldCharType="end"/>
      </w:r>
      <w:r w:rsidR="009C1DF9" w:rsidRPr="00D34B74">
        <w:rPr>
          <w:rFonts w:ascii="Times New Roman" w:hAnsi="Times New Roman" w:cs="Times New Roman"/>
          <w:sz w:val="24"/>
          <w:szCs w:val="24"/>
        </w:rPr>
        <w:t xml:space="preserve">, and Walayta Soddo </w:t>
      </w:r>
      <w:r w:rsidR="009C1DF9" w:rsidRPr="00D34B74">
        <w:rPr>
          <w:rFonts w:ascii="Times New Roman" w:hAnsi="Times New Roman" w:cs="Times New Roman"/>
          <w:sz w:val="24"/>
          <w:szCs w:val="24"/>
        </w:rPr>
        <w:fldChar w:fldCharType="begin">
          <w:fldData xml:space="preserve">PEVuZE5vdGU+PENpdGU+PEF1dGhvcj5HZWRlZmF3PC9BdXRob3I+PFllYXI+MjAxNTwvWWVhcj48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</w:fldData>
        </w:fldChar>
      </w:r>
      <w:r w:rsidR="00EF06EE">
        <w:rPr>
          <w:rFonts w:ascii="Times New Roman" w:hAnsi="Times New Roman" w:cs="Times New Roman"/>
          <w:sz w:val="24"/>
          <w:szCs w:val="24"/>
        </w:rPr>
        <w:instrText xml:space="preserve"> ADDIN EN.CITE </w:instrText>
      </w:r>
      <w:r w:rsidR="00EF06EE">
        <w:rPr>
          <w:rFonts w:ascii="Times New Roman" w:hAnsi="Times New Roman" w:cs="Times New Roman"/>
          <w:sz w:val="24"/>
          <w:szCs w:val="24"/>
        </w:rPr>
        <w:fldChar w:fldCharType="begin">
          <w:fldData xml:space="preserve">PEVuZE5vdGU+PENpdGU+PEF1dGhvcj5HZWRlZmF3PC9BdXRob3I+PFllYXI+MjAxNTwvWWVhcj48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</w:fldData>
        </w:fldChar>
      </w:r>
      <w:r w:rsidR="00EF06EE">
        <w:rPr>
          <w:rFonts w:ascii="Times New Roman" w:hAnsi="Times New Roman" w:cs="Times New Roman"/>
          <w:sz w:val="24"/>
          <w:szCs w:val="24"/>
        </w:rPr>
        <w:instrText xml:space="preserve"> ADDIN EN.CITE.DATA </w:instrText>
      </w:r>
      <w:r w:rsidR="00EF06EE">
        <w:rPr>
          <w:rFonts w:ascii="Times New Roman" w:hAnsi="Times New Roman" w:cs="Times New Roman"/>
          <w:sz w:val="24"/>
          <w:szCs w:val="24"/>
        </w:rPr>
      </w:r>
      <w:r w:rsidR="00EF06EE">
        <w:rPr>
          <w:rFonts w:ascii="Times New Roman" w:hAnsi="Times New Roman" w:cs="Times New Roman"/>
          <w:sz w:val="24"/>
          <w:szCs w:val="24"/>
        </w:rPr>
        <w:fldChar w:fldCharType="end"/>
      </w:r>
      <w:r w:rsidR="009C1DF9" w:rsidRPr="00D34B74">
        <w:rPr>
          <w:rFonts w:ascii="Times New Roman" w:hAnsi="Times New Roman" w:cs="Times New Roman"/>
          <w:sz w:val="24"/>
          <w:szCs w:val="24"/>
        </w:rPr>
      </w:r>
      <w:r w:rsidR="009C1DF9" w:rsidRPr="00D34B74">
        <w:rPr>
          <w:rFonts w:ascii="Times New Roman" w:hAnsi="Times New Roman" w:cs="Times New Roman"/>
          <w:sz w:val="24"/>
          <w:szCs w:val="24"/>
        </w:rPr>
        <w:fldChar w:fldCharType="separate"/>
      </w:r>
      <w:r w:rsidR="00EF06EE">
        <w:rPr>
          <w:rFonts w:ascii="Times New Roman" w:hAnsi="Times New Roman" w:cs="Times New Roman"/>
          <w:noProof/>
          <w:sz w:val="24"/>
          <w:szCs w:val="24"/>
        </w:rPr>
        <w:t>[57]</w:t>
      </w:r>
      <w:r w:rsidR="009C1DF9" w:rsidRPr="00D34B74">
        <w:rPr>
          <w:rFonts w:ascii="Times New Roman" w:hAnsi="Times New Roman" w:cs="Times New Roman"/>
          <w:sz w:val="24"/>
          <w:szCs w:val="24"/>
        </w:rPr>
        <w:fldChar w:fldCharType="end"/>
      </w:r>
      <w:r w:rsidR="009C1DF9" w:rsidRPr="00D34B74">
        <w:rPr>
          <w:rFonts w:ascii="Times New Roman" w:hAnsi="Times New Roman" w:cs="Times New Roman"/>
          <w:sz w:val="24"/>
          <w:szCs w:val="24"/>
        </w:rPr>
        <w:t>.</w:t>
      </w:r>
      <w:r w:rsidR="00CF200B" w:rsidRPr="00D34B74">
        <w:rPr>
          <w:rFonts w:ascii="Times New Roman" w:hAnsi="Times New Roman" w:cs="Times New Roman"/>
          <w:sz w:val="24"/>
          <w:szCs w:val="24"/>
        </w:rPr>
        <w:t xml:space="preserve"> This consequences might be connected to low iron storage in women body due to rapid pregnancy succession between following pregnancies. However, </w:t>
      </w:r>
      <w:r w:rsidR="00CF200B" w:rsidRPr="001C08BD">
        <w:rPr>
          <w:rFonts w:ascii="Times New Roman" w:eastAsiaTheme="minorHAnsi" w:hAnsi="Times New Roman" w:cs="Times New Roman"/>
          <w:color w:val="131413"/>
          <w:sz w:val="24"/>
          <w:szCs w:val="24"/>
          <w:lang w:val="en-US" w:eastAsia="en-US" w:bidi="ar-SA"/>
        </w:rPr>
        <w:t xml:space="preserve">Trinidad and Tobago performed another study and mentioned there was relation between pregnancy interval and prevalence of </w:t>
      </w:r>
      <w:del w:id="560" w:author="Jahirul Islam" w:date="2023-11-10T22:05:00Z">
        <w:r w:rsidR="00CF200B" w:rsidRPr="001C08BD" w:rsidDel="00D34B74">
          <w:rPr>
            <w:rFonts w:ascii="Times New Roman" w:eastAsiaTheme="minorHAnsi" w:hAnsi="Times New Roman" w:cs="Times New Roman"/>
            <w:color w:val="131413"/>
            <w:sz w:val="24"/>
            <w:szCs w:val="24"/>
            <w:lang w:val="en-US" w:eastAsia="en-US" w:bidi="ar-SA"/>
          </w:rPr>
          <w:delText>anemia</w:delText>
        </w:r>
      </w:del>
      <w:ins w:id="561" w:author="Jahirul Islam" w:date="2023-11-10T22:05:00Z">
        <w:r w:rsidR="00D34B74" w:rsidRPr="001C08BD">
          <w:rPr>
            <w:rFonts w:ascii="Times New Roman" w:eastAsiaTheme="minorHAnsi" w:hAnsi="Times New Roman" w:cs="Times New Roman"/>
            <w:color w:val="131413"/>
            <w:sz w:val="24"/>
            <w:szCs w:val="24"/>
            <w:lang w:val="en-US" w:eastAsia="en-US" w:bidi="ar-SA"/>
          </w:rPr>
          <w:t>anaemia</w:t>
        </w:r>
      </w:ins>
      <w:r w:rsidR="00CF200B" w:rsidRPr="001C08BD">
        <w:rPr>
          <w:rFonts w:ascii="Times New Roman" w:eastAsiaTheme="minorHAnsi" w:hAnsi="Times New Roman" w:cs="Times New Roman"/>
          <w:color w:val="131413"/>
          <w:sz w:val="24"/>
          <w:szCs w:val="24"/>
          <w:lang w:val="en-US" w:eastAsia="en-US" w:bidi="ar-SA"/>
        </w:rPr>
        <w:t xml:space="preserve"> </w:t>
      </w:r>
      <w:r w:rsidR="00CF200B" w:rsidRPr="001C08BD">
        <w:rPr>
          <w:rFonts w:ascii="Times New Roman" w:eastAsiaTheme="minorHAnsi" w:hAnsi="Times New Roman" w:cs="Times New Roman"/>
          <w:color w:val="131413"/>
          <w:sz w:val="24"/>
          <w:szCs w:val="24"/>
          <w:lang w:val="en-US" w:eastAsia="en-US" w:bidi="ar-SA"/>
        </w:rPr>
        <w:fldChar w:fldCharType="begin">
          <w:fldData xml:space="preserve">PEVuZE5vdGU+PENpdGU+PEF1dGhvcj5VY2hlLU53YWNoaTwvQXV0aG9yPjxZZWFyPjIwMTA8L1ll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</w:fldData>
        </w:fldChar>
      </w:r>
      <w:r w:rsidR="00EF06EE">
        <w:rPr>
          <w:rFonts w:ascii="Times New Roman" w:eastAsiaTheme="minorHAnsi" w:hAnsi="Times New Roman" w:cs="Times New Roman"/>
          <w:color w:val="131413"/>
          <w:sz w:val="24"/>
          <w:szCs w:val="24"/>
          <w:lang w:val="en-US" w:eastAsia="en-US" w:bidi="ar-SA"/>
        </w:rPr>
        <w:instrText xml:space="preserve"> ADDIN EN.CITE </w:instrText>
      </w:r>
      <w:r w:rsidR="00EF06EE">
        <w:rPr>
          <w:rFonts w:ascii="Times New Roman" w:eastAsiaTheme="minorHAnsi" w:hAnsi="Times New Roman" w:cs="Times New Roman"/>
          <w:color w:val="131413"/>
          <w:sz w:val="24"/>
          <w:szCs w:val="24"/>
          <w:lang w:val="en-US" w:eastAsia="en-US" w:bidi="ar-SA"/>
        </w:rPr>
        <w:fldChar w:fldCharType="begin">
          <w:fldData xml:space="preserve">PEVuZE5vdGU+PENpdGU+PEF1dGhvcj5VY2hlLU53YWNoaTwvQXV0aG9yPjxZZWFyPjIwMTA8L1ll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</w:fldData>
        </w:fldChar>
      </w:r>
      <w:r w:rsidR="00EF06EE">
        <w:rPr>
          <w:rFonts w:ascii="Times New Roman" w:eastAsiaTheme="minorHAnsi" w:hAnsi="Times New Roman" w:cs="Times New Roman"/>
          <w:color w:val="131413"/>
          <w:sz w:val="24"/>
          <w:szCs w:val="24"/>
          <w:lang w:val="en-US" w:eastAsia="en-US" w:bidi="ar-SA"/>
        </w:rPr>
        <w:instrText xml:space="preserve"> ADDIN EN.CITE.DATA </w:instrText>
      </w:r>
      <w:r w:rsidR="00EF06EE">
        <w:rPr>
          <w:rFonts w:ascii="Times New Roman" w:eastAsiaTheme="minorHAnsi" w:hAnsi="Times New Roman" w:cs="Times New Roman"/>
          <w:color w:val="131413"/>
          <w:sz w:val="24"/>
          <w:szCs w:val="24"/>
          <w:lang w:val="en-US" w:eastAsia="en-US" w:bidi="ar-SA"/>
        </w:rPr>
      </w:r>
      <w:r w:rsidR="00EF06EE">
        <w:rPr>
          <w:rFonts w:ascii="Times New Roman" w:eastAsiaTheme="minorHAnsi" w:hAnsi="Times New Roman" w:cs="Times New Roman"/>
          <w:color w:val="131413"/>
          <w:sz w:val="24"/>
          <w:szCs w:val="24"/>
          <w:lang w:val="en-US" w:eastAsia="en-US" w:bidi="ar-SA"/>
        </w:rPr>
        <w:fldChar w:fldCharType="end"/>
      </w:r>
      <w:r w:rsidR="00CF200B" w:rsidRPr="001C08BD">
        <w:rPr>
          <w:rFonts w:ascii="Times New Roman" w:eastAsiaTheme="minorHAnsi" w:hAnsi="Times New Roman" w:cs="Times New Roman"/>
          <w:color w:val="131413"/>
          <w:sz w:val="24"/>
          <w:szCs w:val="24"/>
          <w:lang w:val="en-US" w:eastAsia="en-US" w:bidi="ar-SA"/>
        </w:rPr>
      </w:r>
      <w:r w:rsidR="00CF200B" w:rsidRPr="001C08BD">
        <w:rPr>
          <w:rFonts w:ascii="Times New Roman" w:eastAsiaTheme="minorHAnsi" w:hAnsi="Times New Roman" w:cs="Times New Roman"/>
          <w:color w:val="131413"/>
          <w:sz w:val="24"/>
          <w:szCs w:val="24"/>
          <w:lang w:val="en-US" w:eastAsia="en-US" w:bidi="ar-SA"/>
        </w:rPr>
        <w:fldChar w:fldCharType="separate"/>
      </w:r>
      <w:r w:rsidR="00EF06EE">
        <w:rPr>
          <w:rFonts w:ascii="Times New Roman" w:eastAsiaTheme="minorHAnsi" w:hAnsi="Times New Roman" w:cs="Times New Roman"/>
          <w:noProof/>
          <w:color w:val="131413"/>
          <w:sz w:val="24"/>
          <w:szCs w:val="24"/>
          <w:lang w:val="en-US" w:eastAsia="en-US" w:bidi="ar-SA"/>
        </w:rPr>
        <w:t>[58]</w:t>
      </w:r>
      <w:r w:rsidR="00CF200B" w:rsidRPr="001C08BD">
        <w:rPr>
          <w:rFonts w:ascii="Times New Roman" w:eastAsiaTheme="minorHAnsi" w:hAnsi="Times New Roman" w:cs="Times New Roman"/>
          <w:color w:val="131413"/>
          <w:sz w:val="24"/>
          <w:szCs w:val="24"/>
          <w:lang w:val="en-US" w:eastAsia="en-US" w:bidi="ar-SA"/>
        </w:rPr>
        <w:fldChar w:fldCharType="end"/>
      </w:r>
      <w:r w:rsidR="00CF200B" w:rsidRPr="001C08BD">
        <w:rPr>
          <w:rFonts w:ascii="Times New Roman" w:eastAsiaTheme="minorHAnsi" w:hAnsi="Times New Roman" w:cs="Times New Roman"/>
          <w:color w:val="131413"/>
          <w:sz w:val="24"/>
          <w:szCs w:val="24"/>
          <w:lang w:val="en-US" w:eastAsia="en-US" w:bidi="ar-SA"/>
        </w:rPr>
        <w:t xml:space="preserve">. </w:t>
      </w:r>
      <w:r w:rsidR="00BC1233" w:rsidRPr="001C08BD">
        <w:rPr>
          <w:rFonts w:ascii="Times New Roman" w:eastAsiaTheme="minorHAnsi" w:hAnsi="Times New Roman" w:cs="Times New Roman"/>
          <w:color w:val="131413"/>
          <w:sz w:val="24"/>
          <w:szCs w:val="24"/>
          <w:lang w:val="en-US" w:eastAsia="en-US" w:bidi="ar-SA"/>
        </w:rPr>
        <w:t xml:space="preserve">In the above study, the cause may be small size as well as methodological variation. </w:t>
      </w:r>
      <w:r w:rsidR="00795855" w:rsidRPr="001C08BD">
        <w:rPr>
          <w:rFonts w:ascii="Times New Roman" w:eastAsiaTheme="minorHAnsi" w:hAnsi="Times New Roman" w:cs="Times New Roman"/>
          <w:color w:val="131413"/>
          <w:sz w:val="24"/>
          <w:szCs w:val="24"/>
          <w:lang w:val="en-US" w:eastAsia="en-US" w:bidi="ar-SA"/>
        </w:rPr>
        <w:t xml:space="preserve">The relationship between </w:t>
      </w:r>
      <w:del w:id="562" w:author="Jahirul Islam" w:date="2023-11-10T22:05:00Z">
        <w:r w:rsidR="00795855" w:rsidRPr="001C08BD" w:rsidDel="00D34B74">
          <w:rPr>
            <w:rFonts w:ascii="Times New Roman" w:eastAsiaTheme="minorHAnsi" w:hAnsi="Times New Roman" w:cs="Times New Roman"/>
            <w:color w:val="131413"/>
            <w:sz w:val="24"/>
            <w:szCs w:val="24"/>
            <w:lang w:val="en-US" w:eastAsia="en-US" w:bidi="ar-SA"/>
          </w:rPr>
          <w:delText>anemia</w:delText>
        </w:r>
      </w:del>
      <w:ins w:id="563" w:author="Jahirul Islam" w:date="2023-11-10T22:05:00Z">
        <w:r w:rsidR="00D34B74" w:rsidRPr="001C08BD">
          <w:rPr>
            <w:rFonts w:ascii="Times New Roman" w:eastAsiaTheme="minorHAnsi" w:hAnsi="Times New Roman" w:cs="Times New Roman"/>
            <w:color w:val="131413"/>
            <w:sz w:val="24"/>
            <w:szCs w:val="24"/>
            <w:lang w:val="en-US" w:eastAsia="en-US" w:bidi="ar-SA"/>
          </w:rPr>
          <w:t>anaemia</w:t>
        </w:r>
      </w:ins>
      <w:r w:rsidR="00795855" w:rsidRPr="001C08BD">
        <w:rPr>
          <w:rFonts w:ascii="Times New Roman" w:eastAsiaTheme="minorHAnsi" w:hAnsi="Times New Roman" w:cs="Times New Roman"/>
          <w:color w:val="131413"/>
          <w:sz w:val="24"/>
          <w:szCs w:val="24"/>
          <w:lang w:val="en-US" w:eastAsia="en-US" w:bidi="ar-SA"/>
        </w:rPr>
        <w:t xml:space="preserve"> and GDM has not been fully documented but in our current study </w:t>
      </w:r>
      <w:ins w:id="564" w:author="Jahirul Islam" w:date="2023-11-25T17:38:00Z">
        <w:r w:rsidR="00855E9E">
          <w:rPr>
            <w:rFonts w:ascii="Times New Roman" w:eastAsiaTheme="minorHAnsi" w:hAnsi="Times New Roman" w:cs="Times New Roman"/>
            <w:color w:val="131413"/>
            <w:sz w:val="24"/>
            <w:szCs w:val="24"/>
            <w:lang w:val="en-US" w:eastAsia="en-US" w:bidi="ar-SA"/>
          </w:rPr>
          <w:t xml:space="preserve">we found a </w:t>
        </w:r>
      </w:ins>
      <w:del w:id="565" w:author="Jahirul Islam" w:date="2023-11-25T17:38:00Z">
        <w:r w:rsidR="00795855" w:rsidRPr="00D34B74" w:rsidDel="00855E9E">
          <w:rPr>
            <w:rFonts w:ascii="Times New Roman" w:eastAsiaTheme="minorHAnsi" w:hAnsi="Times New Roman" w:cs="Times New Roman"/>
            <w:color w:val="131413"/>
            <w:sz w:val="24"/>
            <w:szCs w:val="24"/>
            <w:lang w:val="en-US" w:eastAsia="en-US" w:bidi="ar-SA"/>
            <w:rPrChange w:id="566" w:author="Jahirul Islam" w:date="2023-11-10T22:05:00Z">
              <w:rPr>
                <w:rFonts w:ascii="SxpjkqAdvTT86d47313" w:eastAsiaTheme="minorHAnsi" w:hAnsi="SxpjkqAdvTT86d47313" w:cs="SxpjkqAdvTT86d47313"/>
                <w:color w:val="131413"/>
                <w:sz w:val="24"/>
                <w:szCs w:val="24"/>
                <w:lang w:val="en-US" w:eastAsia="en-US" w:bidi="ar-SA"/>
              </w:rPr>
            </w:rPrChange>
          </w:rPr>
          <w:delText>we followed the</w:delText>
        </w:r>
      </w:del>
      <w:r w:rsidR="00795855" w:rsidRPr="00D34B74">
        <w:rPr>
          <w:rFonts w:ascii="Times New Roman" w:eastAsiaTheme="minorHAnsi" w:hAnsi="Times New Roman" w:cs="Times New Roman"/>
          <w:color w:val="131413"/>
          <w:sz w:val="24"/>
          <w:szCs w:val="24"/>
          <w:lang w:val="en-US" w:eastAsia="en-US" w:bidi="ar-SA"/>
          <w:rPrChange w:id="567" w:author="Jahirul Islam" w:date="2023-11-10T22:05:00Z">
            <w:rPr>
              <w:rFonts w:ascii="SxpjkqAdvTT86d47313" w:eastAsiaTheme="minorHAnsi" w:hAnsi="SxpjkqAdvTT86d47313" w:cs="SxpjkqAdvTT86d47313"/>
              <w:color w:val="131413"/>
              <w:sz w:val="24"/>
              <w:szCs w:val="24"/>
              <w:lang w:val="en-US" w:eastAsia="en-US" w:bidi="ar-SA"/>
            </w:rPr>
          </w:rPrChange>
        </w:rPr>
        <w:t xml:space="preserve"> strong </w:t>
      </w:r>
      <w:ins w:id="568" w:author="Jahirul Islam" w:date="2023-11-25T17:38:00Z">
        <w:r w:rsidR="00855E9E">
          <w:rPr>
            <w:rFonts w:ascii="Times New Roman" w:eastAsiaTheme="minorHAnsi" w:hAnsi="Times New Roman" w:cs="Times New Roman"/>
            <w:color w:val="131413"/>
            <w:sz w:val="24"/>
            <w:szCs w:val="24"/>
            <w:lang w:val="en-US" w:eastAsia="en-US" w:bidi="ar-SA"/>
          </w:rPr>
          <w:t>association with</w:t>
        </w:r>
      </w:ins>
      <w:del w:id="569" w:author="Jahirul Islam" w:date="2023-11-25T17:38:00Z">
        <w:r w:rsidR="00795855" w:rsidRPr="00D34B74" w:rsidDel="00855E9E">
          <w:rPr>
            <w:rFonts w:ascii="Times New Roman" w:eastAsiaTheme="minorHAnsi" w:hAnsi="Times New Roman" w:cs="Times New Roman"/>
            <w:color w:val="131413"/>
            <w:sz w:val="24"/>
            <w:szCs w:val="24"/>
            <w:lang w:val="en-US" w:eastAsia="en-US" w:bidi="ar-SA"/>
            <w:rPrChange w:id="570" w:author="Jahirul Islam" w:date="2023-11-10T22:05:00Z">
              <w:rPr>
                <w:rFonts w:ascii="SxpjkqAdvTT86d47313" w:eastAsiaTheme="minorHAnsi" w:hAnsi="SxpjkqAdvTT86d47313" w:cs="SxpjkqAdvTT86d47313"/>
                <w:color w:val="131413"/>
                <w:sz w:val="24"/>
                <w:szCs w:val="24"/>
                <w:lang w:val="en-US" w:eastAsia="en-US" w:bidi="ar-SA"/>
              </w:rPr>
            </w:rPrChange>
          </w:rPr>
          <w:delText>connection of</w:delText>
        </w:r>
      </w:del>
      <w:r w:rsidR="00795855" w:rsidRPr="00D34B74">
        <w:rPr>
          <w:rFonts w:ascii="Times New Roman" w:eastAsiaTheme="minorHAnsi" w:hAnsi="Times New Roman" w:cs="Times New Roman"/>
          <w:color w:val="131413"/>
          <w:sz w:val="24"/>
          <w:szCs w:val="24"/>
          <w:lang w:val="en-US" w:eastAsia="en-US" w:bidi="ar-SA"/>
          <w:rPrChange w:id="571" w:author="Jahirul Islam" w:date="2023-11-10T22:05:00Z">
            <w:rPr>
              <w:rFonts w:ascii="SxpjkqAdvTT86d47313" w:eastAsiaTheme="minorHAnsi" w:hAnsi="SxpjkqAdvTT86d47313" w:cs="SxpjkqAdvTT86d47313"/>
              <w:color w:val="131413"/>
              <w:sz w:val="24"/>
              <w:szCs w:val="24"/>
              <w:lang w:val="en-US" w:eastAsia="en-US" w:bidi="ar-SA"/>
            </w:rPr>
          </w:rPrChange>
        </w:rPr>
        <w:t xml:space="preserve"> GDM and </w:t>
      </w:r>
      <w:del w:id="572" w:author="Jahirul Islam" w:date="2023-11-10T22:05:00Z">
        <w:r w:rsidR="00795855" w:rsidRPr="00D34B74" w:rsidDel="00D34B74">
          <w:rPr>
            <w:rFonts w:ascii="Times New Roman" w:eastAsiaTheme="minorHAnsi" w:hAnsi="Times New Roman" w:cs="Times New Roman"/>
            <w:color w:val="131413"/>
            <w:sz w:val="24"/>
            <w:szCs w:val="24"/>
            <w:lang w:val="en-US" w:eastAsia="en-US" w:bidi="ar-SA"/>
            <w:rPrChange w:id="573" w:author="Jahirul Islam" w:date="2023-11-10T22:05:00Z">
              <w:rPr>
                <w:rFonts w:ascii="SxpjkqAdvTT86d47313" w:eastAsiaTheme="minorHAnsi" w:hAnsi="SxpjkqAdvTT86d47313" w:cs="SxpjkqAdvTT86d47313"/>
                <w:color w:val="131413"/>
                <w:sz w:val="24"/>
                <w:szCs w:val="24"/>
                <w:lang w:val="en-US" w:eastAsia="en-US" w:bidi="ar-SA"/>
              </w:rPr>
            </w:rPrChange>
          </w:rPr>
          <w:delText>anemia</w:delText>
        </w:r>
      </w:del>
      <w:ins w:id="574" w:author="Jahirul Islam" w:date="2023-11-10T22:05:00Z">
        <w:r w:rsidR="00D34B74" w:rsidRPr="00D34B74">
          <w:rPr>
            <w:rFonts w:ascii="Times New Roman" w:eastAsiaTheme="minorHAnsi" w:hAnsi="Times New Roman" w:cs="Times New Roman"/>
            <w:color w:val="131413"/>
            <w:sz w:val="24"/>
            <w:szCs w:val="24"/>
            <w:lang w:val="en-US" w:eastAsia="en-US" w:bidi="ar-SA"/>
            <w:rPrChange w:id="575" w:author="Jahirul Islam" w:date="2023-11-10T22:05:00Z">
              <w:rPr>
                <w:rFonts w:ascii="SxpjkqAdvTT86d47313" w:eastAsiaTheme="minorHAnsi" w:hAnsi="SxpjkqAdvTT86d47313" w:cs="SxpjkqAdvTT86d47313"/>
                <w:color w:val="131413"/>
                <w:sz w:val="24"/>
                <w:szCs w:val="24"/>
                <w:lang w:val="en-US" w:eastAsia="en-US" w:bidi="ar-SA"/>
              </w:rPr>
            </w:rPrChange>
          </w:rPr>
          <w:t>anaemia</w:t>
        </w:r>
      </w:ins>
      <w:r w:rsidR="00795855" w:rsidRPr="00D34B74">
        <w:rPr>
          <w:rFonts w:ascii="Times New Roman" w:eastAsiaTheme="minorHAnsi" w:hAnsi="Times New Roman" w:cs="Times New Roman"/>
          <w:color w:val="131413"/>
          <w:sz w:val="24"/>
          <w:szCs w:val="24"/>
          <w:lang w:val="en-US" w:eastAsia="en-US" w:bidi="ar-SA"/>
          <w:rPrChange w:id="576" w:author="Jahirul Islam" w:date="2023-11-10T22:05:00Z">
            <w:rPr>
              <w:rFonts w:ascii="SxpjkqAdvTT86d47313" w:eastAsiaTheme="minorHAnsi" w:hAnsi="SxpjkqAdvTT86d47313" w:cs="SxpjkqAdvTT86d47313"/>
              <w:color w:val="131413"/>
              <w:sz w:val="24"/>
              <w:szCs w:val="24"/>
              <w:lang w:val="en-US" w:eastAsia="en-US" w:bidi="ar-SA"/>
            </w:rPr>
          </w:rPrChange>
        </w:rPr>
        <w:t xml:space="preserve"> with low prevalence of GDM 52 (28.9%). Similar findings have been reported  by Lao et al.</w:t>
      </w:r>
      <w:r w:rsidR="00795855" w:rsidRPr="001C08BD">
        <w:rPr>
          <w:rFonts w:ascii="Times New Roman" w:eastAsiaTheme="minorHAnsi" w:hAnsi="Times New Roman" w:cs="Times New Roman"/>
          <w:color w:val="131413"/>
          <w:sz w:val="24"/>
          <w:szCs w:val="24"/>
          <w:lang w:val="en-US" w:eastAsia="en-US" w:bidi="ar-SA"/>
        </w:rPr>
        <w:fldChar w:fldCharType="begin"/>
      </w:r>
      <w:r w:rsidR="00EF06EE">
        <w:rPr>
          <w:rFonts w:ascii="Times New Roman" w:eastAsiaTheme="minorHAnsi" w:hAnsi="Times New Roman" w:cs="Times New Roman"/>
          <w:color w:val="131413"/>
          <w:sz w:val="24"/>
          <w:szCs w:val="24"/>
          <w:lang w:val="en-US" w:eastAsia="en-US" w:bidi="ar-SA"/>
        </w:rPr>
        <w:instrText xml:space="preserve"> ADDIN EN.CITE &lt;EndNote&gt;&lt;Cite&gt;&lt;Author&gt;Lao&lt;/Author&gt;&lt;Year&gt;2004&lt;/Year&gt;&lt;RecNum&gt;57&lt;/RecNum&gt;&lt;DisplayText&gt;[59]&lt;/DisplayText&gt;&lt;record&gt;&lt;rec-number&gt;57&lt;/rec-number&gt;&lt;foreign-keys&gt;&lt;key app="EN" db-id="xpvssz00629wx6edswuvdvwjaptzp2fzatwf" timestamp="1698550945"&gt;57&lt;/key&gt;&lt;/foreign-keys&gt;&lt;ref-type name="Journal Article"&gt;17&lt;/ref-type&gt;&lt;contributors&gt;&lt;authors&gt;&lt;author&gt;Lao, T. T.&lt;/author&gt;&lt;author&gt;Ho, L. F.&lt;/author&gt;&lt;/authors&gt;&lt;/contributors&gt;&lt;auth-address&gt;Department of Obstetrics &amp;amp; Gynaecology, Queen Mary Hospital, Hong Kong, China. laotth@hkucc.hku.hk&lt;/auth-address&gt;&lt;titles&gt;&lt;title&gt;Impact of iron deficiency anemia on prevalence of gestational diabetes mellitus&lt;/title&gt;&lt;secondary-title&gt;Diabetes Care&lt;/secondary-title&gt;&lt;/titles&gt;&lt;periodical&gt;&lt;full-title&gt;Diabetes Care&lt;/full-title&gt;&lt;/periodical&gt;&lt;pages&gt;650-6&lt;/pages&gt;&lt;volume&gt;27&lt;/volume&gt;&lt;number&gt;3&lt;/number&gt;&lt;edition&gt;2004/02/28&lt;/edition&gt;&lt;keywords&gt;&lt;keyword&gt;Adult&lt;/keyword&gt;&lt;keyword&gt;Anemia, Iron-Deficiency/*epidemiology&lt;/keyword&gt;&lt;keyword&gt;Body Mass Index&lt;/keyword&gt;&lt;keyword&gt;Body Weight&lt;/keyword&gt;&lt;keyword&gt;Case-Control Studies&lt;/keyword&gt;&lt;keyword&gt;China/epidemiology&lt;/keyword&gt;&lt;keyword&gt;Diabetes, Gestational/*epidemiology/prevention &amp;amp; control&lt;/keyword&gt;&lt;keyword&gt;Female&lt;/keyword&gt;&lt;keyword&gt;Humans&lt;/keyword&gt;&lt;keyword&gt;Parity&lt;/keyword&gt;&lt;keyword&gt;Pregnancy&lt;/keyword&gt;&lt;keyword&gt;Prevalence&lt;/keyword&gt;&lt;keyword&gt;Retrospective Studies&lt;/keyword&gt;&lt;keyword&gt;Weight Gain&lt;/keyword&gt;&lt;/keywords&gt;&lt;dates&gt;&lt;year&gt;2004&lt;/year&gt;&lt;pub-dates&gt;&lt;date&gt;Mar&lt;/date&gt;&lt;/pub-dates&gt;&lt;/dates&gt;&lt;isbn&gt;0149-5992 (Print)&amp;#xD;0149-5992&lt;/isbn&gt;&lt;accession-num&gt;14988280&lt;/accession-num&gt;&lt;urls&gt;&lt;/urls&gt;&lt;electronic-resource-num&gt;10.2337/diacare.27.3.650&lt;/electronic-resource-num&gt;&lt;remote-database-provider&gt;NLM&lt;/remote-database-provider&gt;&lt;language&gt;eng&lt;/language&gt;&lt;/record&gt;&lt;/Cite&gt;&lt;/EndNote&gt;</w:instrText>
      </w:r>
      <w:r w:rsidR="00795855" w:rsidRPr="001C08BD">
        <w:rPr>
          <w:rFonts w:ascii="Times New Roman" w:eastAsiaTheme="minorHAnsi" w:hAnsi="Times New Roman" w:cs="Times New Roman"/>
          <w:color w:val="131413"/>
          <w:sz w:val="24"/>
          <w:szCs w:val="24"/>
          <w:lang w:val="en-US" w:eastAsia="en-US" w:bidi="ar-SA"/>
        </w:rPr>
        <w:fldChar w:fldCharType="separate"/>
      </w:r>
      <w:r w:rsidR="00EF06EE">
        <w:rPr>
          <w:rFonts w:ascii="Times New Roman" w:eastAsiaTheme="minorHAnsi" w:hAnsi="Times New Roman" w:cs="Times New Roman"/>
          <w:noProof/>
          <w:color w:val="131413"/>
          <w:sz w:val="24"/>
          <w:szCs w:val="24"/>
          <w:lang w:val="en-US" w:eastAsia="en-US" w:bidi="ar-SA"/>
        </w:rPr>
        <w:t>[59]</w:t>
      </w:r>
      <w:r w:rsidR="00795855" w:rsidRPr="001C08BD">
        <w:rPr>
          <w:rFonts w:ascii="Times New Roman" w:eastAsiaTheme="minorHAnsi" w:hAnsi="Times New Roman" w:cs="Times New Roman"/>
          <w:color w:val="131413"/>
          <w:sz w:val="24"/>
          <w:szCs w:val="24"/>
          <w:lang w:val="en-US" w:eastAsia="en-US" w:bidi="ar-SA"/>
        </w:rPr>
        <w:fldChar w:fldCharType="end"/>
      </w:r>
      <w:r w:rsidR="00795855" w:rsidRPr="001C08BD">
        <w:rPr>
          <w:rFonts w:ascii="Times New Roman" w:eastAsiaTheme="minorHAnsi" w:hAnsi="Times New Roman" w:cs="Times New Roman"/>
          <w:color w:val="131413"/>
          <w:sz w:val="24"/>
          <w:szCs w:val="24"/>
          <w:lang w:val="en-US" w:eastAsia="en-US" w:bidi="ar-SA"/>
        </w:rPr>
        <w:t xml:space="preserve">. </w:t>
      </w:r>
      <w:del w:id="577" w:author="Jahirul Islam" w:date="2023-11-25T17:39:00Z">
        <w:r w:rsidR="00EC538F" w:rsidRPr="00D34B74" w:rsidDel="009C0C35">
          <w:rPr>
            <w:rFonts w:ascii="Times New Roman" w:hAnsi="Times New Roman" w:cs="Times New Roman"/>
            <w:sz w:val="24"/>
            <w:szCs w:val="24"/>
          </w:rPr>
          <w:delText xml:space="preserve">However, the current study did not show any statistically significant association between </w:delText>
        </w:r>
      </w:del>
      <w:del w:id="578" w:author="Jahirul Islam" w:date="2023-11-10T22:05:00Z">
        <w:r w:rsidR="00EC538F" w:rsidRPr="00D34B74" w:rsidDel="00D34B74">
          <w:rPr>
            <w:rFonts w:ascii="Times New Roman" w:hAnsi="Times New Roman" w:cs="Times New Roman"/>
            <w:sz w:val="24"/>
            <w:szCs w:val="24"/>
          </w:rPr>
          <w:delText>anemia</w:delText>
        </w:r>
      </w:del>
      <w:del w:id="579" w:author="Jahirul Islam" w:date="2023-11-25T17:39:00Z">
        <w:r w:rsidR="00EC538F" w:rsidRPr="00D34B74" w:rsidDel="009C0C35">
          <w:rPr>
            <w:rFonts w:ascii="Times New Roman" w:hAnsi="Times New Roman" w:cs="Times New Roman"/>
            <w:sz w:val="24"/>
            <w:szCs w:val="24"/>
          </w:rPr>
          <w:delText xml:space="preserve"> and family members, parity, and body mass index (BMI) but previously many studies </w:delText>
        </w:r>
        <w:r w:rsidR="00BC18CF" w:rsidRPr="00D34B74" w:rsidDel="009C0C35">
          <w:rPr>
            <w:rFonts w:ascii="Times New Roman" w:hAnsi="Times New Roman" w:cs="Times New Roman"/>
            <w:sz w:val="24"/>
            <w:szCs w:val="24"/>
          </w:rPr>
          <w:delText xml:space="preserve">were </w:delText>
        </w:r>
        <w:r w:rsidR="00EC538F" w:rsidRPr="00D34B74" w:rsidDel="009C0C35">
          <w:rPr>
            <w:rFonts w:ascii="Times New Roman" w:hAnsi="Times New Roman" w:cs="Times New Roman"/>
            <w:sz w:val="24"/>
            <w:szCs w:val="24"/>
          </w:rPr>
          <w:delText>documented statistically significant association</w:delText>
        </w:r>
        <w:r w:rsidR="00BC18CF" w:rsidRPr="00D34B74" w:rsidDel="009C0C35">
          <w:rPr>
            <w:rFonts w:ascii="Times New Roman" w:hAnsi="Times New Roman" w:cs="Times New Roman"/>
            <w:sz w:val="24"/>
            <w:szCs w:val="24"/>
          </w:rPr>
          <w:delText>.</w:delText>
        </w:r>
        <w:r w:rsidR="00EC538F" w:rsidRPr="00D34B74" w:rsidDel="009C0C35">
          <w:rPr>
            <w:rFonts w:ascii="Times New Roman" w:hAnsi="Times New Roman" w:cs="Times New Roman"/>
            <w:sz w:val="24"/>
            <w:szCs w:val="24"/>
          </w:rPr>
          <w:delText xml:space="preserve"> </w:delText>
        </w:r>
        <w:r w:rsidR="00CF200B" w:rsidRPr="00D34B74" w:rsidDel="009C0C35">
          <w:rPr>
            <w:rFonts w:ascii="Times New Roman" w:hAnsi="Times New Roman" w:cs="Times New Roman"/>
            <w:sz w:val="24"/>
            <w:szCs w:val="24"/>
          </w:rPr>
          <w:delText xml:space="preserve"> </w:delText>
        </w:r>
      </w:del>
    </w:p>
    <w:p w14:paraId="02E76FE6" w14:textId="03F50026" w:rsidR="00D86A96" w:rsidRDefault="00EC66D4" w:rsidP="00C8427F">
      <w:pPr>
        <w:autoSpaceDE w:val="0"/>
        <w:autoSpaceDN w:val="0"/>
        <w:adjustRightInd w:val="0"/>
        <w:spacing w:before="120" w:after="120" w:line="240" w:lineRule="auto"/>
        <w:jc w:val="both"/>
        <w:rPr>
          <w:ins w:id="580" w:author="Jahirul Islam" w:date="2023-11-25T18:07:00Z"/>
          <w:rFonts w:ascii="Times New Roman" w:hAnsi="Times New Roman" w:cs="Times New Roman"/>
          <w:sz w:val="24"/>
          <w:szCs w:val="24"/>
        </w:rPr>
      </w:pPr>
      <w:ins w:id="581" w:author="Jahirul Islam" w:date="2023-11-25T17:41:00Z">
        <w:r>
          <w:rPr>
            <w:rFonts w:ascii="Times New Roman" w:hAnsi="Times New Roman" w:cs="Times New Roman"/>
            <w:sz w:val="24"/>
            <w:szCs w:val="24"/>
          </w:rPr>
          <w:t xml:space="preserve">Our study mapped that </w:t>
        </w:r>
      </w:ins>
      <w:ins w:id="582" w:author="Jahirul Islam" w:date="2023-11-25T17:42:00Z">
        <w:r>
          <w:rPr>
            <w:rFonts w:ascii="Times New Roman" w:hAnsi="Times New Roman" w:cs="Times New Roman"/>
            <w:sz w:val="24"/>
            <w:szCs w:val="24"/>
          </w:rPr>
          <w:t>majority of the cases are concentrated in the Dhaka</w:t>
        </w:r>
        <w:r w:rsidR="00177D8E">
          <w:rPr>
            <w:rFonts w:ascii="Times New Roman" w:hAnsi="Times New Roman" w:cs="Times New Roman"/>
            <w:sz w:val="24"/>
            <w:szCs w:val="24"/>
          </w:rPr>
          <w:t xml:space="preserve"> district, and Narayanganj district. Geographical clusters may provide </w:t>
        </w:r>
        <w:r w:rsidR="000E4F49">
          <w:rPr>
            <w:rFonts w:ascii="Times New Roman" w:hAnsi="Times New Roman" w:cs="Times New Roman"/>
            <w:sz w:val="24"/>
            <w:szCs w:val="24"/>
          </w:rPr>
          <w:t>a better illustra</w:t>
        </w:r>
      </w:ins>
      <w:ins w:id="583" w:author="Jahirul Islam" w:date="2023-11-25T17:43:00Z">
        <w:r w:rsidR="000E4F49">
          <w:rPr>
            <w:rFonts w:ascii="Times New Roman" w:hAnsi="Times New Roman" w:cs="Times New Roman"/>
            <w:sz w:val="24"/>
            <w:szCs w:val="24"/>
          </w:rPr>
          <w:t xml:space="preserve">tion of the high risk zone which may assist in </w:t>
        </w:r>
        <w:r w:rsidR="007B5D99">
          <w:rPr>
            <w:rFonts w:ascii="Times New Roman" w:hAnsi="Times New Roman" w:cs="Times New Roman"/>
            <w:sz w:val="24"/>
            <w:szCs w:val="24"/>
          </w:rPr>
          <w:t xml:space="preserve">taking necessary actions in the future. </w:t>
        </w:r>
      </w:ins>
      <w:ins w:id="584" w:author="Jahirul Islam [2]" w:date="2024-01-19T11:04:00Z">
        <w:r w:rsidR="00BF0AFA">
          <w:rPr>
            <w:rFonts w:ascii="Times New Roman" w:hAnsi="Times New Roman" w:cs="Times New Roman"/>
            <w:sz w:val="24"/>
            <w:szCs w:val="24"/>
          </w:rPr>
          <w:t>Therefore</w:t>
        </w:r>
      </w:ins>
      <w:ins w:id="585" w:author="Jahirul Islam" w:date="2023-11-25T17:43:00Z">
        <w:del w:id="586" w:author="Jahirul Islam [2]" w:date="2024-01-19T11:04:00Z">
          <w:r w:rsidR="007B5D99" w:rsidDel="00BF0AFA">
            <w:rPr>
              <w:rFonts w:ascii="Times New Roman" w:hAnsi="Times New Roman" w:cs="Times New Roman"/>
              <w:sz w:val="24"/>
              <w:szCs w:val="24"/>
            </w:rPr>
            <w:delText>However</w:delText>
          </w:r>
        </w:del>
        <w:r w:rsidR="007B5D99">
          <w:rPr>
            <w:rFonts w:ascii="Times New Roman" w:hAnsi="Times New Roman" w:cs="Times New Roman"/>
            <w:sz w:val="24"/>
            <w:szCs w:val="24"/>
          </w:rPr>
          <w:t xml:space="preserve">, </w:t>
        </w:r>
      </w:ins>
      <w:ins w:id="587" w:author="Jahirul Islam" w:date="2023-11-25T17:44:00Z">
        <w:r w:rsidR="00E31561">
          <w:rPr>
            <w:rFonts w:ascii="Times New Roman" w:hAnsi="Times New Roman" w:cs="Times New Roman"/>
            <w:sz w:val="24"/>
            <w:szCs w:val="24"/>
          </w:rPr>
          <w:t xml:space="preserve">finding the geographical clusters opens a future research scope. </w:t>
        </w:r>
        <w:r w:rsidR="00A94662">
          <w:rPr>
            <w:rFonts w:ascii="Times New Roman" w:hAnsi="Times New Roman" w:cs="Times New Roman"/>
            <w:sz w:val="24"/>
            <w:szCs w:val="24"/>
          </w:rPr>
          <w:t xml:space="preserve">Another important issue is to check whether </w:t>
        </w:r>
      </w:ins>
      <w:ins w:id="588" w:author="Jahirul Islam" w:date="2023-11-25T17:45:00Z">
        <w:r w:rsidR="00A94662">
          <w:rPr>
            <w:rFonts w:ascii="Times New Roman" w:hAnsi="Times New Roman" w:cs="Times New Roman"/>
            <w:sz w:val="24"/>
            <w:szCs w:val="24"/>
          </w:rPr>
          <w:t xml:space="preserve">any climate parameter </w:t>
        </w:r>
        <w:r w:rsidR="00695ACD">
          <w:rPr>
            <w:rFonts w:ascii="Times New Roman" w:hAnsi="Times New Roman" w:cs="Times New Roman"/>
            <w:sz w:val="24"/>
            <w:szCs w:val="24"/>
          </w:rPr>
          <w:t xml:space="preserve">have association with higher anaemia prevalence within the regions. </w:t>
        </w:r>
      </w:ins>
      <w:ins w:id="589" w:author="Jahirul Islam" w:date="2023-11-25T17:46:00Z">
        <w:r w:rsidR="00100BB4">
          <w:rPr>
            <w:rFonts w:ascii="Times New Roman" w:hAnsi="Times New Roman" w:cs="Times New Roman"/>
            <w:sz w:val="24"/>
            <w:szCs w:val="24"/>
          </w:rPr>
          <w:t xml:space="preserve">Bangladesh is prone to vector-borne diseases like dengue, malaria and chikungunya. While </w:t>
        </w:r>
      </w:ins>
      <w:ins w:id="590" w:author="Jahirul Islam" w:date="2023-11-25T17:48:00Z">
        <w:r w:rsidR="00582FBD">
          <w:rPr>
            <w:rFonts w:ascii="Times New Roman" w:hAnsi="Times New Roman" w:cs="Times New Roman"/>
            <w:sz w:val="24"/>
            <w:szCs w:val="24"/>
          </w:rPr>
          <w:t xml:space="preserve">malaria and </w:t>
        </w:r>
        <w:r w:rsidR="00B04EB3">
          <w:rPr>
            <w:rFonts w:ascii="Times New Roman" w:hAnsi="Times New Roman" w:cs="Times New Roman"/>
            <w:sz w:val="24"/>
            <w:szCs w:val="24"/>
          </w:rPr>
          <w:t xml:space="preserve">being anaemic is found </w:t>
        </w:r>
      </w:ins>
      <w:ins w:id="591" w:author="Jahirul Islam" w:date="2023-11-25T17:49:00Z">
        <w:r w:rsidR="00B73A22">
          <w:rPr>
            <w:rFonts w:ascii="Times New Roman" w:hAnsi="Times New Roman" w:cs="Times New Roman"/>
            <w:sz w:val="24"/>
            <w:szCs w:val="24"/>
          </w:rPr>
          <w:t xml:space="preserve">associated, </w:t>
        </w:r>
        <w:r w:rsidR="00186ED6">
          <w:rPr>
            <w:rFonts w:ascii="Times New Roman" w:hAnsi="Times New Roman" w:cs="Times New Roman"/>
            <w:sz w:val="24"/>
            <w:szCs w:val="24"/>
          </w:rPr>
          <w:t>more study within the vector-borne en</w:t>
        </w:r>
      </w:ins>
      <w:ins w:id="592" w:author="Jahirul Islam" w:date="2023-11-25T17:50:00Z">
        <w:r w:rsidR="00186ED6">
          <w:rPr>
            <w:rFonts w:ascii="Times New Roman" w:hAnsi="Times New Roman" w:cs="Times New Roman"/>
            <w:sz w:val="24"/>
            <w:szCs w:val="24"/>
          </w:rPr>
          <w:t xml:space="preserve">demic zones </w:t>
        </w:r>
      </w:ins>
      <w:ins w:id="593" w:author="Jahirul Islam" w:date="2023-11-25T17:51:00Z">
        <w:r w:rsidR="00C20447">
          <w:rPr>
            <w:rFonts w:ascii="Times New Roman" w:hAnsi="Times New Roman" w:cs="Times New Roman"/>
            <w:sz w:val="24"/>
            <w:szCs w:val="24"/>
          </w:rPr>
          <w:t>is</w:t>
        </w:r>
      </w:ins>
      <w:ins w:id="594" w:author="Jahirul Islam" w:date="2023-11-25T17:50:00Z">
        <w:r w:rsidR="00186ED6">
          <w:rPr>
            <w:rFonts w:ascii="Times New Roman" w:hAnsi="Times New Roman" w:cs="Times New Roman"/>
            <w:sz w:val="24"/>
            <w:szCs w:val="24"/>
          </w:rPr>
          <w:t xml:space="preserve"> required</w:t>
        </w:r>
      </w:ins>
      <w:ins w:id="595" w:author="Jahirul Islam" w:date="2023-11-25T17:51:00Z">
        <w:r w:rsidR="00C20447">
          <w:rPr>
            <w:rFonts w:ascii="Times New Roman" w:hAnsi="Times New Roman" w:cs="Times New Roman"/>
            <w:sz w:val="24"/>
            <w:szCs w:val="24"/>
          </w:rPr>
          <w:t xml:space="preserve"> </w:t>
        </w:r>
      </w:ins>
      <w:r w:rsidR="009F7C55">
        <w:rPr>
          <w:rFonts w:ascii="Times New Roman" w:hAnsi="Times New Roman" w:cs="Times New Roman"/>
          <w:sz w:val="24"/>
          <w:szCs w:val="24"/>
        </w:rPr>
        <w:fldChar w:fldCharType="begin">
          <w:fldData xml:space="preserve">PEVuZE5vdGU+PENpdGU+PEF1dGhvcj5SdW1pc2hhPC9BdXRob3I+PFllYXI+MjAxOTwvWWVhcj48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</w:fldData>
        </w:fldChar>
      </w:r>
      <w:r w:rsidR="009F7C55">
        <w:rPr>
          <w:rFonts w:ascii="Times New Roman" w:hAnsi="Times New Roman" w:cs="Times New Roman"/>
          <w:sz w:val="24"/>
          <w:szCs w:val="24"/>
        </w:rPr>
        <w:instrText xml:space="preserve"> ADDIN EN.CITE </w:instrText>
      </w:r>
      <w:r w:rsidR="009F7C55">
        <w:rPr>
          <w:rFonts w:ascii="Times New Roman" w:hAnsi="Times New Roman" w:cs="Times New Roman"/>
          <w:sz w:val="24"/>
          <w:szCs w:val="24"/>
        </w:rPr>
        <w:fldChar w:fldCharType="begin">
          <w:fldData xml:space="preserve">PEVuZE5vdGU+PENpdGU+PEF1dGhvcj5SdW1pc2hhPC9BdXRob3I+PFllYXI+MjAxOTwvWWVhcj48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</w:fldData>
        </w:fldChar>
      </w:r>
      <w:r w:rsidR="009F7C55">
        <w:rPr>
          <w:rFonts w:ascii="Times New Roman" w:hAnsi="Times New Roman" w:cs="Times New Roman"/>
          <w:sz w:val="24"/>
          <w:szCs w:val="24"/>
        </w:rPr>
        <w:instrText xml:space="preserve"> ADDIN EN.CITE.DATA </w:instrText>
      </w:r>
      <w:r w:rsidR="009F7C55">
        <w:rPr>
          <w:rFonts w:ascii="Times New Roman" w:hAnsi="Times New Roman" w:cs="Times New Roman"/>
          <w:sz w:val="24"/>
          <w:szCs w:val="24"/>
        </w:rPr>
      </w:r>
      <w:r w:rsidR="009F7C55">
        <w:rPr>
          <w:rFonts w:ascii="Times New Roman" w:hAnsi="Times New Roman" w:cs="Times New Roman"/>
          <w:sz w:val="24"/>
          <w:szCs w:val="24"/>
        </w:rPr>
        <w:fldChar w:fldCharType="end"/>
      </w:r>
      <w:r w:rsidR="009F7C55">
        <w:rPr>
          <w:rFonts w:ascii="Times New Roman" w:hAnsi="Times New Roman" w:cs="Times New Roman"/>
          <w:sz w:val="24"/>
          <w:szCs w:val="24"/>
        </w:rPr>
      </w:r>
      <w:r w:rsidR="009F7C55">
        <w:rPr>
          <w:rFonts w:ascii="Times New Roman" w:hAnsi="Times New Roman" w:cs="Times New Roman"/>
          <w:sz w:val="24"/>
          <w:szCs w:val="24"/>
        </w:rPr>
        <w:fldChar w:fldCharType="separate"/>
      </w:r>
      <w:r w:rsidR="009F7C55">
        <w:rPr>
          <w:rFonts w:ascii="Times New Roman" w:hAnsi="Times New Roman" w:cs="Times New Roman"/>
          <w:noProof/>
          <w:sz w:val="24"/>
          <w:szCs w:val="24"/>
        </w:rPr>
        <w:t>[60]</w:t>
      </w:r>
      <w:r w:rsidR="009F7C55">
        <w:rPr>
          <w:rFonts w:ascii="Times New Roman" w:hAnsi="Times New Roman" w:cs="Times New Roman"/>
          <w:sz w:val="24"/>
          <w:szCs w:val="24"/>
        </w:rPr>
        <w:fldChar w:fldCharType="end"/>
      </w:r>
      <w:ins w:id="596" w:author="Jahirul Islam" w:date="2023-11-25T17:50:00Z">
        <w:r w:rsidR="00186ED6">
          <w:rPr>
            <w:rFonts w:ascii="Times New Roman" w:hAnsi="Times New Roman" w:cs="Times New Roman"/>
            <w:sz w:val="24"/>
            <w:szCs w:val="24"/>
          </w:rPr>
          <w:t>.</w:t>
        </w:r>
      </w:ins>
      <w:del w:id="597" w:author="Jahirul Islam" w:date="2023-11-25T17:39:00Z">
        <w:r w:rsidR="00CF200B" w:rsidRPr="00D34B74" w:rsidDel="009C0C35">
          <w:rPr>
            <w:rFonts w:ascii="Times New Roman" w:hAnsi="Times New Roman" w:cs="Times New Roman"/>
            <w:sz w:val="24"/>
            <w:szCs w:val="24"/>
          </w:rPr>
          <w:delText xml:space="preserve"> </w:delText>
        </w:r>
      </w:del>
      <w:ins w:id="598" w:author="Jahirul Islam" w:date="2023-11-25T17:52:00Z">
        <w:r w:rsidR="00FD76FC">
          <w:rPr>
            <w:rFonts w:ascii="Times New Roman" w:hAnsi="Times New Roman" w:cs="Times New Roman"/>
            <w:sz w:val="24"/>
            <w:szCs w:val="24"/>
          </w:rPr>
          <w:t xml:space="preserve">Due to climate change, several high altitudes regions, </w:t>
        </w:r>
        <w:r w:rsidR="00E843E9">
          <w:rPr>
            <w:rFonts w:ascii="Times New Roman" w:hAnsi="Times New Roman" w:cs="Times New Roman"/>
            <w:sz w:val="24"/>
            <w:szCs w:val="24"/>
          </w:rPr>
          <w:t xml:space="preserve">coastal areas, deserts will be affected by dengue </w:t>
        </w:r>
      </w:ins>
      <w:ins w:id="599" w:author="Jahirul Islam" w:date="2023-11-25T17:53:00Z">
        <w:r w:rsidR="00E843E9">
          <w:rPr>
            <w:rFonts w:ascii="Times New Roman" w:hAnsi="Times New Roman" w:cs="Times New Roman"/>
            <w:sz w:val="24"/>
            <w:szCs w:val="24"/>
          </w:rPr>
          <w:t xml:space="preserve">in the future. </w:t>
        </w:r>
        <w:r w:rsidR="005478BB">
          <w:rPr>
            <w:rFonts w:ascii="Times New Roman" w:hAnsi="Times New Roman" w:cs="Times New Roman"/>
            <w:sz w:val="24"/>
            <w:szCs w:val="24"/>
          </w:rPr>
          <w:t xml:space="preserve">While seasonality is highly related with the </w:t>
        </w:r>
      </w:ins>
      <w:ins w:id="600" w:author="Jahirul Islam" w:date="2023-11-25T17:54:00Z">
        <w:r w:rsidR="005478BB">
          <w:rPr>
            <w:rFonts w:ascii="Times New Roman" w:hAnsi="Times New Roman" w:cs="Times New Roman"/>
            <w:sz w:val="24"/>
            <w:szCs w:val="24"/>
          </w:rPr>
          <w:t>mosquito borne diseases,</w:t>
        </w:r>
        <w:r w:rsidR="00F5411B">
          <w:rPr>
            <w:rFonts w:ascii="Times New Roman" w:hAnsi="Times New Roman" w:cs="Times New Roman"/>
            <w:sz w:val="24"/>
            <w:szCs w:val="24"/>
          </w:rPr>
          <w:t xml:space="preserve"> </w:t>
        </w:r>
      </w:ins>
      <w:ins w:id="601" w:author="Jahirul Islam" w:date="2023-11-25T17:55:00Z">
        <w:r w:rsidR="00337B17">
          <w:rPr>
            <w:rFonts w:ascii="Times New Roman" w:hAnsi="Times New Roman" w:cs="Times New Roman"/>
            <w:sz w:val="24"/>
            <w:szCs w:val="24"/>
          </w:rPr>
          <w:t>numerous stud</w:t>
        </w:r>
      </w:ins>
      <w:ins w:id="602" w:author="Jahirul Islam" w:date="2023-11-25T17:57:00Z">
        <w:r w:rsidR="008F27E3">
          <w:rPr>
            <w:rFonts w:ascii="Times New Roman" w:hAnsi="Times New Roman" w:cs="Times New Roman"/>
            <w:sz w:val="24"/>
            <w:szCs w:val="24"/>
          </w:rPr>
          <w:t>ies</w:t>
        </w:r>
      </w:ins>
      <w:ins w:id="603" w:author="Jahirul Islam" w:date="2023-11-25T17:55:00Z">
        <w:r w:rsidR="00337B17">
          <w:rPr>
            <w:rFonts w:ascii="Times New Roman" w:hAnsi="Times New Roman" w:cs="Times New Roman"/>
            <w:sz w:val="24"/>
            <w:szCs w:val="24"/>
          </w:rPr>
          <w:t xml:space="preserve"> </w:t>
        </w:r>
        <w:r w:rsidR="006E2A1D">
          <w:rPr>
            <w:rFonts w:ascii="Times New Roman" w:hAnsi="Times New Roman" w:cs="Times New Roman"/>
            <w:sz w:val="24"/>
            <w:szCs w:val="24"/>
          </w:rPr>
          <w:t xml:space="preserve">suggest that the seasonality of anaemia </w:t>
        </w:r>
      </w:ins>
      <w:ins w:id="604" w:author="Jahirul Islam" w:date="2023-11-25T17:56:00Z">
        <w:r w:rsidR="00382D24">
          <w:rPr>
            <w:rFonts w:ascii="Times New Roman" w:hAnsi="Times New Roman" w:cs="Times New Roman"/>
            <w:sz w:val="24"/>
            <w:szCs w:val="24"/>
          </w:rPr>
          <w:t xml:space="preserve">changes with the </w:t>
        </w:r>
      </w:ins>
      <w:ins w:id="605" w:author="Jahirul Islam" w:date="2023-11-25T17:55:00Z">
        <w:r w:rsidR="006E2A1D">
          <w:rPr>
            <w:rFonts w:ascii="Times New Roman" w:hAnsi="Times New Roman" w:cs="Times New Roman"/>
            <w:sz w:val="24"/>
            <w:szCs w:val="24"/>
          </w:rPr>
          <w:t>malaria transmi</w:t>
        </w:r>
      </w:ins>
      <w:ins w:id="606" w:author="Jahirul Islam" w:date="2023-11-25T17:56:00Z">
        <w:r w:rsidR="00382D24">
          <w:rPr>
            <w:rFonts w:ascii="Times New Roman" w:hAnsi="Times New Roman" w:cs="Times New Roman"/>
            <w:sz w:val="24"/>
            <w:szCs w:val="24"/>
          </w:rPr>
          <w:t>ssion</w:t>
        </w:r>
      </w:ins>
      <w:ins w:id="607" w:author="Jahirul Islam" w:date="2023-11-25T17:57:00Z">
        <w:r w:rsidR="003F48E8">
          <w:rPr>
            <w:rFonts w:ascii="Times New Roman" w:hAnsi="Times New Roman" w:cs="Times New Roman"/>
            <w:sz w:val="24"/>
            <w:szCs w:val="24"/>
          </w:rPr>
          <w:t xml:space="preserve"> </w:t>
        </w:r>
      </w:ins>
      <w:r w:rsidR="009F7C55">
        <w:rPr>
          <w:rFonts w:ascii="Times New Roman" w:hAnsi="Times New Roman" w:cs="Times New Roman"/>
          <w:sz w:val="24"/>
          <w:szCs w:val="24"/>
        </w:rPr>
        <w:fldChar w:fldCharType="begin"/>
      </w:r>
      <w:r w:rsidR="009F7C55">
        <w:rPr>
          <w:rFonts w:ascii="Times New Roman" w:hAnsi="Times New Roman" w:cs="Times New Roman"/>
          <w:sz w:val="24"/>
          <w:szCs w:val="24"/>
        </w:rPr>
        <w:instrText xml:space="preserve"> ADDIN EN.CITE &lt;EndNote&gt;&lt;Cite&gt;&lt;Author&gt;Hlimi&lt;/Author&gt;&lt;Year&gt;2015&lt;/Year&gt;&lt;RecNum&gt;43&lt;/RecNum&gt;&lt;DisplayText&gt;[61]&lt;/DisplayText&gt;&lt;record&gt;&lt;rec-number&gt;43&lt;/rec-number&gt;&lt;foreign-keys&gt;&lt;key app="EN" db-id="vvtewp0whetp28ev5ea5aw2i0xsxrveppds9" timestamp="1700899055"&gt;43&lt;/key&gt;&lt;/foreign-keys&gt;&lt;ref-type name="Journal Article"&gt;17&lt;/ref-type&gt;&lt;contributors&gt;&lt;authors&gt;&lt;author&gt;Hlimi, T.&lt;/author&gt;&lt;/authors&gt;&lt;/contributors&gt;&lt;auth-address&gt;McGill University Faculty of Law, 3644 Peel Street Montreal, QC, Canada H3A 1W9.&lt;/auth-address&gt;&lt;titles&gt;&lt;title&gt;Association of anemia, pre-eclampsia and eclampsia with seasonality: a realist systematic review&lt;/title&gt;&lt;secondary-title&gt;Health Place&lt;/secondary-title&gt;&lt;/titles&gt;&lt;periodical&gt;&lt;full-title&gt;Health Place&lt;/full-title&gt;&lt;/periodical&gt;&lt;pages&gt;180-92&lt;/pages&gt;&lt;volume&gt;31&lt;/volume&gt;&lt;edition&gt;20141231&lt;/edition&gt;&lt;keywords&gt;&lt;keyword&gt;Africa South of the Sahara/epidemiology&lt;/keyword&gt;&lt;keyword&gt;Anemia/*epidemiology&lt;/keyword&gt;&lt;keyword&gt;Asia/epidemiology&lt;/keyword&gt;&lt;keyword&gt;Developing Countries&lt;/keyword&gt;&lt;keyword&gt;Eclampsia/*epidemiology&lt;/keyword&gt;&lt;keyword&gt;Female&lt;/keyword&gt;&lt;keyword&gt;Humans&lt;/keyword&gt;&lt;keyword&gt;Malaria/epidemiology&lt;/keyword&gt;&lt;keyword&gt;Pre-Eclampsia/*epidemiology&lt;/keyword&gt;&lt;keyword&gt;Pregnancy&lt;/keyword&gt;&lt;keyword&gt;*Seasons&lt;/keyword&gt;&lt;keyword&gt;Anemia&lt;/keyword&gt;&lt;keyword&gt;Eclampsia&lt;/keyword&gt;&lt;keyword&gt;Malaria&lt;/keyword&gt;&lt;keyword&gt;Maternal outcome&lt;/keyword&gt;&lt;keyword&gt;Pre-eclampsia&lt;/keyword&gt;&lt;keyword&gt;Seasonality&lt;/keyword&gt;&lt;/keywords&gt;&lt;dates&gt;&lt;year&gt;2015&lt;/year&gt;&lt;pub-dates&gt;&lt;date&gt;Jan&lt;/date&gt;&lt;/pub-dates&gt;&lt;/dates&gt;&lt;isbn&gt;1353-8292&lt;/isbn&gt;&lt;accession-num&gt;25555235&lt;/accession-num&gt;&lt;urls&gt;&lt;/urls&gt;&lt;electronic-resource-num&gt;10.1016/j.healthplace.2014.12.003&lt;/electronic-resource-num&gt;&lt;remote-database-provider&gt;NLM&lt;/remote-database-provider&gt;&lt;language&gt;eng&lt;/language&gt;&lt;/record&gt;&lt;/Cite&gt;&lt;/EndNote&gt;</w:instrText>
      </w:r>
      <w:r w:rsidR="009F7C55">
        <w:rPr>
          <w:rFonts w:ascii="Times New Roman" w:hAnsi="Times New Roman" w:cs="Times New Roman"/>
          <w:sz w:val="24"/>
          <w:szCs w:val="24"/>
        </w:rPr>
        <w:fldChar w:fldCharType="separate"/>
      </w:r>
      <w:r w:rsidR="009F7C55">
        <w:rPr>
          <w:rFonts w:ascii="Times New Roman" w:hAnsi="Times New Roman" w:cs="Times New Roman"/>
          <w:noProof/>
          <w:sz w:val="24"/>
          <w:szCs w:val="24"/>
        </w:rPr>
        <w:t>[61]</w:t>
      </w:r>
      <w:r w:rsidR="009F7C55">
        <w:rPr>
          <w:rFonts w:ascii="Times New Roman" w:hAnsi="Times New Roman" w:cs="Times New Roman"/>
          <w:sz w:val="24"/>
          <w:szCs w:val="24"/>
        </w:rPr>
        <w:fldChar w:fldCharType="end"/>
      </w:r>
      <w:ins w:id="608" w:author="Jahirul Islam" w:date="2023-11-25T17:56:00Z">
        <w:r w:rsidR="00382D24">
          <w:rPr>
            <w:rFonts w:ascii="Times New Roman" w:hAnsi="Times New Roman" w:cs="Times New Roman"/>
            <w:sz w:val="24"/>
            <w:szCs w:val="24"/>
          </w:rPr>
          <w:t>.</w:t>
        </w:r>
      </w:ins>
      <w:ins w:id="609" w:author="Jahirul Islam" w:date="2023-11-25T17:58:00Z">
        <w:r w:rsidR="00D94269">
          <w:rPr>
            <w:rFonts w:ascii="Times New Roman" w:hAnsi="Times New Roman" w:cs="Times New Roman"/>
            <w:sz w:val="24"/>
            <w:szCs w:val="24"/>
          </w:rPr>
          <w:t xml:space="preserve"> Several authors further mentioned about </w:t>
        </w:r>
        <w:r w:rsidR="00696B17">
          <w:rPr>
            <w:rFonts w:ascii="Times New Roman" w:hAnsi="Times New Roman" w:cs="Times New Roman"/>
            <w:sz w:val="24"/>
            <w:szCs w:val="24"/>
          </w:rPr>
          <w:t>high level of anaemia to nutri</w:t>
        </w:r>
        <w:r w:rsidR="00C07896">
          <w:rPr>
            <w:rFonts w:ascii="Times New Roman" w:hAnsi="Times New Roman" w:cs="Times New Roman"/>
            <w:sz w:val="24"/>
            <w:szCs w:val="24"/>
          </w:rPr>
          <w:t>tional defi</w:t>
        </w:r>
      </w:ins>
      <w:ins w:id="610" w:author="Jahirul Islam" w:date="2023-11-25T17:59:00Z">
        <w:r w:rsidR="00C07896">
          <w:rPr>
            <w:rFonts w:ascii="Times New Roman" w:hAnsi="Times New Roman" w:cs="Times New Roman"/>
            <w:sz w:val="24"/>
            <w:szCs w:val="24"/>
          </w:rPr>
          <w:t>ciencies prior to and during the rainy season</w:t>
        </w:r>
      </w:ins>
      <w:ins w:id="611" w:author="Jahirul Islam" w:date="2023-11-25T18:00:00Z">
        <w:r w:rsidR="00686364">
          <w:rPr>
            <w:rFonts w:ascii="Times New Roman" w:hAnsi="Times New Roman" w:cs="Times New Roman"/>
            <w:sz w:val="24"/>
            <w:szCs w:val="24"/>
          </w:rPr>
          <w:t xml:space="preserve"> </w:t>
        </w:r>
      </w:ins>
      <w:r w:rsidR="009F7C55">
        <w:rPr>
          <w:rFonts w:ascii="Times New Roman" w:hAnsi="Times New Roman" w:cs="Times New Roman"/>
          <w:sz w:val="24"/>
          <w:szCs w:val="24"/>
        </w:rPr>
        <w:fldChar w:fldCharType="begin"/>
      </w:r>
      <w:r w:rsidR="009F7C55">
        <w:rPr>
          <w:rFonts w:ascii="Times New Roman" w:hAnsi="Times New Roman" w:cs="Times New Roman"/>
          <w:sz w:val="24"/>
          <w:szCs w:val="24"/>
        </w:rPr>
        <w:instrText xml:space="preserve"> ADDIN EN.CITE &lt;EndNote&gt;&lt;Cite&gt;&lt;Author&gt;Ndyomugyenyi&lt;/Author&gt;&lt;Year&gt;1999&lt;/Year&gt;&lt;RecNum&gt;44&lt;/RecNum&gt;&lt;DisplayText&gt;[62, 63]&lt;/DisplayText&gt;&lt;record&gt;&lt;rec-number&gt;44&lt;/rec-number&gt;&lt;foreign-keys&gt;&lt;key app="EN" db-id="vvtewp0whetp28ev5ea5aw2i0xsxrveppds9" timestamp="1700899241"&gt;44&lt;/key&gt;&lt;/foreign-keys&gt;&lt;ref-type name="Journal Article"&gt;17&lt;/ref-type&gt;&lt;contributors&gt;&lt;authors&gt;&lt;author&gt;Ndyomugyenyi, R&lt;/author&gt;&lt;author&gt;Magnussen, Pascal&lt;/author&gt;&lt;/authors&gt;&lt;/contributors&gt;&lt;titles&gt;&lt;title&gt;Anaemia in pregnancy: Plasmodium falciparum infection is an important cause in primigravidae in Hoima district, western Uganda&lt;/title&gt;&lt;secondary-title&gt;Annals of Tropical Medicine &amp;amp; Parasitology&lt;/secondary-title&gt;&lt;/titles&gt;&lt;periodical&gt;&lt;full-title&gt;Annals of Tropical Medicine &amp;amp; Parasitology&lt;/full-title&gt;&lt;/periodical&gt;&lt;pages&gt;457-465&lt;/pages&gt;&lt;volume&gt;93&lt;/volume&gt;&lt;number&gt;5&lt;/number&gt;&lt;dates&gt;&lt;year&gt;1999&lt;/year&gt;&lt;/dates&gt;&lt;isbn&gt;0003-4983&lt;/isbn&gt;&lt;urls&gt;&lt;/urls&gt;&lt;/record&gt;&lt;/Cite&gt;&lt;Cite&gt;&lt;Author&gt;Anya&lt;/Author&gt;&lt;Year&gt;2004&lt;/Year&gt;&lt;RecNum&gt;45&lt;/RecNum&gt;&lt;record&gt;&lt;rec-number&gt;45&lt;/rec-number&gt;&lt;foreign-keys&gt;&lt;key app="EN" db-id="vvtewp0whetp28ev5ea5aw2i0xsxrveppds9" timestamp="1700899267"&gt;45&lt;/key&gt;&lt;/foreign-keys&gt;&lt;ref-type name="Journal Article"&gt;17&lt;/ref-type&gt;&lt;contributors&gt;&lt;authors&gt;&lt;author&gt;Anya, Samuel E&lt;/author&gt;&lt;/authors&gt;&lt;/contributors&gt;&lt;titles&gt;&lt;title&gt;Seasonal variation in the risk and causes of maternal death in the Gambia: malaria appears to be an important factor&lt;/title&gt;&lt;secondary-title&gt;The American journal of tropical medicine and hygiene&lt;/secondary-title&gt;&lt;/titles&gt;&lt;periodical&gt;&lt;full-title&gt;The American journal of tropical medicine and hygiene&lt;/full-title&gt;&lt;/periodical&gt;&lt;pages&gt;510-513&lt;/pages&gt;&lt;volume&gt;70&lt;/volume&gt;&lt;number&gt;5&lt;/number&gt;&lt;dates&gt;&lt;year&gt;2004&lt;/year&gt;&lt;/dates&gt;&lt;urls&gt;&lt;/urls&gt;&lt;/record&gt;&lt;/Cite&gt;&lt;/EndNote&gt;</w:instrText>
      </w:r>
      <w:r w:rsidR="009F7C55">
        <w:rPr>
          <w:rFonts w:ascii="Times New Roman" w:hAnsi="Times New Roman" w:cs="Times New Roman"/>
          <w:sz w:val="24"/>
          <w:szCs w:val="24"/>
        </w:rPr>
        <w:fldChar w:fldCharType="separate"/>
      </w:r>
      <w:r w:rsidR="009F7C55">
        <w:rPr>
          <w:rFonts w:ascii="Times New Roman" w:hAnsi="Times New Roman" w:cs="Times New Roman"/>
          <w:noProof/>
          <w:sz w:val="24"/>
          <w:szCs w:val="24"/>
        </w:rPr>
        <w:t>[62, 63]</w:t>
      </w:r>
      <w:r w:rsidR="009F7C55">
        <w:rPr>
          <w:rFonts w:ascii="Times New Roman" w:hAnsi="Times New Roman" w:cs="Times New Roman"/>
          <w:sz w:val="24"/>
          <w:szCs w:val="24"/>
        </w:rPr>
        <w:fldChar w:fldCharType="end"/>
      </w:r>
      <w:ins w:id="612" w:author="Jahirul Islam" w:date="2023-11-25T17:59:00Z">
        <w:r w:rsidR="00C07896">
          <w:rPr>
            <w:rFonts w:ascii="Times New Roman" w:hAnsi="Times New Roman" w:cs="Times New Roman"/>
            <w:sz w:val="24"/>
            <w:szCs w:val="24"/>
          </w:rPr>
          <w:t xml:space="preserve">. </w:t>
        </w:r>
      </w:ins>
      <w:ins w:id="613" w:author="Jahirul Islam" w:date="2023-11-25T18:00:00Z">
        <w:r w:rsidR="00D414CB" w:rsidRPr="00D414CB">
          <w:rPr>
            <w:rFonts w:ascii="Times New Roman" w:hAnsi="Times New Roman" w:cs="Times New Roman"/>
            <w:sz w:val="24"/>
            <w:szCs w:val="24"/>
          </w:rPr>
          <w:t xml:space="preserve">This was supported by reports that heavy agricultural work in the rainy season aggravates </w:t>
        </w:r>
      </w:ins>
      <w:ins w:id="614" w:author="Jahirul Islam" w:date="2023-11-25T18:04:00Z">
        <w:r w:rsidR="006D6512" w:rsidRPr="00D414CB">
          <w:rPr>
            <w:rFonts w:ascii="Times New Roman" w:hAnsi="Times New Roman" w:cs="Times New Roman"/>
            <w:sz w:val="24"/>
            <w:szCs w:val="24"/>
          </w:rPr>
          <w:t>anaemia</w:t>
        </w:r>
      </w:ins>
      <w:ins w:id="615" w:author="Jahirul Islam" w:date="2023-11-25T18:00:00Z">
        <w:r w:rsidR="00D414CB" w:rsidRPr="00D414CB">
          <w:rPr>
            <w:rFonts w:ascii="Times New Roman" w:hAnsi="Times New Roman" w:cs="Times New Roman"/>
            <w:sz w:val="24"/>
            <w:szCs w:val="24"/>
          </w:rPr>
          <w:t xml:space="preserve"> and significantly reduces women's weight</w:t>
        </w:r>
      </w:ins>
      <w:ins w:id="616" w:author="Jahirul Islam" w:date="2023-11-25T18:05:00Z">
        <w:r w:rsidR="00D3308B">
          <w:rPr>
            <w:rFonts w:ascii="Times New Roman" w:hAnsi="Times New Roman" w:cs="Times New Roman"/>
            <w:sz w:val="24"/>
            <w:szCs w:val="24"/>
          </w:rPr>
          <w:t xml:space="preserve"> </w:t>
        </w:r>
      </w:ins>
      <w:r w:rsidR="009F7C55">
        <w:rPr>
          <w:rFonts w:ascii="Times New Roman" w:hAnsi="Times New Roman" w:cs="Times New Roman"/>
          <w:sz w:val="24"/>
          <w:szCs w:val="24"/>
        </w:rPr>
        <w:fldChar w:fldCharType="begin"/>
      </w:r>
      <w:r w:rsidR="009F7C55">
        <w:rPr>
          <w:rFonts w:ascii="Times New Roman" w:hAnsi="Times New Roman" w:cs="Times New Roman"/>
          <w:sz w:val="24"/>
          <w:szCs w:val="24"/>
        </w:rPr>
        <w:instrText xml:space="preserve"> ADDIN EN.CITE &lt;EndNote&gt;&lt;Cite&gt;&lt;Author&gt;Bondevik&lt;/Author&gt;&lt;Year&gt;2000&lt;/Year&gt;&lt;RecNum&gt;46&lt;/RecNum&gt;&lt;DisplayText&gt;[64, 65]&lt;/DisplayText&gt;&lt;record&gt;&lt;rec-number&gt;46&lt;/rec-number&gt;&lt;foreign-keys&gt;&lt;key app="EN" db-id="vvtewp0whetp28ev5ea5aw2i0xsxrveppds9" timestamp="1700899291"&gt;46&lt;/key&gt;&lt;/foreign-keys&gt;&lt;ref-type name="Journal Article"&gt;17&lt;/ref-type&gt;&lt;contributors&gt;&lt;authors&gt;&lt;author&gt;Bondevik, GT&lt;/author&gt;&lt;author&gt;Lie, RT&lt;/author&gt;&lt;author&gt;Ulstein, M&lt;/author&gt;&lt;author&gt;Kvåle, G&lt;/author&gt;&lt;/authors&gt;&lt;/contributors&gt;&lt;titles&gt;&lt;title&gt;Seasonal variation in risk of anemia among pregnant Nepali women&lt;/title&gt;&lt;secondary-title&gt;International Journal of Gynecology &amp;amp; Obstetrics&lt;/secondary-title&gt;&lt;/titles&gt;&lt;periodical&gt;&lt;full-title&gt;International Journal of Gynecology &amp;amp; Obstetrics&lt;/full-title&gt;&lt;/periodical&gt;&lt;pages&gt;215-222&lt;/pages&gt;&lt;volume&gt;69&lt;/volume&gt;&lt;number&gt;3&lt;/number&gt;&lt;dates&gt;&lt;year&gt;2000&lt;/year&gt;&lt;/dates&gt;&lt;isbn&gt;0020-7292&lt;/isbn&gt;&lt;urls&gt;&lt;/urls&gt;&lt;/record&gt;&lt;/Cite&gt;&lt;Cite&gt;&lt;Author&gt;Hammerich&lt;/Author&gt;&lt;Year&gt;2002&lt;/Year&gt;&lt;RecNum&gt;47&lt;/RecNum&gt;&lt;record&gt;&lt;rec-number&gt;47&lt;/rec-number&gt;&lt;foreign-keys&gt;&lt;key app="EN" db-id="vvtewp0whetp28ev5ea5aw2i0xsxrveppds9" timestamp="1700899311"&gt;47&lt;/key&gt;&lt;/foreign-keys&gt;&lt;ref-type name="Journal Article"&gt;17&lt;/ref-type&gt;&lt;contributors&gt;&lt;authors&gt;&lt;author&gt;Hammerich, Asmus&lt;/author&gt;&lt;author&gt;Campbell, Oona MR&lt;/author&gt;&lt;author&gt;Chandramohan, Daniel&lt;/author&gt;&lt;/authors&gt;&lt;/contributors&gt;&lt;titles&gt;&lt;title&gt;Unstable malaria transmission and maternal mortality–experiences from Rwanda&lt;/title&gt;&lt;secondary-title&gt;Tropical Medicine &amp;amp; International Health&lt;/secondary-title&gt;&lt;/titles&gt;&lt;periodical&gt;&lt;full-title&gt;Tropical Medicine &amp;amp; International Health&lt;/full-title&gt;&lt;/periodical&gt;&lt;pages&gt;573-576&lt;/pages&gt;&lt;volume&gt;7&lt;/volume&gt;&lt;number&gt;7&lt;/number&gt;&lt;dates&gt;&lt;year&gt;2002&lt;/year&gt;&lt;/dates&gt;&lt;isbn&gt;1360-2276&lt;/isbn&gt;&lt;urls&gt;&lt;/urls&gt;&lt;/record&gt;&lt;/Cite&gt;&lt;/EndNote&gt;</w:instrText>
      </w:r>
      <w:r w:rsidR="009F7C55">
        <w:rPr>
          <w:rFonts w:ascii="Times New Roman" w:hAnsi="Times New Roman" w:cs="Times New Roman"/>
          <w:sz w:val="24"/>
          <w:szCs w:val="24"/>
        </w:rPr>
        <w:fldChar w:fldCharType="separate"/>
      </w:r>
      <w:r w:rsidR="009F7C55">
        <w:rPr>
          <w:rFonts w:ascii="Times New Roman" w:hAnsi="Times New Roman" w:cs="Times New Roman"/>
          <w:noProof/>
          <w:sz w:val="24"/>
          <w:szCs w:val="24"/>
        </w:rPr>
        <w:t>[64, 65]</w:t>
      </w:r>
      <w:r w:rsidR="009F7C55">
        <w:rPr>
          <w:rFonts w:ascii="Times New Roman" w:hAnsi="Times New Roman" w:cs="Times New Roman"/>
          <w:sz w:val="24"/>
          <w:szCs w:val="24"/>
        </w:rPr>
        <w:fldChar w:fldCharType="end"/>
      </w:r>
      <w:ins w:id="617" w:author="Jahirul Islam" w:date="2023-11-25T18:00:00Z">
        <w:r w:rsidR="00D414CB" w:rsidRPr="00D414CB">
          <w:rPr>
            <w:rFonts w:ascii="Times New Roman" w:hAnsi="Times New Roman" w:cs="Times New Roman"/>
            <w:sz w:val="24"/>
            <w:szCs w:val="24"/>
          </w:rPr>
          <w:t>.</w:t>
        </w:r>
      </w:ins>
      <w:ins w:id="618" w:author="Jahirul Islam" w:date="2023-11-25T18:02:00Z">
        <w:r w:rsidR="00EC6B7C">
          <w:rPr>
            <w:rFonts w:ascii="Times New Roman" w:hAnsi="Times New Roman" w:cs="Times New Roman"/>
            <w:sz w:val="24"/>
            <w:szCs w:val="24"/>
          </w:rPr>
          <w:t xml:space="preserve"> In south or cen</w:t>
        </w:r>
      </w:ins>
      <w:ins w:id="619" w:author="Jahirul Islam" w:date="2023-11-25T18:03:00Z">
        <w:r w:rsidR="00EC6B7C">
          <w:rPr>
            <w:rFonts w:ascii="Times New Roman" w:hAnsi="Times New Roman" w:cs="Times New Roman"/>
            <w:sz w:val="24"/>
            <w:szCs w:val="24"/>
          </w:rPr>
          <w:t xml:space="preserve">tral </w:t>
        </w:r>
      </w:ins>
      <w:ins w:id="620" w:author="Jahirul Islam" w:date="2023-11-25T18:04:00Z">
        <w:r w:rsidR="006D6512">
          <w:rPr>
            <w:rFonts w:ascii="Times New Roman" w:hAnsi="Times New Roman" w:cs="Times New Roman"/>
            <w:sz w:val="24"/>
            <w:szCs w:val="24"/>
          </w:rPr>
          <w:t>Asia</w:t>
        </w:r>
      </w:ins>
      <w:ins w:id="621" w:author="Jahirul Islam" w:date="2023-11-25T18:03:00Z">
        <w:r w:rsidR="00EC6B7C">
          <w:rPr>
            <w:rFonts w:ascii="Times New Roman" w:hAnsi="Times New Roman" w:cs="Times New Roman"/>
            <w:sz w:val="24"/>
            <w:szCs w:val="24"/>
          </w:rPr>
          <w:t xml:space="preserve">, </w:t>
        </w:r>
        <w:r w:rsidR="004E00A2">
          <w:rPr>
            <w:rFonts w:ascii="Times New Roman" w:hAnsi="Times New Roman" w:cs="Times New Roman"/>
            <w:sz w:val="24"/>
            <w:szCs w:val="24"/>
          </w:rPr>
          <w:t>anaemia is significantly prevalent during m</w:t>
        </w:r>
        <w:r w:rsidR="00A377CE">
          <w:rPr>
            <w:rFonts w:ascii="Times New Roman" w:hAnsi="Times New Roman" w:cs="Times New Roman"/>
            <w:sz w:val="24"/>
            <w:szCs w:val="24"/>
          </w:rPr>
          <w:t>onsoonal precipitation and under lower temperatu</w:t>
        </w:r>
      </w:ins>
      <w:ins w:id="622" w:author="Jahirul Islam" w:date="2023-11-25T18:04:00Z">
        <w:r w:rsidR="00A377CE">
          <w:rPr>
            <w:rFonts w:ascii="Times New Roman" w:hAnsi="Times New Roman" w:cs="Times New Roman"/>
            <w:sz w:val="24"/>
            <w:szCs w:val="24"/>
          </w:rPr>
          <w:t>re</w:t>
        </w:r>
        <w:r w:rsidR="006D6512">
          <w:rPr>
            <w:rFonts w:ascii="Times New Roman" w:hAnsi="Times New Roman" w:cs="Times New Roman"/>
            <w:sz w:val="24"/>
            <w:szCs w:val="24"/>
          </w:rPr>
          <w:t xml:space="preserve"> </w:t>
        </w:r>
      </w:ins>
      <w:r w:rsidR="009F7C55">
        <w:rPr>
          <w:rFonts w:ascii="Times New Roman" w:hAnsi="Times New Roman" w:cs="Times New Roman"/>
          <w:sz w:val="24"/>
          <w:szCs w:val="24"/>
        </w:rPr>
        <w:fldChar w:fldCharType="begin"/>
      </w:r>
      <w:r w:rsidR="009F7C55">
        <w:rPr>
          <w:rFonts w:ascii="Times New Roman" w:hAnsi="Times New Roman" w:cs="Times New Roman"/>
          <w:sz w:val="24"/>
          <w:szCs w:val="24"/>
        </w:rPr>
        <w:instrText xml:space="preserve"> ADDIN EN.CITE &lt;EndNote&gt;&lt;Cite&gt;&lt;Author&gt;Bondevik&lt;/Author&gt;&lt;Year&gt;2000&lt;/Year&gt;&lt;RecNum&gt;48&lt;/RecNum&gt;&lt;DisplayText&gt;[64]&lt;/DisplayText&gt;&lt;record&gt;&lt;rec-number&gt;48&lt;/rec-number&gt;&lt;foreign-keys&gt;&lt;key app="EN" db-id="vvtewp0whetp28ev5ea5aw2i0xsxrveppds9" timestamp="1700899459"&gt;48&lt;/key&gt;&lt;/foreign-keys&gt;&lt;ref-type name="Journal Article"&gt;17&lt;/ref-type&gt;&lt;contributors&gt;&lt;authors&gt;&lt;author&gt;Bondevik, GT&lt;/author&gt;&lt;author&gt;Lie, RT&lt;/author&gt;&lt;author&gt;Ulstein, M&lt;/author&gt;&lt;author&gt;Kvåle, G&lt;/author&gt;&lt;/authors&gt;&lt;/contributors&gt;&lt;titles&gt;&lt;title&gt;Seasonal variation in risk of anemia among pregnant Nepali women&lt;/title&gt;&lt;secondary-title&gt;International Journal of Gynecology &amp;amp; Obstetrics&lt;/secondary-title&gt;&lt;/titles&gt;&lt;periodical&gt;&lt;full-title&gt;International Journal of Gynecology &amp;amp; Obstetrics&lt;/full-title&gt;&lt;/periodical&gt;&lt;pages&gt;215-222&lt;/pages&gt;&lt;volume&gt;69&lt;/volume&gt;&lt;number&gt;3&lt;/number&gt;&lt;dates&gt;&lt;year&gt;2000&lt;/year&gt;&lt;/dates&gt;&lt;isbn&gt;0020-7292&lt;/isbn&gt;&lt;urls&gt;&lt;/urls&gt;&lt;/record&gt;&lt;/Cite&gt;&lt;/EndNote&gt;</w:instrText>
      </w:r>
      <w:r w:rsidR="009F7C55">
        <w:rPr>
          <w:rFonts w:ascii="Times New Roman" w:hAnsi="Times New Roman" w:cs="Times New Roman"/>
          <w:sz w:val="24"/>
          <w:szCs w:val="24"/>
        </w:rPr>
        <w:fldChar w:fldCharType="separate"/>
      </w:r>
      <w:r w:rsidR="009F7C55">
        <w:rPr>
          <w:rFonts w:ascii="Times New Roman" w:hAnsi="Times New Roman" w:cs="Times New Roman"/>
          <w:noProof/>
          <w:sz w:val="24"/>
          <w:szCs w:val="24"/>
        </w:rPr>
        <w:t>[64]</w:t>
      </w:r>
      <w:r w:rsidR="009F7C55">
        <w:rPr>
          <w:rFonts w:ascii="Times New Roman" w:hAnsi="Times New Roman" w:cs="Times New Roman"/>
          <w:sz w:val="24"/>
          <w:szCs w:val="24"/>
        </w:rPr>
        <w:fldChar w:fldCharType="end"/>
      </w:r>
      <w:ins w:id="623" w:author="Jahirul Islam" w:date="2023-11-25T18:04:00Z">
        <w:r w:rsidR="006D6512">
          <w:rPr>
            <w:rFonts w:ascii="Times New Roman" w:hAnsi="Times New Roman" w:cs="Times New Roman"/>
            <w:sz w:val="24"/>
            <w:szCs w:val="24"/>
          </w:rPr>
          <w:t xml:space="preserve">. </w:t>
        </w:r>
      </w:ins>
      <w:ins w:id="624" w:author="Jahirul Islam" w:date="2023-11-25T18:05:00Z">
        <w:r w:rsidR="00D3308B">
          <w:rPr>
            <w:rFonts w:ascii="Times New Roman" w:hAnsi="Times New Roman" w:cs="Times New Roman"/>
            <w:sz w:val="24"/>
            <w:szCs w:val="24"/>
          </w:rPr>
          <w:t xml:space="preserve">Therefore, </w:t>
        </w:r>
        <w:r w:rsidR="009321CC">
          <w:rPr>
            <w:rFonts w:ascii="Times New Roman" w:hAnsi="Times New Roman" w:cs="Times New Roman"/>
            <w:sz w:val="24"/>
            <w:szCs w:val="24"/>
          </w:rPr>
          <w:t xml:space="preserve">future research in Bangladesh can focus on quantifying the association of the climatic factors </w:t>
        </w:r>
        <w:r w:rsidR="00573301">
          <w:rPr>
            <w:rFonts w:ascii="Times New Roman" w:hAnsi="Times New Roman" w:cs="Times New Roman"/>
            <w:sz w:val="24"/>
            <w:szCs w:val="24"/>
          </w:rPr>
          <w:t xml:space="preserve">with anaemia </w:t>
        </w:r>
        <w:r w:rsidR="00573301">
          <w:rPr>
            <w:rFonts w:ascii="Times New Roman" w:hAnsi="Times New Roman" w:cs="Times New Roman"/>
            <w:sz w:val="24"/>
            <w:szCs w:val="24"/>
          </w:rPr>
          <w:lastRenderedPageBreak/>
          <w:t>prevalence</w:t>
        </w:r>
      </w:ins>
      <w:ins w:id="625" w:author="Jahirul Islam" w:date="2023-11-25T18:06:00Z">
        <w:r w:rsidR="000906D0">
          <w:rPr>
            <w:rFonts w:ascii="Times New Roman" w:hAnsi="Times New Roman" w:cs="Times New Roman"/>
            <w:sz w:val="24"/>
            <w:szCs w:val="24"/>
          </w:rPr>
          <w:t xml:space="preserve">. By using robust spatiotemporal models, </w:t>
        </w:r>
      </w:ins>
      <w:ins w:id="626" w:author="Jahirul Islam" w:date="2023-11-25T18:07:00Z">
        <w:r w:rsidR="00D86A96">
          <w:rPr>
            <w:rFonts w:ascii="Times New Roman" w:hAnsi="Times New Roman" w:cs="Times New Roman"/>
            <w:sz w:val="24"/>
            <w:szCs w:val="24"/>
          </w:rPr>
          <w:t xml:space="preserve">the </w:t>
        </w:r>
      </w:ins>
      <w:ins w:id="627" w:author="Jahirul Islam" w:date="2023-11-25T18:17:00Z">
        <w:r w:rsidR="009F7C55">
          <w:rPr>
            <w:rFonts w:ascii="Times New Roman" w:hAnsi="Times New Roman" w:cs="Times New Roman"/>
            <w:sz w:val="24"/>
            <w:szCs w:val="24"/>
          </w:rPr>
          <w:t>high-risk</w:t>
        </w:r>
      </w:ins>
      <w:ins w:id="628" w:author="Jahirul Islam" w:date="2023-11-25T18:07:00Z">
        <w:r w:rsidR="00D86A96">
          <w:rPr>
            <w:rFonts w:ascii="Times New Roman" w:hAnsi="Times New Roman" w:cs="Times New Roman"/>
            <w:sz w:val="24"/>
            <w:szCs w:val="24"/>
          </w:rPr>
          <w:t xml:space="preserve"> regions may be further differentiated to help with the policy implementation.</w:t>
        </w:r>
      </w:ins>
    </w:p>
    <w:p w14:paraId="47033CBB" w14:textId="45F0E537" w:rsidR="003E03E6" w:rsidRPr="002A6029" w:rsidRDefault="008923FA" w:rsidP="00C8427F">
      <w:pPr>
        <w:autoSpaceDE w:val="0"/>
        <w:autoSpaceDN w:val="0"/>
        <w:adjustRightInd w:val="0"/>
        <w:spacing w:before="120" w:after="120" w:line="240" w:lineRule="auto"/>
        <w:jc w:val="both"/>
        <w:rPr>
          <w:rFonts w:ascii="Times New Roman" w:hAnsi="Times New Roman" w:cs="Times New Roman"/>
          <w:sz w:val="24"/>
          <w:szCs w:val="24"/>
        </w:rPr>
      </w:pPr>
      <w:ins w:id="629" w:author="Jahirul Islam" w:date="2023-11-25T18:07:00Z">
        <w:r>
          <w:rPr>
            <w:rFonts w:ascii="Times New Roman" w:hAnsi="Times New Roman" w:cs="Times New Roman"/>
            <w:sz w:val="24"/>
            <w:szCs w:val="24"/>
          </w:rPr>
          <w:t xml:space="preserve">Our study </w:t>
        </w:r>
      </w:ins>
      <w:ins w:id="630" w:author="Jahirul Islam" w:date="2023-11-25T18:08:00Z">
        <w:r>
          <w:rPr>
            <w:rFonts w:ascii="Times New Roman" w:hAnsi="Times New Roman" w:cs="Times New Roman"/>
            <w:sz w:val="24"/>
            <w:szCs w:val="24"/>
          </w:rPr>
          <w:t xml:space="preserve">has several strengths including </w:t>
        </w:r>
        <w:r w:rsidR="004D2AEF">
          <w:rPr>
            <w:rFonts w:ascii="Times New Roman" w:hAnsi="Times New Roman" w:cs="Times New Roman"/>
            <w:sz w:val="24"/>
            <w:szCs w:val="24"/>
          </w:rPr>
          <w:t>the number of parameters we used to understand the socio-demographic characteristics of anaemia in Bangladesh</w:t>
        </w:r>
        <w:r w:rsidR="005F5269">
          <w:rPr>
            <w:rFonts w:ascii="Times New Roman" w:hAnsi="Times New Roman" w:cs="Times New Roman"/>
            <w:sz w:val="24"/>
            <w:szCs w:val="24"/>
          </w:rPr>
          <w:t xml:space="preserve">. </w:t>
        </w:r>
      </w:ins>
      <w:ins w:id="631" w:author="Jahirul Islam" w:date="2023-11-25T18:09:00Z">
        <w:r w:rsidR="005F5269">
          <w:rPr>
            <w:rFonts w:ascii="Times New Roman" w:hAnsi="Times New Roman" w:cs="Times New Roman"/>
            <w:sz w:val="24"/>
            <w:szCs w:val="24"/>
          </w:rPr>
          <w:t xml:space="preserve">We further explored the association of the predictor variables to </w:t>
        </w:r>
      </w:ins>
      <w:ins w:id="632" w:author="Jahirul Islam" w:date="2023-11-25T18:12:00Z">
        <w:r w:rsidR="004F6AF7">
          <w:rPr>
            <w:rFonts w:ascii="Times New Roman" w:hAnsi="Times New Roman" w:cs="Times New Roman"/>
            <w:sz w:val="24"/>
            <w:szCs w:val="24"/>
          </w:rPr>
          <w:t>illustrate</w:t>
        </w:r>
      </w:ins>
      <w:ins w:id="633" w:author="Jahirul Islam" w:date="2023-11-25T18:09:00Z">
        <w:r w:rsidR="00A90013">
          <w:rPr>
            <w:rFonts w:ascii="Times New Roman" w:hAnsi="Times New Roman" w:cs="Times New Roman"/>
            <w:sz w:val="24"/>
            <w:szCs w:val="24"/>
          </w:rPr>
          <w:t xml:space="preserve"> the major contributing factors associated with anaemia and mapped the disease </w:t>
        </w:r>
        <w:r w:rsidR="00A1379F">
          <w:rPr>
            <w:rFonts w:ascii="Times New Roman" w:hAnsi="Times New Roman" w:cs="Times New Roman"/>
            <w:sz w:val="24"/>
            <w:szCs w:val="24"/>
          </w:rPr>
          <w:t xml:space="preserve">incidence rate among </w:t>
        </w:r>
      </w:ins>
      <w:ins w:id="634" w:author="Jahirul Islam" w:date="2023-11-25T18:10:00Z">
        <w:r w:rsidR="00A1379F">
          <w:rPr>
            <w:rFonts w:ascii="Times New Roman" w:hAnsi="Times New Roman" w:cs="Times New Roman"/>
            <w:sz w:val="24"/>
            <w:szCs w:val="24"/>
          </w:rPr>
          <w:t xml:space="preserve">the 64 districts in Bangladesh. </w:t>
        </w:r>
      </w:ins>
      <w:ins w:id="635" w:author="Jahirul Islam" w:date="2023-11-25T18:35:00Z">
        <w:r w:rsidR="00CE0B9D">
          <w:rPr>
            <w:rFonts w:ascii="Times New Roman" w:hAnsi="Times New Roman" w:cs="Times New Roman"/>
            <w:sz w:val="24"/>
            <w:szCs w:val="24"/>
          </w:rPr>
          <w:t>Additionally, we used AIC to check the model performance which is an important factor to validate the mode</w:t>
        </w:r>
        <w:r w:rsidR="00A5281D">
          <w:rPr>
            <w:rFonts w:ascii="Times New Roman" w:hAnsi="Times New Roman" w:cs="Times New Roman"/>
            <w:sz w:val="24"/>
            <w:szCs w:val="24"/>
          </w:rPr>
          <w:t xml:space="preserve">l performance. </w:t>
        </w:r>
      </w:ins>
      <w:ins w:id="636" w:author="Jahirul Islam" w:date="2023-11-25T18:10:00Z">
        <w:r w:rsidR="00A1379F">
          <w:rPr>
            <w:rFonts w:ascii="Times New Roman" w:hAnsi="Times New Roman" w:cs="Times New Roman"/>
            <w:sz w:val="24"/>
            <w:szCs w:val="24"/>
          </w:rPr>
          <w:t xml:space="preserve">However, our study has some caveats. Along with the </w:t>
        </w:r>
        <w:r w:rsidR="00123066">
          <w:rPr>
            <w:rFonts w:ascii="Times New Roman" w:hAnsi="Times New Roman" w:cs="Times New Roman"/>
            <w:sz w:val="24"/>
            <w:szCs w:val="24"/>
          </w:rPr>
          <w:t>lower number of the sample size, we mis</w:t>
        </w:r>
      </w:ins>
      <w:ins w:id="637" w:author="Jahirul Islam" w:date="2023-11-25T18:11:00Z">
        <w:r w:rsidR="00123066">
          <w:rPr>
            <w:rFonts w:ascii="Times New Roman" w:hAnsi="Times New Roman" w:cs="Times New Roman"/>
            <w:sz w:val="24"/>
            <w:szCs w:val="24"/>
          </w:rPr>
          <w:t xml:space="preserve">sed many other socio-economic and environmental predictors </w:t>
        </w:r>
        <w:r w:rsidR="00AF3BE5">
          <w:rPr>
            <w:rFonts w:ascii="Times New Roman" w:hAnsi="Times New Roman" w:cs="Times New Roman"/>
            <w:sz w:val="24"/>
            <w:szCs w:val="24"/>
          </w:rPr>
          <w:t xml:space="preserve">to check the association. Due to this reason, we were unable to explore the regional clusters </w:t>
        </w:r>
        <w:r w:rsidR="004F6AF7">
          <w:rPr>
            <w:rFonts w:ascii="Times New Roman" w:hAnsi="Times New Roman" w:cs="Times New Roman"/>
            <w:sz w:val="24"/>
            <w:szCs w:val="24"/>
          </w:rPr>
          <w:t>which may be address</w:t>
        </w:r>
      </w:ins>
      <w:ins w:id="638" w:author="Jahirul Islam" w:date="2023-11-25T18:12:00Z">
        <w:r w:rsidR="004F6AF7">
          <w:rPr>
            <w:rFonts w:ascii="Times New Roman" w:hAnsi="Times New Roman" w:cs="Times New Roman"/>
            <w:sz w:val="24"/>
            <w:szCs w:val="24"/>
          </w:rPr>
          <w:t xml:space="preserve">ed in the future studies. </w:t>
        </w:r>
      </w:ins>
    </w:p>
    <w:p w14:paraId="47033CBC" w14:textId="77777777" w:rsidR="00B11E39" w:rsidRPr="00D34B74" w:rsidRDefault="00B11E39" w:rsidP="00C8427F">
      <w:pPr>
        <w:autoSpaceDE w:val="0"/>
        <w:autoSpaceDN w:val="0"/>
        <w:adjustRightInd w:val="0"/>
        <w:spacing w:before="120" w:after="120" w:line="240" w:lineRule="auto"/>
        <w:rPr>
          <w:rFonts w:ascii="Times New Roman" w:eastAsiaTheme="minorHAnsi" w:hAnsi="Times New Roman" w:cs="Times New Roman"/>
          <w:b/>
          <w:sz w:val="24"/>
          <w:szCs w:val="24"/>
          <w:lang w:val="en-US" w:eastAsia="en-US" w:bidi="ar-SA"/>
        </w:rPr>
      </w:pPr>
      <w:r w:rsidRPr="00D34B74">
        <w:rPr>
          <w:rFonts w:ascii="Times New Roman" w:eastAsiaTheme="minorHAnsi" w:hAnsi="Times New Roman" w:cs="Times New Roman"/>
          <w:b/>
          <w:sz w:val="24"/>
          <w:szCs w:val="24"/>
          <w:lang w:val="en-US" w:eastAsia="en-US" w:bidi="ar-SA"/>
        </w:rPr>
        <w:t>Conclusions</w:t>
      </w:r>
    </w:p>
    <w:p w14:paraId="47033CBD" w14:textId="24F721B5" w:rsidR="00991115" w:rsidRPr="00D34B74" w:rsidRDefault="00991115" w:rsidP="00C8427F">
      <w:pPr>
        <w:autoSpaceDE w:val="0"/>
        <w:autoSpaceDN w:val="0"/>
        <w:adjustRightInd w:val="0"/>
        <w:spacing w:before="120" w:after="120" w:line="240" w:lineRule="auto"/>
        <w:jc w:val="both"/>
        <w:rPr>
          <w:rFonts w:ascii="Times New Roman" w:eastAsiaTheme="minorHAnsi" w:hAnsi="Times New Roman" w:cs="Times New Roman"/>
          <w:sz w:val="24"/>
          <w:szCs w:val="24"/>
          <w:lang w:val="en-US" w:eastAsia="en-US" w:bidi="ar-SA"/>
        </w:rPr>
      </w:pPr>
      <w:del w:id="639" w:author="Jahirul Islam" w:date="2023-11-25T18:13:00Z">
        <w:r w:rsidRPr="00D34B74" w:rsidDel="005F599A">
          <w:rPr>
            <w:rFonts w:ascii="Times New Roman" w:eastAsiaTheme="minorHAnsi" w:hAnsi="Times New Roman" w:cs="Times New Roman"/>
            <w:sz w:val="24"/>
            <w:szCs w:val="24"/>
            <w:lang w:val="en-US" w:eastAsia="en-US" w:bidi="ar-SA"/>
          </w:rPr>
          <w:delText xml:space="preserve">According </w:delText>
        </w:r>
      </w:del>
      <w:del w:id="640" w:author="Jahirul Islam" w:date="2023-11-25T18:12:00Z">
        <w:r w:rsidRPr="00D34B74" w:rsidDel="006938BE">
          <w:rPr>
            <w:rFonts w:ascii="Times New Roman" w:eastAsiaTheme="minorHAnsi" w:hAnsi="Times New Roman" w:cs="Times New Roman"/>
            <w:sz w:val="24"/>
            <w:szCs w:val="24"/>
            <w:lang w:val="en-US" w:eastAsia="en-US" w:bidi="ar-SA"/>
          </w:rPr>
          <w:delText>to the study outcomes</w:delText>
        </w:r>
        <w:r w:rsidR="00D47AA9" w:rsidRPr="00D34B74" w:rsidDel="006938BE">
          <w:rPr>
            <w:rFonts w:ascii="Times New Roman" w:eastAsiaTheme="minorHAnsi" w:hAnsi="Times New Roman" w:cs="Times New Roman"/>
            <w:sz w:val="24"/>
            <w:szCs w:val="24"/>
            <w:lang w:val="en-US" w:eastAsia="en-US" w:bidi="ar-SA"/>
          </w:rPr>
          <w:delText xml:space="preserve"> and </w:delText>
        </w:r>
      </w:del>
      <w:del w:id="641" w:author="Jahirul Islam" w:date="2023-11-25T18:13:00Z">
        <w:r w:rsidR="00D47AA9" w:rsidRPr="00D34B74" w:rsidDel="005F599A">
          <w:rPr>
            <w:rFonts w:ascii="Times New Roman" w:eastAsiaTheme="minorHAnsi" w:hAnsi="Times New Roman" w:cs="Times New Roman"/>
            <w:sz w:val="24"/>
            <w:szCs w:val="24"/>
            <w:lang w:val="en-US" w:eastAsia="en-US" w:bidi="ar-SA"/>
          </w:rPr>
          <w:delText>WHO definition</w:delText>
        </w:r>
        <w:r w:rsidRPr="00D34B74" w:rsidDel="005F599A">
          <w:rPr>
            <w:rFonts w:ascii="Times New Roman" w:eastAsiaTheme="minorHAnsi" w:hAnsi="Times New Roman" w:cs="Times New Roman"/>
            <w:sz w:val="24"/>
            <w:szCs w:val="24"/>
            <w:lang w:val="en-US" w:eastAsia="en-US" w:bidi="ar-SA"/>
          </w:rPr>
          <w:delText xml:space="preserve">, it is visible that </w:delText>
        </w:r>
      </w:del>
      <w:del w:id="642" w:author="Jahirul Islam" w:date="2023-11-10T22:05:00Z">
        <w:r w:rsidRPr="00D34B74" w:rsidDel="00D34B74">
          <w:rPr>
            <w:rFonts w:ascii="Times New Roman" w:eastAsiaTheme="minorHAnsi" w:hAnsi="Times New Roman" w:cs="Times New Roman"/>
            <w:sz w:val="24"/>
            <w:szCs w:val="24"/>
            <w:lang w:val="en-US" w:eastAsia="en-US" w:bidi="ar-SA"/>
          </w:rPr>
          <w:delText>anemia</w:delText>
        </w:r>
      </w:del>
      <w:del w:id="643" w:author="Jahirul Islam" w:date="2023-11-25T18:13:00Z">
        <w:r w:rsidRPr="00D34B74" w:rsidDel="005F599A">
          <w:rPr>
            <w:rFonts w:ascii="Times New Roman" w:eastAsiaTheme="minorHAnsi" w:hAnsi="Times New Roman" w:cs="Times New Roman"/>
            <w:sz w:val="24"/>
            <w:szCs w:val="24"/>
            <w:lang w:val="en-US" w:eastAsia="en-US" w:bidi="ar-SA"/>
          </w:rPr>
          <w:delText xml:space="preserve"> is a burning situation among preeclamptic women where around 61.1% pregnant mothers were anemic. </w:delText>
        </w:r>
      </w:del>
      <w:ins w:id="644" w:author="Jahirul Islam" w:date="2023-11-25T18:13:00Z">
        <w:r w:rsidR="006848C1">
          <w:rPr>
            <w:rFonts w:ascii="Times New Roman" w:eastAsiaTheme="minorHAnsi" w:hAnsi="Times New Roman" w:cs="Times New Roman"/>
            <w:sz w:val="24"/>
            <w:szCs w:val="24"/>
            <w:lang w:val="en-US" w:eastAsia="en-US" w:bidi="ar-SA"/>
          </w:rPr>
          <w:t xml:space="preserve">According </w:t>
        </w:r>
      </w:ins>
      <w:ins w:id="645" w:author="Jahirul Islam" w:date="2023-11-25T18:14:00Z">
        <w:r w:rsidR="006848C1">
          <w:rPr>
            <w:rFonts w:ascii="Times New Roman" w:eastAsiaTheme="minorHAnsi" w:hAnsi="Times New Roman" w:cs="Times New Roman"/>
            <w:sz w:val="24"/>
            <w:szCs w:val="24"/>
            <w:lang w:val="en-US" w:eastAsia="en-US" w:bidi="ar-SA"/>
          </w:rPr>
          <w:t xml:space="preserve">to our findings, </w:t>
        </w:r>
      </w:ins>
      <w:del w:id="646" w:author="Jahirul Islam" w:date="2023-11-25T18:14:00Z">
        <w:r w:rsidR="00D47AA9" w:rsidRPr="00D34B74" w:rsidDel="006848C1">
          <w:rPr>
            <w:rFonts w:ascii="Times New Roman" w:eastAsiaTheme="minorHAnsi" w:hAnsi="Times New Roman" w:cs="Times New Roman"/>
            <w:sz w:val="24"/>
            <w:szCs w:val="24"/>
            <w:lang w:val="en-US" w:eastAsia="en-US" w:bidi="ar-SA"/>
          </w:rPr>
          <w:delText>Many</w:delText>
        </w:r>
      </w:del>
      <w:ins w:id="647" w:author="Jahirul Islam" w:date="2023-11-25T18:14:00Z">
        <w:r w:rsidR="006848C1">
          <w:rPr>
            <w:rFonts w:ascii="Times New Roman" w:eastAsiaTheme="minorHAnsi" w:hAnsi="Times New Roman" w:cs="Times New Roman"/>
            <w:sz w:val="24"/>
            <w:szCs w:val="24"/>
            <w:lang w:val="en-US" w:eastAsia="en-US" w:bidi="ar-SA"/>
          </w:rPr>
          <w:t>several</w:t>
        </w:r>
      </w:ins>
      <w:r w:rsidR="00D47AA9" w:rsidRPr="00D34B74">
        <w:rPr>
          <w:rFonts w:ascii="Times New Roman" w:eastAsiaTheme="minorHAnsi" w:hAnsi="Times New Roman" w:cs="Times New Roman"/>
          <w:sz w:val="24"/>
          <w:szCs w:val="24"/>
          <w:lang w:val="en-US" w:eastAsia="en-US" w:bidi="ar-SA"/>
        </w:rPr>
        <w:t xml:space="preserve"> determinants </w:t>
      </w:r>
      <w:ins w:id="648" w:author="Jahirul Islam" w:date="2023-11-25T18:14:00Z">
        <w:r w:rsidR="006848C1">
          <w:rPr>
            <w:rFonts w:ascii="Times New Roman" w:eastAsiaTheme="minorHAnsi" w:hAnsi="Times New Roman" w:cs="Times New Roman"/>
            <w:sz w:val="24"/>
            <w:szCs w:val="24"/>
            <w:lang w:val="en-US" w:eastAsia="en-US" w:bidi="ar-SA"/>
          </w:rPr>
          <w:t xml:space="preserve">are found which </w:t>
        </w:r>
      </w:ins>
      <w:r w:rsidR="00D47AA9" w:rsidRPr="00D34B74">
        <w:rPr>
          <w:rFonts w:ascii="Times New Roman" w:eastAsiaTheme="minorHAnsi" w:hAnsi="Times New Roman" w:cs="Times New Roman"/>
          <w:sz w:val="24"/>
          <w:szCs w:val="24"/>
          <w:lang w:val="en-US" w:eastAsia="en-US" w:bidi="ar-SA"/>
        </w:rPr>
        <w:t xml:space="preserve">influence </w:t>
      </w:r>
      <w:del w:id="649" w:author="Jahirul Islam" w:date="2023-11-10T22:05:00Z">
        <w:r w:rsidR="00D47AA9" w:rsidRPr="00D34B74" w:rsidDel="00D34B74">
          <w:rPr>
            <w:rFonts w:ascii="Times New Roman" w:eastAsiaTheme="minorHAnsi" w:hAnsi="Times New Roman" w:cs="Times New Roman"/>
            <w:sz w:val="24"/>
            <w:szCs w:val="24"/>
            <w:lang w:val="en-US" w:eastAsia="en-US" w:bidi="ar-SA"/>
          </w:rPr>
          <w:delText>anemia</w:delText>
        </w:r>
      </w:del>
      <w:ins w:id="650" w:author="Jahirul Islam" w:date="2023-11-10T22:05:00Z">
        <w:r w:rsidR="00D34B74" w:rsidRPr="00D34B74">
          <w:rPr>
            <w:rFonts w:ascii="Times New Roman" w:eastAsiaTheme="minorHAnsi" w:hAnsi="Times New Roman" w:cs="Times New Roman"/>
            <w:sz w:val="24"/>
            <w:szCs w:val="24"/>
            <w:lang w:val="en-US" w:eastAsia="en-US" w:bidi="ar-SA"/>
          </w:rPr>
          <w:t>anaemia</w:t>
        </w:r>
      </w:ins>
      <w:r w:rsidR="00D47AA9" w:rsidRPr="00D34B74">
        <w:rPr>
          <w:rFonts w:ascii="Times New Roman" w:eastAsiaTheme="minorHAnsi" w:hAnsi="Times New Roman" w:cs="Times New Roman"/>
          <w:sz w:val="24"/>
          <w:szCs w:val="24"/>
          <w:lang w:val="en-US" w:eastAsia="en-US" w:bidi="ar-SA"/>
        </w:rPr>
        <w:t xml:space="preserve"> and </w:t>
      </w:r>
      <w:ins w:id="651" w:author="Jahirul Islam" w:date="2023-11-25T18:14:00Z">
        <w:r w:rsidR="006848C1">
          <w:rPr>
            <w:rFonts w:ascii="Times New Roman" w:eastAsiaTheme="minorHAnsi" w:hAnsi="Times New Roman" w:cs="Times New Roman"/>
            <w:sz w:val="24"/>
            <w:szCs w:val="24"/>
            <w:lang w:val="en-US" w:eastAsia="en-US" w:bidi="ar-SA"/>
          </w:rPr>
          <w:t>most importantly</w:t>
        </w:r>
      </w:ins>
      <w:del w:id="652" w:author="Jahirul Islam" w:date="2023-11-25T18:14:00Z">
        <w:r w:rsidR="00D47AA9" w:rsidRPr="00D34B74" w:rsidDel="006848C1">
          <w:rPr>
            <w:rFonts w:ascii="Times New Roman" w:eastAsiaTheme="minorHAnsi" w:hAnsi="Times New Roman" w:cs="Times New Roman"/>
            <w:sz w:val="24"/>
            <w:szCs w:val="24"/>
            <w:lang w:val="en-US" w:eastAsia="en-US" w:bidi="ar-SA"/>
          </w:rPr>
          <w:delText>ultimately</w:delText>
        </w:r>
      </w:del>
      <w:r w:rsidR="00D47AA9" w:rsidRPr="00D34B74">
        <w:rPr>
          <w:rFonts w:ascii="Times New Roman" w:eastAsiaTheme="minorHAnsi" w:hAnsi="Times New Roman" w:cs="Times New Roman"/>
          <w:sz w:val="24"/>
          <w:szCs w:val="24"/>
          <w:lang w:val="en-US" w:eastAsia="en-US" w:bidi="ar-SA"/>
        </w:rPr>
        <w:t xml:space="preserve"> </w:t>
      </w:r>
      <w:del w:id="653" w:author="Jahirul Islam" w:date="2023-11-10T22:05:00Z">
        <w:r w:rsidR="00D47AA9" w:rsidRPr="00D34B74" w:rsidDel="00D34B74">
          <w:rPr>
            <w:rFonts w:ascii="Times New Roman" w:eastAsiaTheme="minorHAnsi" w:hAnsi="Times New Roman" w:cs="Times New Roman"/>
            <w:sz w:val="24"/>
            <w:szCs w:val="24"/>
            <w:lang w:val="en-US" w:eastAsia="en-US" w:bidi="ar-SA"/>
          </w:rPr>
          <w:delText>anemia</w:delText>
        </w:r>
      </w:del>
      <w:ins w:id="654" w:author="Jahirul Islam" w:date="2023-11-10T22:05:00Z">
        <w:r w:rsidR="00D34B74" w:rsidRPr="00D34B74">
          <w:rPr>
            <w:rFonts w:ascii="Times New Roman" w:eastAsiaTheme="minorHAnsi" w:hAnsi="Times New Roman" w:cs="Times New Roman"/>
            <w:sz w:val="24"/>
            <w:szCs w:val="24"/>
            <w:lang w:val="en-US" w:eastAsia="en-US" w:bidi="ar-SA"/>
          </w:rPr>
          <w:t>anaemia</w:t>
        </w:r>
      </w:ins>
      <w:r w:rsidR="00D47AA9" w:rsidRPr="00D34B74">
        <w:rPr>
          <w:rFonts w:ascii="Times New Roman" w:eastAsiaTheme="minorHAnsi" w:hAnsi="Times New Roman" w:cs="Times New Roman"/>
          <w:sz w:val="24"/>
          <w:szCs w:val="24"/>
          <w:lang w:val="en-US" w:eastAsia="en-US" w:bidi="ar-SA"/>
        </w:rPr>
        <w:t xml:space="preserve"> </w:t>
      </w:r>
      <w:ins w:id="655" w:author="Jahirul Islam" w:date="2023-11-25T18:14:00Z">
        <w:r w:rsidR="00A36E4E">
          <w:rPr>
            <w:rFonts w:ascii="Times New Roman" w:eastAsiaTheme="minorHAnsi" w:hAnsi="Times New Roman" w:cs="Times New Roman"/>
            <w:sz w:val="24"/>
            <w:szCs w:val="24"/>
            <w:lang w:val="en-US" w:eastAsia="en-US" w:bidi="ar-SA"/>
          </w:rPr>
          <w:t>driven</w:t>
        </w:r>
      </w:ins>
      <w:del w:id="656" w:author="Jahirul Islam" w:date="2023-11-25T18:14:00Z">
        <w:r w:rsidR="00D47AA9" w:rsidRPr="00D34B74" w:rsidDel="00A36E4E">
          <w:rPr>
            <w:rFonts w:ascii="Times New Roman" w:eastAsiaTheme="minorHAnsi" w:hAnsi="Times New Roman" w:cs="Times New Roman"/>
            <w:sz w:val="24"/>
            <w:szCs w:val="24"/>
            <w:lang w:val="en-US" w:eastAsia="en-US" w:bidi="ar-SA"/>
          </w:rPr>
          <w:delText>directly contribute to</w:delText>
        </w:r>
      </w:del>
      <w:r w:rsidR="00D47AA9" w:rsidRPr="00D34B74">
        <w:rPr>
          <w:rFonts w:ascii="Times New Roman" w:eastAsiaTheme="minorHAnsi" w:hAnsi="Times New Roman" w:cs="Times New Roman"/>
          <w:sz w:val="24"/>
          <w:szCs w:val="24"/>
          <w:lang w:val="en-US" w:eastAsia="en-US" w:bidi="ar-SA"/>
        </w:rPr>
        <w:t xml:space="preserve"> preeclampsia. These two complex pathological conditions may increase the maternal mortality rate in Bangladesh</w:t>
      </w:r>
      <w:ins w:id="657" w:author="Jahirul Islam" w:date="2023-11-25T18:14:00Z">
        <w:r w:rsidR="00A36E4E">
          <w:rPr>
            <w:rFonts w:ascii="Times New Roman" w:eastAsiaTheme="minorHAnsi" w:hAnsi="Times New Roman" w:cs="Times New Roman"/>
            <w:sz w:val="24"/>
            <w:szCs w:val="24"/>
            <w:lang w:val="en-US" w:eastAsia="en-US" w:bidi="ar-SA"/>
          </w:rPr>
          <w:t xml:space="preserve"> in the future</w:t>
        </w:r>
      </w:ins>
      <w:r w:rsidR="00D47AA9" w:rsidRPr="00D34B74">
        <w:rPr>
          <w:rFonts w:ascii="Times New Roman" w:eastAsiaTheme="minorHAnsi" w:hAnsi="Times New Roman" w:cs="Times New Roman"/>
          <w:sz w:val="24"/>
          <w:szCs w:val="24"/>
          <w:lang w:val="en-US" w:eastAsia="en-US" w:bidi="ar-SA"/>
        </w:rPr>
        <w:t xml:space="preserve">. </w:t>
      </w:r>
      <w:ins w:id="658" w:author="Jahirul Islam" w:date="2023-11-25T18:15:00Z">
        <w:r w:rsidR="00806B51">
          <w:rPr>
            <w:rFonts w:ascii="Times New Roman" w:eastAsiaTheme="minorHAnsi" w:hAnsi="Times New Roman" w:cs="Times New Roman"/>
            <w:sz w:val="24"/>
            <w:szCs w:val="24"/>
            <w:lang w:val="en-US" w:eastAsia="en-US" w:bidi="ar-SA"/>
          </w:rPr>
          <w:t>Therefore</w:t>
        </w:r>
      </w:ins>
      <w:del w:id="659" w:author="Jahirul Islam" w:date="2023-11-25T18:15:00Z">
        <w:r w:rsidR="00D47AA9" w:rsidRPr="00D34B74" w:rsidDel="00806B51">
          <w:rPr>
            <w:rFonts w:ascii="Times New Roman" w:eastAsiaTheme="minorHAnsi" w:hAnsi="Times New Roman" w:cs="Times New Roman"/>
            <w:sz w:val="24"/>
            <w:szCs w:val="24"/>
            <w:lang w:val="en-US" w:eastAsia="en-US" w:bidi="ar-SA"/>
          </w:rPr>
          <w:delText xml:space="preserve">In spite of this </w:delText>
        </w:r>
        <w:r w:rsidR="00B11E39" w:rsidRPr="00D34B74" w:rsidDel="00806B51">
          <w:rPr>
            <w:rFonts w:ascii="Times New Roman" w:eastAsiaTheme="minorHAnsi" w:hAnsi="Times New Roman" w:cs="Times New Roman"/>
            <w:sz w:val="24"/>
            <w:szCs w:val="24"/>
            <w:lang w:val="en-US" w:eastAsia="en-US" w:bidi="ar-SA"/>
          </w:rPr>
          <w:delText>disorder</w:delText>
        </w:r>
      </w:del>
      <w:r w:rsidR="00B11E39" w:rsidRPr="00D34B74">
        <w:rPr>
          <w:rFonts w:ascii="Times New Roman" w:eastAsiaTheme="minorHAnsi" w:hAnsi="Times New Roman" w:cs="Times New Roman"/>
          <w:sz w:val="24"/>
          <w:szCs w:val="24"/>
          <w:lang w:val="en-US" w:eastAsia="en-US" w:bidi="ar-SA"/>
        </w:rPr>
        <w:t xml:space="preserve">, </w:t>
      </w:r>
      <w:ins w:id="660" w:author="Jahirul Islam" w:date="2023-11-25T18:15:00Z">
        <w:r w:rsidR="00A36E4E">
          <w:rPr>
            <w:rFonts w:ascii="Times New Roman" w:eastAsiaTheme="minorHAnsi" w:hAnsi="Times New Roman" w:cs="Times New Roman"/>
            <w:sz w:val="24"/>
            <w:szCs w:val="24"/>
            <w:lang w:val="en-US" w:eastAsia="en-US" w:bidi="ar-SA"/>
          </w:rPr>
          <w:t>our findings</w:t>
        </w:r>
      </w:ins>
      <w:del w:id="661" w:author="Jahirul Islam" w:date="2023-11-25T18:15:00Z">
        <w:r w:rsidR="00B11E39" w:rsidRPr="00D34B74" w:rsidDel="00A36E4E">
          <w:rPr>
            <w:rFonts w:ascii="Times New Roman" w:eastAsiaTheme="minorHAnsi" w:hAnsi="Times New Roman" w:cs="Times New Roman"/>
            <w:sz w:val="24"/>
            <w:szCs w:val="24"/>
            <w:lang w:val="en-US" w:eastAsia="en-US" w:bidi="ar-SA"/>
          </w:rPr>
          <w:delText>thi</w:delText>
        </w:r>
      </w:del>
      <w:del w:id="662" w:author="Jahirul Islam" w:date="2023-11-25T18:14:00Z">
        <w:r w:rsidR="00B11E39" w:rsidRPr="00D34B74" w:rsidDel="00A36E4E">
          <w:rPr>
            <w:rFonts w:ascii="Times New Roman" w:eastAsiaTheme="minorHAnsi" w:hAnsi="Times New Roman" w:cs="Times New Roman"/>
            <w:sz w:val="24"/>
            <w:szCs w:val="24"/>
            <w:lang w:val="en-US" w:eastAsia="en-US" w:bidi="ar-SA"/>
          </w:rPr>
          <w:delText>s conclusion</w:delText>
        </w:r>
      </w:del>
      <w:r w:rsidR="00B11E39" w:rsidRPr="00D34B74">
        <w:rPr>
          <w:rFonts w:ascii="Times New Roman" w:eastAsiaTheme="minorHAnsi" w:hAnsi="Times New Roman" w:cs="Times New Roman"/>
          <w:sz w:val="24"/>
          <w:szCs w:val="24"/>
          <w:lang w:val="en-US" w:eastAsia="en-US" w:bidi="ar-SA"/>
        </w:rPr>
        <w:t xml:space="preserve"> will be helpful to </w:t>
      </w:r>
      <w:ins w:id="663" w:author="Jahirul Islam" w:date="2023-11-25T18:15:00Z">
        <w:r w:rsidR="00806B51">
          <w:rPr>
            <w:rFonts w:ascii="Times New Roman" w:eastAsiaTheme="minorHAnsi" w:hAnsi="Times New Roman" w:cs="Times New Roman"/>
            <w:sz w:val="24"/>
            <w:szCs w:val="24"/>
            <w:lang w:val="en-US" w:eastAsia="en-US" w:bidi="ar-SA"/>
          </w:rPr>
          <w:t>policymakers</w:t>
        </w:r>
      </w:ins>
      <w:del w:id="664" w:author="Jahirul Islam" w:date="2023-11-25T18:15:00Z">
        <w:r w:rsidR="00B11E39" w:rsidRPr="00D34B74" w:rsidDel="00806B51">
          <w:rPr>
            <w:rFonts w:ascii="Times New Roman" w:eastAsiaTheme="minorHAnsi" w:hAnsi="Times New Roman" w:cs="Times New Roman"/>
            <w:sz w:val="24"/>
            <w:szCs w:val="24"/>
            <w:lang w:val="en-US" w:eastAsia="en-US" w:bidi="ar-SA"/>
          </w:rPr>
          <w:delText>planners</w:delText>
        </w:r>
      </w:del>
      <w:r w:rsidR="00B11E39" w:rsidRPr="00D34B74">
        <w:rPr>
          <w:rFonts w:ascii="Times New Roman" w:eastAsiaTheme="minorHAnsi" w:hAnsi="Times New Roman" w:cs="Times New Roman"/>
          <w:sz w:val="24"/>
          <w:szCs w:val="24"/>
          <w:lang w:val="en-US" w:eastAsia="en-US" w:bidi="ar-SA"/>
        </w:rPr>
        <w:t xml:space="preserve"> for implementing health related maternal </w:t>
      </w:r>
      <w:ins w:id="665" w:author="Jahirul Islam" w:date="2023-11-25T18:15:00Z">
        <w:r w:rsidR="00806B51">
          <w:rPr>
            <w:rFonts w:ascii="Times New Roman" w:eastAsiaTheme="minorHAnsi" w:hAnsi="Times New Roman" w:cs="Times New Roman"/>
            <w:sz w:val="24"/>
            <w:szCs w:val="24"/>
            <w:lang w:val="en-US" w:eastAsia="en-US" w:bidi="ar-SA"/>
          </w:rPr>
          <w:t xml:space="preserve">awareness </w:t>
        </w:r>
      </w:ins>
      <w:del w:id="666" w:author="Jahirul Islam" w:date="2023-11-25T18:15:00Z">
        <w:r w:rsidR="00B11E39" w:rsidRPr="00D34B74" w:rsidDel="00806B51">
          <w:rPr>
            <w:rFonts w:ascii="Times New Roman" w:eastAsiaTheme="minorHAnsi" w:hAnsi="Times New Roman" w:cs="Times New Roman"/>
            <w:sz w:val="24"/>
            <w:szCs w:val="24"/>
            <w:lang w:val="en-US" w:eastAsia="en-US" w:bidi="ar-SA"/>
          </w:rPr>
          <w:delText>programme</w:delText>
        </w:r>
      </w:del>
      <w:ins w:id="667" w:author="Jahirul Islam" w:date="2023-11-25T18:15:00Z">
        <w:r w:rsidR="00806B51" w:rsidRPr="00D34B74">
          <w:rPr>
            <w:rFonts w:ascii="Times New Roman" w:eastAsiaTheme="minorHAnsi" w:hAnsi="Times New Roman" w:cs="Times New Roman"/>
            <w:sz w:val="24"/>
            <w:szCs w:val="24"/>
            <w:lang w:val="en-US" w:eastAsia="en-US" w:bidi="ar-SA"/>
          </w:rPr>
          <w:t>program</w:t>
        </w:r>
      </w:ins>
      <w:r w:rsidR="00B11E39" w:rsidRPr="00D34B74">
        <w:rPr>
          <w:rFonts w:ascii="Times New Roman" w:eastAsiaTheme="minorHAnsi" w:hAnsi="Times New Roman" w:cs="Times New Roman"/>
          <w:sz w:val="24"/>
          <w:szCs w:val="24"/>
          <w:lang w:val="en-US" w:eastAsia="en-US" w:bidi="ar-SA"/>
        </w:rPr>
        <w:t xml:space="preserve"> and further estimat</w:t>
      </w:r>
      <w:ins w:id="668" w:author="Jahirul Islam" w:date="2023-11-25T18:16:00Z">
        <w:r w:rsidR="00681062">
          <w:rPr>
            <w:rFonts w:ascii="Times New Roman" w:eastAsiaTheme="minorHAnsi" w:hAnsi="Times New Roman" w:cs="Times New Roman"/>
            <w:sz w:val="24"/>
            <w:szCs w:val="24"/>
            <w:lang w:val="en-US" w:eastAsia="en-US" w:bidi="ar-SA"/>
          </w:rPr>
          <w:t>e</w:t>
        </w:r>
      </w:ins>
      <w:del w:id="669" w:author="Jahirul Islam" w:date="2023-11-25T18:16:00Z">
        <w:r w:rsidR="00B11E39" w:rsidRPr="00D34B74" w:rsidDel="00681062">
          <w:rPr>
            <w:rFonts w:ascii="Times New Roman" w:eastAsiaTheme="minorHAnsi" w:hAnsi="Times New Roman" w:cs="Times New Roman"/>
            <w:sz w:val="24"/>
            <w:szCs w:val="24"/>
            <w:lang w:val="en-US" w:eastAsia="en-US" w:bidi="ar-SA"/>
          </w:rPr>
          <w:delText>ion of</w:delText>
        </w:r>
      </w:del>
      <w:r w:rsidR="00B11E39" w:rsidRPr="00D34B74">
        <w:rPr>
          <w:rFonts w:ascii="Times New Roman" w:eastAsiaTheme="minorHAnsi" w:hAnsi="Times New Roman" w:cs="Times New Roman"/>
          <w:sz w:val="24"/>
          <w:szCs w:val="24"/>
          <w:lang w:val="en-US" w:eastAsia="en-US" w:bidi="ar-SA"/>
        </w:rPr>
        <w:t xml:space="preserve"> the advancement of maternal </w:t>
      </w:r>
      <w:ins w:id="670" w:author="Jahirul Islam" w:date="2023-11-25T18:16:00Z">
        <w:r w:rsidR="00681062">
          <w:rPr>
            <w:rFonts w:ascii="Times New Roman" w:eastAsiaTheme="minorHAnsi" w:hAnsi="Times New Roman" w:cs="Times New Roman"/>
            <w:sz w:val="24"/>
            <w:szCs w:val="24"/>
            <w:lang w:val="en-US" w:eastAsia="en-US" w:bidi="ar-SA"/>
          </w:rPr>
          <w:t xml:space="preserve">condition </w:t>
        </w:r>
      </w:ins>
      <w:del w:id="671" w:author="Jahirul Islam" w:date="2023-11-25T18:16:00Z">
        <w:r w:rsidR="00B11E39" w:rsidRPr="00D34B74" w:rsidDel="00681062">
          <w:rPr>
            <w:rFonts w:ascii="Times New Roman" w:eastAsiaTheme="minorHAnsi" w:hAnsi="Times New Roman" w:cs="Times New Roman"/>
            <w:sz w:val="24"/>
            <w:szCs w:val="24"/>
            <w:lang w:val="en-US" w:eastAsia="en-US" w:bidi="ar-SA"/>
          </w:rPr>
          <w:delText>in</w:delText>
        </w:r>
      </w:del>
      <w:ins w:id="672" w:author="Jahirul Islam" w:date="2023-11-25T18:16:00Z">
        <w:r w:rsidR="00681062">
          <w:rPr>
            <w:rFonts w:ascii="Times New Roman" w:eastAsiaTheme="minorHAnsi" w:hAnsi="Times New Roman" w:cs="Times New Roman"/>
            <w:sz w:val="24"/>
            <w:szCs w:val="24"/>
            <w:lang w:val="en-US" w:eastAsia="en-US" w:bidi="ar-SA"/>
          </w:rPr>
          <w:t>during</w:t>
        </w:r>
      </w:ins>
      <w:r w:rsidR="00B11E39" w:rsidRPr="00D34B74">
        <w:rPr>
          <w:rFonts w:ascii="Times New Roman" w:eastAsiaTheme="minorHAnsi" w:hAnsi="Times New Roman" w:cs="Times New Roman"/>
          <w:sz w:val="24"/>
          <w:szCs w:val="24"/>
          <w:lang w:val="en-US" w:eastAsia="en-US" w:bidi="ar-SA"/>
        </w:rPr>
        <w:t xml:space="preserve"> pregnancy. </w:t>
      </w:r>
      <w:del w:id="673" w:author="Jahirul Islam" w:date="2023-11-25T18:16:00Z">
        <w:r w:rsidR="0082465B" w:rsidRPr="00D34B74" w:rsidDel="00681062">
          <w:rPr>
            <w:rFonts w:ascii="Times New Roman" w:eastAsiaTheme="minorHAnsi" w:hAnsi="Times New Roman" w:cs="Times New Roman"/>
            <w:sz w:val="24"/>
            <w:szCs w:val="24"/>
            <w:lang w:val="en-US" w:eastAsia="en-US" w:bidi="ar-SA"/>
          </w:rPr>
          <w:delText xml:space="preserve">Even so, the study's findings give decision-makers a foundation for comprehending the critical nature of </w:delText>
        </w:r>
      </w:del>
      <w:del w:id="674" w:author="Jahirul Islam" w:date="2023-11-10T22:05:00Z">
        <w:r w:rsidR="0082465B" w:rsidRPr="00D34B74" w:rsidDel="00D34B74">
          <w:rPr>
            <w:rFonts w:ascii="Times New Roman" w:eastAsiaTheme="minorHAnsi" w:hAnsi="Times New Roman" w:cs="Times New Roman"/>
            <w:sz w:val="24"/>
            <w:szCs w:val="24"/>
            <w:lang w:val="en-US" w:eastAsia="en-US" w:bidi="ar-SA"/>
          </w:rPr>
          <w:delText>anemia</w:delText>
        </w:r>
      </w:del>
      <w:del w:id="675" w:author="Jahirul Islam" w:date="2023-11-25T18:16:00Z">
        <w:r w:rsidR="0082465B" w:rsidRPr="00D34B74" w:rsidDel="00681062">
          <w:rPr>
            <w:rFonts w:ascii="Times New Roman" w:eastAsiaTheme="minorHAnsi" w:hAnsi="Times New Roman" w:cs="Times New Roman"/>
            <w:sz w:val="24"/>
            <w:szCs w:val="24"/>
            <w:lang w:val="en-US" w:eastAsia="en-US" w:bidi="ar-SA"/>
          </w:rPr>
          <w:delText xml:space="preserve"> in expectant mothers and for quickly developing focused intervention strategies.</w:delText>
        </w:r>
        <w:r w:rsidR="00B11E39" w:rsidRPr="00D34B74" w:rsidDel="00681062">
          <w:rPr>
            <w:rFonts w:ascii="Times New Roman" w:eastAsiaTheme="minorHAnsi" w:hAnsi="Times New Roman" w:cs="Times New Roman"/>
            <w:sz w:val="24"/>
            <w:szCs w:val="24"/>
            <w:lang w:val="en-US" w:eastAsia="en-US" w:bidi="ar-SA"/>
          </w:rPr>
          <w:delText xml:space="preserve"> </w:delText>
        </w:r>
        <w:r w:rsidR="00D47AA9" w:rsidRPr="00D34B74" w:rsidDel="00681062">
          <w:rPr>
            <w:rFonts w:ascii="Times New Roman" w:eastAsiaTheme="minorHAnsi" w:hAnsi="Times New Roman" w:cs="Times New Roman"/>
            <w:sz w:val="24"/>
            <w:szCs w:val="24"/>
            <w:lang w:val="en-US" w:eastAsia="en-US" w:bidi="ar-SA"/>
          </w:rPr>
          <w:delText xml:space="preserve"> </w:delText>
        </w:r>
      </w:del>
    </w:p>
    <w:p w14:paraId="47033CC4" w14:textId="3166AC1E" w:rsidR="00711F76" w:rsidRDefault="00711F76">
      <w:pPr>
        <w:spacing w:after="200" w:line="276" w:lineRule="auto"/>
        <w:rPr>
          <w:rFonts w:ascii="Times New Roman" w:hAnsi="Times New Roman" w:cs="Times New Roman"/>
          <w:b/>
          <w:sz w:val="24"/>
          <w:szCs w:val="24"/>
        </w:rPr>
      </w:pPr>
      <w:r>
        <w:rPr>
          <w:rFonts w:ascii="Times New Roman" w:hAnsi="Times New Roman" w:cs="Times New Roman"/>
          <w:b/>
          <w:sz w:val="24"/>
          <w:szCs w:val="24"/>
        </w:rPr>
        <w:br w:type="page"/>
      </w:r>
    </w:p>
    <w:p w14:paraId="47033CC5" w14:textId="77777777" w:rsidR="00E13329" w:rsidRPr="00D34B74" w:rsidRDefault="00E13329" w:rsidP="00C8427F">
      <w:pPr>
        <w:spacing w:before="120" w:after="120" w:line="240" w:lineRule="auto"/>
        <w:jc w:val="both"/>
        <w:rPr>
          <w:rFonts w:ascii="Times New Roman" w:hAnsi="Times New Roman" w:cs="Times New Roman"/>
          <w:b/>
          <w:szCs w:val="22"/>
        </w:rPr>
      </w:pPr>
      <w:r w:rsidRPr="00D34B74">
        <w:rPr>
          <w:rFonts w:ascii="Times New Roman" w:hAnsi="Times New Roman" w:cs="Times New Roman"/>
          <w:b/>
          <w:szCs w:val="22"/>
        </w:rPr>
        <w:lastRenderedPageBreak/>
        <w:t>List of abbreviations</w:t>
      </w:r>
    </w:p>
    <w:p w14:paraId="47033CC6" w14:textId="4AC49697" w:rsidR="00E13329" w:rsidRPr="00D34B74" w:rsidRDefault="00E13329" w:rsidP="00C8427F">
      <w:pPr>
        <w:spacing w:before="120" w:after="120" w:line="240" w:lineRule="auto"/>
        <w:jc w:val="both"/>
        <w:rPr>
          <w:rFonts w:ascii="Times New Roman" w:hAnsi="Times New Roman" w:cs="Times New Roman"/>
          <w:szCs w:val="22"/>
        </w:rPr>
      </w:pPr>
      <w:r w:rsidRPr="00D34B74">
        <w:rPr>
          <w:rFonts w:ascii="Times New Roman" w:hAnsi="Times New Roman" w:cs="Times New Roman"/>
          <w:szCs w:val="22"/>
        </w:rPr>
        <w:t xml:space="preserve">g/dl: </w:t>
      </w:r>
      <w:r w:rsidRPr="00D34B74">
        <w:rPr>
          <w:rFonts w:ascii="Times New Roman" w:eastAsia="SimSun" w:hAnsi="Times New Roman" w:cs="Times New Roman"/>
          <w:szCs w:val="22"/>
        </w:rPr>
        <w:t>grams</w:t>
      </w:r>
      <w:r w:rsidRPr="00D34B74">
        <w:rPr>
          <w:rFonts w:ascii="Times New Roman" w:hAnsi="Times New Roman" w:cs="Times New Roman"/>
          <w:szCs w:val="22"/>
        </w:rPr>
        <w:t xml:space="preserve"> per deciliter; PE: </w:t>
      </w:r>
      <w:r w:rsidRPr="00D34B74">
        <w:rPr>
          <w:rFonts w:ascii="Times New Roman" w:eastAsia="SimSun" w:hAnsi="Times New Roman" w:cs="Times New Roman"/>
          <w:szCs w:val="22"/>
        </w:rPr>
        <w:t>preeclampsia</w:t>
      </w:r>
      <w:r w:rsidRPr="00D34B74">
        <w:rPr>
          <w:rFonts w:ascii="Times New Roman" w:hAnsi="Times New Roman" w:cs="Times New Roman"/>
          <w:szCs w:val="22"/>
        </w:rPr>
        <w:t xml:space="preserve">; DMCH: Dhaka Medical College Hospital; </w:t>
      </w:r>
      <w:del w:id="676" w:author="Jahirul Islam" w:date="2023-11-25T18:44:00Z">
        <w:r w:rsidRPr="00D34B74" w:rsidDel="006C232C">
          <w:rPr>
            <w:rFonts w:ascii="Times New Roman" w:hAnsi="Times New Roman" w:cs="Times New Roman"/>
            <w:szCs w:val="22"/>
          </w:rPr>
          <w:delText>M</w:delText>
        </w:r>
      </w:del>
      <w:r w:rsidRPr="00D34B74">
        <w:rPr>
          <w:rFonts w:ascii="Times New Roman" w:hAnsi="Times New Roman" w:cs="Times New Roman"/>
          <w:szCs w:val="22"/>
        </w:rPr>
        <w:t xml:space="preserve">LR: </w:t>
      </w:r>
      <w:ins w:id="677" w:author="Jahirul Islam" w:date="2023-11-25T18:44:00Z">
        <w:r w:rsidR="006C232C">
          <w:rPr>
            <w:rFonts w:ascii="Times New Roman" w:eastAsia="SimSun" w:hAnsi="Times New Roman" w:cs="Times New Roman"/>
            <w:szCs w:val="22"/>
          </w:rPr>
          <w:t>L</w:t>
        </w:r>
      </w:ins>
      <w:del w:id="678" w:author="Jahirul Islam" w:date="2023-11-25T18:44:00Z">
        <w:r w:rsidRPr="00D34B74" w:rsidDel="006C232C">
          <w:rPr>
            <w:rFonts w:ascii="Times New Roman" w:eastAsia="SimSun" w:hAnsi="Times New Roman" w:cs="Times New Roman"/>
            <w:szCs w:val="22"/>
          </w:rPr>
          <w:delText>multinomial l</w:delText>
        </w:r>
      </w:del>
      <w:r w:rsidRPr="00D34B74">
        <w:rPr>
          <w:rFonts w:ascii="Times New Roman" w:eastAsia="SimSun" w:hAnsi="Times New Roman" w:cs="Times New Roman"/>
          <w:szCs w:val="22"/>
        </w:rPr>
        <w:t>ogistic regression</w:t>
      </w:r>
      <w:r w:rsidRPr="00D34B74">
        <w:rPr>
          <w:rFonts w:ascii="Times New Roman" w:hAnsi="Times New Roman" w:cs="Times New Roman"/>
          <w:szCs w:val="22"/>
        </w:rPr>
        <w:t xml:space="preserve">; WHO: World Health Organization; SBP: </w:t>
      </w:r>
      <w:r w:rsidRPr="00D34B74">
        <w:rPr>
          <w:rFonts w:ascii="Times New Roman" w:eastAsia="SimSun" w:hAnsi="Times New Roman" w:cs="Times New Roman"/>
          <w:szCs w:val="22"/>
        </w:rPr>
        <w:t>systolic blood pressure; DBP: diastolic blood pressure; BP: blood pressure</w:t>
      </w:r>
      <w:r w:rsidRPr="00D34B74">
        <w:rPr>
          <w:rFonts w:ascii="Times New Roman" w:hAnsi="Times New Roman" w:cs="Times New Roman"/>
          <w:szCs w:val="22"/>
        </w:rPr>
        <w:t xml:space="preserve">; BSc: Bachelor of Science; IRB: Institutional Review Board (BRB); SSC: </w:t>
      </w:r>
      <w:r w:rsidRPr="00D34B74">
        <w:rPr>
          <w:rFonts w:ascii="Times New Roman" w:eastAsia="SimSun" w:hAnsi="Times New Roman" w:cs="Times New Roman"/>
          <w:szCs w:val="22"/>
        </w:rPr>
        <w:t>secondary school certificate; HSC: higher secondary school certificate; BMI: body mass index; Hb: hemoglobin</w:t>
      </w:r>
      <w:r w:rsidRPr="00D34B74">
        <w:rPr>
          <w:rFonts w:ascii="Times New Roman" w:hAnsi="Times New Roman" w:cs="Times New Roman"/>
          <w:szCs w:val="22"/>
        </w:rPr>
        <w:t xml:space="preserve">; IRB: Institutional Review Board; LMIC: </w:t>
      </w:r>
      <w:r w:rsidRPr="00D34B74">
        <w:rPr>
          <w:rFonts w:ascii="Times New Roman" w:eastAsia="SimSun" w:hAnsi="Times New Roman" w:cs="Times New Roman"/>
          <w:szCs w:val="22"/>
        </w:rPr>
        <w:t>low</w:t>
      </w:r>
      <w:r w:rsidRPr="00D34B74">
        <w:rPr>
          <w:rFonts w:ascii="Times New Roman" w:hAnsi="Times New Roman" w:cs="Times New Roman"/>
          <w:szCs w:val="22"/>
        </w:rPr>
        <w:t xml:space="preserve"> and middle income.</w:t>
      </w:r>
    </w:p>
    <w:p w14:paraId="47033CC7" w14:textId="77777777" w:rsidR="00E13329" w:rsidRPr="00D34B74" w:rsidRDefault="00E13329" w:rsidP="00C8427F">
      <w:pPr>
        <w:autoSpaceDE w:val="0"/>
        <w:autoSpaceDN w:val="0"/>
        <w:adjustRightInd w:val="0"/>
        <w:spacing w:before="120" w:after="120" w:line="240" w:lineRule="auto"/>
        <w:jc w:val="both"/>
        <w:rPr>
          <w:rFonts w:ascii="Times New Roman" w:hAnsi="Times New Roman" w:cs="Times New Roman"/>
          <w:b/>
          <w:color w:val="131413"/>
          <w:sz w:val="28"/>
          <w:lang w:bidi="ar-SA"/>
        </w:rPr>
      </w:pPr>
      <w:r w:rsidRPr="00D34B74">
        <w:rPr>
          <w:rFonts w:ascii="Times New Roman" w:hAnsi="Times New Roman" w:cs="Times New Roman"/>
          <w:b/>
          <w:color w:val="131413"/>
          <w:sz w:val="28"/>
          <w:lang w:bidi="ar-SA"/>
        </w:rPr>
        <w:t>Declarations</w:t>
      </w:r>
    </w:p>
    <w:p w14:paraId="47033CC8" w14:textId="77777777" w:rsidR="00E13329" w:rsidRPr="00D34B74" w:rsidRDefault="00E13329" w:rsidP="00C8427F">
      <w:pPr>
        <w:autoSpaceDE w:val="0"/>
        <w:autoSpaceDN w:val="0"/>
        <w:adjustRightInd w:val="0"/>
        <w:spacing w:before="120" w:after="120" w:line="240" w:lineRule="auto"/>
        <w:jc w:val="both"/>
        <w:rPr>
          <w:rFonts w:ascii="Times New Roman" w:hAnsi="Times New Roman" w:cs="Times New Roman"/>
          <w:b/>
          <w:color w:val="131413"/>
          <w:sz w:val="24"/>
          <w:szCs w:val="24"/>
          <w:lang w:bidi="ar-SA"/>
        </w:rPr>
      </w:pPr>
      <w:r w:rsidRPr="00D34B74">
        <w:rPr>
          <w:rFonts w:ascii="Times New Roman" w:hAnsi="Times New Roman" w:cs="Times New Roman"/>
          <w:b/>
          <w:color w:val="131413"/>
          <w:sz w:val="24"/>
          <w:szCs w:val="24"/>
          <w:lang w:bidi="ar-SA"/>
        </w:rPr>
        <w:t>Ethics approval and consent to participate</w:t>
      </w:r>
    </w:p>
    <w:p w14:paraId="47033CC9" w14:textId="77777777" w:rsidR="00E13329" w:rsidRPr="00D34B74" w:rsidRDefault="00E13329" w:rsidP="00C8427F">
      <w:pPr>
        <w:autoSpaceDE w:val="0"/>
        <w:autoSpaceDN w:val="0"/>
        <w:adjustRightInd w:val="0"/>
        <w:spacing w:before="120" w:after="120" w:line="240" w:lineRule="auto"/>
        <w:jc w:val="both"/>
        <w:rPr>
          <w:rFonts w:ascii="Times New Roman" w:eastAsia="MinionPro-Regular" w:hAnsi="Times New Roman" w:cs="Times New Roman"/>
          <w:sz w:val="24"/>
          <w:szCs w:val="24"/>
          <w:lang w:bidi="ar-SA"/>
        </w:rPr>
      </w:pPr>
      <w:r w:rsidRPr="00D34B74">
        <w:rPr>
          <w:rFonts w:ascii="Times New Roman" w:eastAsia="MinionPro-Regular" w:hAnsi="Times New Roman" w:cs="Times New Roman"/>
          <w:sz w:val="24"/>
          <w:szCs w:val="24"/>
          <w:lang w:bidi="ar-SA"/>
        </w:rPr>
        <w:t xml:space="preserve">The research was authorized by the Institutional Review Board (IRB) of Dhaka Medical College (DMC), Dhaka, Bangladesh [Ref: Memo No. ERC-DMC/ECC/2022/31]. Before being enrolled in the study, all participants were acknowledged of its objectives and allowed to provide written inform consent and sign inform consent collected from legal guardian. The decision to participate was entirely optional. Throughout the study duration, confidentiality was rigorously maintained. The current study's methodologies were all performed under the necessary standards and laws. We had 3 respondents aged below 18, we have attached their consent form from their legal guardian in the Supplementary Material. </w:t>
      </w:r>
    </w:p>
    <w:p w14:paraId="47033CCA" w14:textId="77777777" w:rsidR="00E13329" w:rsidRPr="00D34B74" w:rsidRDefault="00E13329" w:rsidP="00C8427F">
      <w:pPr>
        <w:autoSpaceDE w:val="0"/>
        <w:autoSpaceDN w:val="0"/>
        <w:adjustRightInd w:val="0"/>
        <w:spacing w:before="120" w:after="120" w:line="240" w:lineRule="auto"/>
        <w:jc w:val="both"/>
        <w:rPr>
          <w:rFonts w:ascii="Times New Roman" w:hAnsi="Times New Roman" w:cs="Times New Roman"/>
          <w:b/>
          <w:color w:val="131413"/>
          <w:sz w:val="24"/>
          <w:szCs w:val="24"/>
          <w:lang w:bidi="ar-SA"/>
        </w:rPr>
      </w:pPr>
      <w:r w:rsidRPr="00D34B74">
        <w:rPr>
          <w:rFonts w:ascii="Times New Roman" w:hAnsi="Times New Roman" w:cs="Times New Roman"/>
          <w:b/>
          <w:color w:val="131413"/>
          <w:sz w:val="24"/>
          <w:szCs w:val="24"/>
          <w:lang w:bidi="ar-SA"/>
        </w:rPr>
        <w:t>Consent for publication</w:t>
      </w:r>
    </w:p>
    <w:p w14:paraId="47033CCB" w14:textId="77777777" w:rsidR="00E13329" w:rsidRPr="00D34B74" w:rsidRDefault="00E13329" w:rsidP="00C8427F">
      <w:pPr>
        <w:autoSpaceDE w:val="0"/>
        <w:autoSpaceDN w:val="0"/>
        <w:adjustRightInd w:val="0"/>
        <w:spacing w:before="120" w:after="120" w:line="240" w:lineRule="auto"/>
        <w:jc w:val="both"/>
        <w:rPr>
          <w:rFonts w:ascii="Times New Roman" w:hAnsi="Times New Roman" w:cs="Times New Roman"/>
          <w:color w:val="131413"/>
          <w:sz w:val="24"/>
          <w:szCs w:val="24"/>
          <w:lang w:bidi="ar-SA"/>
        </w:rPr>
      </w:pPr>
      <w:r w:rsidRPr="00D34B74">
        <w:rPr>
          <w:rFonts w:ascii="Times New Roman" w:hAnsi="Times New Roman" w:cs="Times New Roman"/>
          <w:color w:val="131413"/>
          <w:sz w:val="24"/>
          <w:szCs w:val="24"/>
          <w:lang w:bidi="ar-SA"/>
        </w:rPr>
        <w:t>Not applicable.</w:t>
      </w:r>
    </w:p>
    <w:p w14:paraId="47033CCC" w14:textId="77777777" w:rsidR="00E13329" w:rsidRPr="00D34B74" w:rsidRDefault="00E13329" w:rsidP="00C8427F">
      <w:pPr>
        <w:autoSpaceDE w:val="0"/>
        <w:autoSpaceDN w:val="0"/>
        <w:adjustRightInd w:val="0"/>
        <w:spacing w:before="120" w:after="120" w:line="240" w:lineRule="auto"/>
        <w:jc w:val="both"/>
        <w:rPr>
          <w:rFonts w:ascii="Times New Roman" w:hAnsi="Times New Roman" w:cs="Times New Roman"/>
          <w:b/>
          <w:color w:val="131413"/>
          <w:sz w:val="24"/>
          <w:szCs w:val="24"/>
          <w:lang w:bidi="ar-SA"/>
        </w:rPr>
      </w:pPr>
      <w:r w:rsidRPr="00D34B74">
        <w:rPr>
          <w:rFonts w:ascii="Times New Roman" w:hAnsi="Times New Roman" w:cs="Times New Roman"/>
          <w:b/>
          <w:color w:val="131413"/>
          <w:sz w:val="24"/>
          <w:szCs w:val="24"/>
          <w:lang w:bidi="ar-SA"/>
        </w:rPr>
        <w:t>Availability of data and materials</w:t>
      </w:r>
    </w:p>
    <w:p w14:paraId="47033CCD" w14:textId="77777777" w:rsidR="00E13329" w:rsidRPr="00D34B74" w:rsidRDefault="00E13329" w:rsidP="00C8427F">
      <w:pPr>
        <w:autoSpaceDE w:val="0"/>
        <w:autoSpaceDN w:val="0"/>
        <w:adjustRightInd w:val="0"/>
        <w:spacing w:before="120" w:after="120" w:line="240" w:lineRule="auto"/>
        <w:jc w:val="both"/>
        <w:rPr>
          <w:rFonts w:ascii="Times New Roman" w:hAnsi="Times New Roman" w:cs="Times New Roman"/>
          <w:bCs/>
          <w:color w:val="131413"/>
          <w:sz w:val="24"/>
          <w:szCs w:val="24"/>
          <w:lang w:bidi="ar-SA"/>
        </w:rPr>
      </w:pPr>
      <w:r w:rsidRPr="00D34B74">
        <w:rPr>
          <w:rFonts w:ascii="Times New Roman" w:hAnsi="Times New Roman" w:cs="Times New Roman"/>
          <w:bCs/>
          <w:color w:val="131413"/>
          <w:sz w:val="24"/>
          <w:szCs w:val="24"/>
          <w:lang w:bidi="ar-SA"/>
        </w:rPr>
        <w:t xml:space="preserve">The datasets used and/or analysed during the current study are available from the corresponding author </w:t>
      </w:r>
      <w:r w:rsidRPr="00D34B74">
        <w:rPr>
          <w:rFonts w:ascii="Times New Roman" w:eastAsia="SimSun" w:hAnsi="Times New Roman" w:cs="Times New Roman"/>
          <w:bCs/>
          <w:color w:val="131413"/>
          <w:sz w:val="24"/>
          <w:szCs w:val="24"/>
          <w:lang w:bidi="ar-SA"/>
        </w:rPr>
        <w:t>upon</w:t>
      </w:r>
      <w:r w:rsidRPr="00D34B74">
        <w:rPr>
          <w:rFonts w:ascii="Times New Roman" w:hAnsi="Times New Roman" w:cs="Times New Roman"/>
          <w:bCs/>
          <w:color w:val="131413"/>
          <w:sz w:val="24"/>
          <w:szCs w:val="24"/>
          <w:lang w:bidi="ar-SA"/>
        </w:rPr>
        <w:t xml:space="preserve"> reasonable request.</w:t>
      </w:r>
    </w:p>
    <w:p w14:paraId="47033CCE" w14:textId="77777777" w:rsidR="00E13329" w:rsidRPr="00D34B74" w:rsidRDefault="00E13329" w:rsidP="00C8427F">
      <w:pPr>
        <w:autoSpaceDE w:val="0"/>
        <w:autoSpaceDN w:val="0"/>
        <w:adjustRightInd w:val="0"/>
        <w:spacing w:before="120" w:after="120" w:line="240" w:lineRule="auto"/>
        <w:jc w:val="both"/>
        <w:rPr>
          <w:rFonts w:ascii="Times New Roman" w:hAnsi="Times New Roman" w:cs="Times New Roman"/>
          <w:b/>
          <w:color w:val="131413"/>
          <w:sz w:val="24"/>
          <w:szCs w:val="24"/>
          <w:lang w:bidi="ar-SA"/>
        </w:rPr>
      </w:pPr>
      <w:r w:rsidRPr="00D34B74">
        <w:rPr>
          <w:rFonts w:ascii="Times New Roman" w:hAnsi="Times New Roman" w:cs="Times New Roman"/>
          <w:b/>
          <w:color w:val="131413"/>
          <w:sz w:val="24"/>
          <w:szCs w:val="24"/>
          <w:lang w:bidi="ar-SA"/>
        </w:rPr>
        <w:t>Competing interests</w:t>
      </w:r>
    </w:p>
    <w:p w14:paraId="47033CCF" w14:textId="77777777" w:rsidR="00E13329" w:rsidRPr="00D34B74" w:rsidRDefault="00E13329" w:rsidP="00C8427F">
      <w:pPr>
        <w:autoSpaceDE w:val="0"/>
        <w:autoSpaceDN w:val="0"/>
        <w:adjustRightInd w:val="0"/>
        <w:spacing w:before="120" w:after="120" w:line="240" w:lineRule="auto"/>
        <w:jc w:val="both"/>
        <w:rPr>
          <w:rFonts w:ascii="Times New Roman" w:hAnsi="Times New Roman" w:cs="Times New Roman"/>
          <w:color w:val="131413"/>
          <w:sz w:val="24"/>
          <w:szCs w:val="24"/>
          <w:lang w:bidi="ar-SA"/>
        </w:rPr>
      </w:pPr>
      <w:r w:rsidRPr="00D34B74">
        <w:rPr>
          <w:rFonts w:ascii="Times New Roman" w:hAnsi="Times New Roman" w:cs="Times New Roman"/>
          <w:color w:val="131413"/>
          <w:sz w:val="24"/>
          <w:szCs w:val="24"/>
          <w:lang w:bidi="ar-SA"/>
        </w:rPr>
        <w:t>The authors declare that they have no competing interests.</w:t>
      </w:r>
    </w:p>
    <w:p w14:paraId="47033CD0" w14:textId="77777777" w:rsidR="00E13329" w:rsidRPr="00D34B74" w:rsidRDefault="00E13329" w:rsidP="00C8427F">
      <w:pPr>
        <w:autoSpaceDE w:val="0"/>
        <w:autoSpaceDN w:val="0"/>
        <w:adjustRightInd w:val="0"/>
        <w:spacing w:before="120" w:after="120" w:line="240" w:lineRule="auto"/>
        <w:jc w:val="both"/>
        <w:rPr>
          <w:rFonts w:ascii="Times New Roman" w:hAnsi="Times New Roman" w:cs="Times New Roman"/>
          <w:b/>
          <w:color w:val="131413"/>
          <w:sz w:val="24"/>
          <w:szCs w:val="24"/>
          <w:lang w:bidi="ar-SA"/>
        </w:rPr>
      </w:pPr>
      <w:r w:rsidRPr="00D34B74">
        <w:rPr>
          <w:rFonts w:ascii="Times New Roman" w:hAnsi="Times New Roman" w:cs="Times New Roman"/>
          <w:b/>
          <w:color w:val="131413"/>
          <w:sz w:val="24"/>
          <w:szCs w:val="24"/>
          <w:lang w:bidi="ar-SA"/>
        </w:rPr>
        <w:t>Funding</w:t>
      </w:r>
    </w:p>
    <w:p w14:paraId="47033CD1" w14:textId="77777777" w:rsidR="00E13329" w:rsidRPr="00D34B74" w:rsidRDefault="00E13329" w:rsidP="00C8427F">
      <w:pPr>
        <w:autoSpaceDE w:val="0"/>
        <w:autoSpaceDN w:val="0"/>
        <w:adjustRightInd w:val="0"/>
        <w:spacing w:before="120" w:after="120" w:line="240" w:lineRule="auto"/>
        <w:jc w:val="both"/>
        <w:rPr>
          <w:rFonts w:ascii="Times New Roman" w:hAnsi="Times New Roman" w:cs="Times New Roman"/>
          <w:color w:val="131413"/>
          <w:sz w:val="24"/>
          <w:szCs w:val="24"/>
          <w:lang w:bidi="ar-SA"/>
        </w:rPr>
      </w:pPr>
      <w:r w:rsidRPr="00D34B74">
        <w:rPr>
          <w:rFonts w:ascii="Times New Roman" w:hAnsi="Times New Roman" w:cs="Times New Roman"/>
          <w:color w:val="131413"/>
          <w:sz w:val="24"/>
          <w:szCs w:val="24"/>
          <w:lang w:bidi="ar-SA"/>
        </w:rPr>
        <w:t>We did not receive funding for this study.</w:t>
      </w:r>
    </w:p>
    <w:p w14:paraId="47033CD2" w14:textId="77777777" w:rsidR="00E13329" w:rsidRPr="00D34B74" w:rsidRDefault="00E13329" w:rsidP="00C8427F">
      <w:pPr>
        <w:tabs>
          <w:tab w:val="left" w:pos="5583"/>
        </w:tabs>
        <w:autoSpaceDE w:val="0"/>
        <w:autoSpaceDN w:val="0"/>
        <w:adjustRightInd w:val="0"/>
        <w:spacing w:before="120" w:after="120" w:line="240" w:lineRule="auto"/>
        <w:jc w:val="both"/>
        <w:rPr>
          <w:rFonts w:ascii="Times New Roman" w:hAnsi="Times New Roman" w:cs="Times New Roman"/>
          <w:b/>
          <w:color w:val="131413"/>
          <w:sz w:val="24"/>
          <w:szCs w:val="24"/>
          <w:lang w:bidi="ar-SA"/>
        </w:rPr>
      </w:pPr>
      <w:r w:rsidRPr="00D34B74">
        <w:rPr>
          <w:rFonts w:ascii="Times New Roman" w:hAnsi="Times New Roman" w:cs="Times New Roman"/>
          <w:b/>
          <w:color w:val="131413"/>
          <w:sz w:val="24"/>
          <w:szCs w:val="24"/>
          <w:lang w:bidi="ar-SA"/>
        </w:rPr>
        <w:t>Authors’ contributions</w:t>
      </w:r>
      <w:r w:rsidRPr="00D34B74">
        <w:rPr>
          <w:rFonts w:ascii="Times New Roman" w:hAnsi="Times New Roman" w:cs="Times New Roman"/>
          <w:b/>
          <w:color w:val="131413"/>
          <w:sz w:val="24"/>
          <w:szCs w:val="24"/>
          <w:lang w:bidi="ar-SA"/>
        </w:rPr>
        <w:tab/>
      </w:r>
    </w:p>
    <w:p w14:paraId="47033CD3" w14:textId="57DFD115" w:rsidR="00E13329" w:rsidRPr="00D34B74" w:rsidRDefault="00E13329" w:rsidP="00C8427F">
      <w:pPr>
        <w:spacing w:before="120" w:after="120" w:line="240" w:lineRule="auto"/>
        <w:jc w:val="both"/>
        <w:rPr>
          <w:rFonts w:ascii="Times New Roman" w:hAnsi="Times New Roman" w:cs="Times New Roman"/>
          <w:sz w:val="24"/>
          <w:szCs w:val="24"/>
        </w:rPr>
      </w:pPr>
      <w:r w:rsidRPr="00D34B74">
        <w:rPr>
          <w:rFonts w:ascii="Times New Roman" w:hAnsi="Times New Roman" w:cs="Times New Roman"/>
          <w:sz w:val="24"/>
          <w:szCs w:val="24"/>
        </w:rPr>
        <w:t>MAA, JI: Conception and coordination; RP, SP, MAA, RI, SS, AR</w:t>
      </w:r>
      <w:del w:id="679" w:author="Jahirul Islam [2]" w:date="2024-01-21T14:48:00Z">
        <w:r w:rsidRPr="00D34B74" w:rsidDel="007B0B3B">
          <w:rPr>
            <w:rFonts w:ascii="Times New Roman" w:hAnsi="Times New Roman" w:cs="Times New Roman"/>
            <w:sz w:val="24"/>
            <w:szCs w:val="24"/>
          </w:rPr>
          <w:delText>, STT</w:delText>
        </w:r>
      </w:del>
      <w:r w:rsidRPr="00D34B74">
        <w:rPr>
          <w:rFonts w:ascii="Times New Roman" w:hAnsi="Times New Roman" w:cs="Times New Roman"/>
          <w:sz w:val="24"/>
          <w:szCs w:val="24"/>
        </w:rPr>
        <w:t>, SH: Investigation and data collection; JI: Data, GIS analysis &amp; image processing, MAA, JI,</w:t>
      </w:r>
      <w:ins w:id="680" w:author="Jahirul Islam [2]" w:date="2024-01-21T15:05:00Z">
        <w:r w:rsidR="00F20781">
          <w:rPr>
            <w:rFonts w:ascii="Times New Roman" w:hAnsi="Times New Roman" w:cs="Times New Roman"/>
            <w:sz w:val="24"/>
            <w:szCs w:val="24"/>
          </w:rPr>
          <w:t>STT,</w:t>
        </w:r>
      </w:ins>
      <w:r w:rsidRPr="00D34B74">
        <w:rPr>
          <w:rFonts w:ascii="Times New Roman" w:hAnsi="Times New Roman" w:cs="Times New Roman"/>
          <w:sz w:val="24"/>
          <w:szCs w:val="24"/>
        </w:rPr>
        <w:t xml:space="preserve"> RP, ATMMC: Writing the manuscript; All authors read and approved the final manuscript. </w:t>
      </w:r>
    </w:p>
    <w:p w14:paraId="47033CD4" w14:textId="77777777" w:rsidR="000A554D" w:rsidRPr="00D34B74" w:rsidRDefault="00B11E39" w:rsidP="00C8427F">
      <w:pPr>
        <w:autoSpaceDE w:val="0"/>
        <w:autoSpaceDN w:val="0"/>
        <w:adjustRightInd w:val="0"/>
        <w:spacing w:before="120" w:after="120" w:line="240" w:lineRule="auto"/>
        <w:rPr>
          <w:rFonts w:ascii="Times New Roman" w:hAnsi="Times New Roman" w:cs="Times New Roman"/>
          <w:sz w:val="24"/>
          <w:szCs w:val="24"/>
        </w:rPr>
      </w:pPr>
      <w:r w:rsidRPr="00D34B74">
        <w:rPr>
          <w:rFonts w:ascii="Times New Roman" w:hAnsi="Times New Roman" w:cs="Times New Roman"/>
          <w:b/>
          <w:sz w:val="24"/>
          <w:szCs w:val="24"/>
        </w:rPr>
        <w:t>Acknowledgements-</w:t>
      </w:r>
      <w:r w:rsidRPr="00D34B74">
        <w:rPr>
          <w:rFonts w:ascii="Times New Roman" w:hAnsi="Times New Roman" w:cs="Times New Roman"/>
          <w:sz w:val="24"/>
          <w:szCs w:val="24"/>
        </w:rPr>
        <w:t xml:space="preserve"> </w:t>
      </w:r>
    </w:p>
    <w:p w14:paraId="47033CD5" w14:textId="77777777" w:rsidR="00B11E39" w:rsidRPr="00D34B74" w:rsidRDefault="000A554D" w:rsidP="00C8427F">
      <w:pPr>
        <w:autoSpaceDE w:val="0"/>
        <w:autoSpaceDN w:val="0"/>
        <w:adjustRightInd w:val="0"/>
        <w:spacing w:before="120" w:after="120" w:line="240" w:lineRule="auto"/>
        <w:jc w:val="both"/>
        <w:rPr>
          <w:rFonts w:ascii="Times New Roman" w:hAnsi="Times New Roman" w:cs="Times New Roman"/>
          <w:color w:val="131413"/>
          <w:sz w:val="24"/>
          <w:szCs w:val="24"/>
          <w:lang w:bidi="ar-SA"/>
        </w:rPr>
      </w:pPr>
      <w:r w:rsidRPr="00D34B74">
        <w:rPr>
          <w:rFonts w:ascii="Times New Roman" w:hAnsi="Times New Roman" w:cs="Times New Roman"/>
          <w:color w:val="131413"/>
          <w:sz w:val="24"/>
          <w:szCs w:val="24"/>
          <w:lang w:bidi="ar-SA"/>
        </w:rPr>
        <w:t xml:space="preserve">The authors are grateful to the authority of Dhaka Medical College Hospital (DMCH) for their extensive assistance with data collection. We would like to thank </w:t>
      </w:r>
      <w:r w:rsidR="00B358E1" w:rsidRPr="00D34B74">
        <w:rPr>
          <w:rFonts w:ascii="Times New Roman" w:hAnsi="Times New Roman" w:cs="Times New Roman"/>
          <w:color w:val="131413"/>
          <w:sz w:val="24"/>
          <w:szCs w:val="24"/>
          <w:lang w:bidi="ar-SA"/>
        </w:rPr>
        <w:t>all responsible guardian and respondents to give us valuable information during data collection.</w:t>
      </w:r>
    </w:p>
    <w:p w14:paraId="47033CD6" w14:textId="77777777" w:rsidR="00F80178" w:rsidRPr="00D34B74" w:rsidRDefault="00F80178" w:rsidP="00C8427F">
      <w:pPr>
        <w:autoSpaceDE w:val="0"/>
        <w:autoSpaceDN w:val="0"/>
        <w:adjustRightInd w:val="0"/>
        <w:spacing w:before="120" w:after="120" w:line="240" w:lineRule="auto"/>
        <w:jc w:val="both"/>
        <w:rPr>
          <w:rFonts w:ascii="Times New Roman" w:hAnsi="Times New Roman" w:cs="Times New Roman"/>
          <w:color w:val="131413"/>
          <w:sz w:val="24"/>
          <w:szCs w:val="24"/>
          <w:lang w:bidi="ar-SA"/>
        </w:rPr>
      </w:pPr>
    </w:p>
    <w:p w14:paraId="47033CD7" w14:textId="77777777" w:rsidR="00615B5C" w:rsidRDefault="00615B5C" w:rsidP="00C8427F">
      <w:pPr>
        <w:autoSpaceDE w:val="0"/>
        <w:autoSpaceDN w:val="0"/>
        <w:adjustRightInd w:val="0"/>
        <w:spacing w:before="120" w:after="120" w:line="240" w:lineRule="auto"/>
        <w:rPr>
          <w:rFonts w:ascii="Times New Roman" w:eastAsiaTheme="minorHAnsi" w:hAnsi="Times New Roman" w:cs="Times New Roman"/>
          <w:sz w:val="24"/>
          <w:szCs w:val="24"/>
          <w:lang w:val="en-US" w:eastAsia="en-US" w:bidi="ar-SA"/>
        </w:rPr>
      </w:pPr>
    </w:p>
    <w:p w14:paraId="1A9FF7D7" w14:textId="77777777" w:rsidR="002A6029" w:rsidRDefault="002A6029" w:rsidP="00C8427F">
      <w:pPr>
        <w:autoSpaceDE w:val="0"/>
        <w:autoSpaceDN w:val="0"/>
        <w:adjustRightInd w:val="0"/>
        <w:spacing w:before="120" w:after="120" w:line="240" w:lineRule="auto"/>
        <w:rPr>
          <w:rFonts w:ascii="Times New Roman" w:eastAsiaTheme="minorHAnsi" w:hAnsi="Times New Roman" w:cs="Times New Roman"/>
          <w:sz w:val="24"/>
          <w:szCs w:val="24"/>
          <w:lang w:val="en-US" w:eastAsia="en-US" w:bidi="ar-SA"/>
        </w:rPr>
      </w:pPr>
    </w:p>
    <w:p w14:paraId="2EC2C601" w14:textId="77777777" w:rsidR="002A6029" w:rsidRDefault="002A6029" w:rsidP="00C8427F">
      <w:pPr>
        <w:autoSpaceDE w:val="0"/>
        <w:autoSpaceDN w:val="0"/>
        <w:adjustRightInd w:val="0"/>
        <w:spacing w:before="120" w:after="120" w:line="240" w:lineRule="auto"/>
        <w:rPr>
          <w:rFonts w:ascii="Times New Roman" w:eastAsiaTheme="minorHAnsi" w:hAnsi="Times New Roman" w:cs="Times New Roman"/>
          <w:sz w:val="24"/>
          <w:szCs w:val="24"/>
          <w:lang w:val="en-US" w:eastAsia="en-US" w:bidi="ar-SA"/>
        </w:rPr>
      </w:pPr>
    </w:p>
    <w:p w14:paraId="32AA014C" w14:textId="77777777" w:rsidR="002A6029" w:rsidRDefault="002A6029" w:rsidP="00C8427F">
      <w:pPr>
        <w:autoSpaceDE w:val="0"/>
        <w:autoSpaceDN w:val="0"/>
        <w:adjustRightInd w:val="0"/>
        <w:spacing w:before="120" w:after="120" w:line="240" w:lineRule="auto"/>
        <w:rPr>
          <w:rFonts w:ascii="Times New Roman" w:eastAsiaTheme="minorHAnsi" w:hAnsi="Times New Roman" w:cs="Times New Roman"/>
          <w:sz w:val="24"/>
          <w:szCs w:val="24"/>
          <w:lang w:val="en-US" w:eastAsia="en-US" w:bidi="ar-SA"/>
        </w:rPr>
      </w:pPr>
    </w:p>
    <w:p w14:paraId="22CD8949" w14:textId="77777777" w:rsidR="002A6029" w:rsidRPr="00D34B74" w:rsidRDefault="002A6029" w:rsidP="00C8427F">
      <w:pPr>
        <w:autoSpaceDE w:val="0"/>
        <w:autoSpaceDN w:val="0"/>
        <w:adjustRightInd w:val="0"/>
        <w:spacing w:before="120" w:after="120" w:line="240" w:lineRule="auto"/>
        <w:rPr>
          <w:rFonts w:ascii="Times New Roman" w:eastAsiaTheme="minorHAnsi" w:hAnsi="Times New Roman" w:cs="Times New Roman"/>
          <w:sz w:val="24"/>
          <w:szCs w:val="24"/>
          <w:lang w:val="en-US" w:eastAsia="en-US" w:bidi="ar-SA"/>
        </w:rPr>
      </w:pPr>
    </w:p>
    <w:p w14:paraId="47033CD8" w14:textId="77777777" w:rsidR="00BC7C8A" w:rsidRPr="00D34B74" w:rsidRDefault="00BC7C8A" w:rsidP="00C8427F">
      <w:pPr>
        <w:spacing w:before="120" w:after="120" w:line="240" w:lineRule="auto"/>
        <w:jc w:val="both"/>
        <w:rPr>
          <w:rFonts w:ascii="Times New Roman" w:hAnsi="Times New Roman" w:cs="Times New Roman"/>
          <w:b/>
          <w:sz w:val="24"/>
          <w:szCs w:val="24"/>
        </w:rPr>
      </w:pPr>
      <w:r w:rsidRPr="00D34B74">
        <w:rPr>
          <w:rFonts w:ascii="Times New Roman" w:hAnsi="Times New Roman" w:cs="Times New Roman"/>
          <w:b/>
          <w:sz w:val="24"/>
          <w:szCs w:val="24"/>
        </w:rPr>
        <w:t>References-</w:t>
      </w:r>
    </w:p>
    <w:p w14:paraId="29084C66" w14:textId="77777777" w:rsidR="009107DA" w:rsidRPr="009107DA" w:rsidRDefault="00BB6D51" w:rsidP="001C08BD">
      <w:pPr>
        <w:pStyle w:val="EndNoteBibliography"/>
        <w:spacing w:after="120"/>
        <w:ind w:left="720" w:hanging="436"/>
        <w:jc w:val="both"/>
      </w:pPr>
      <w:r w:rsidRPr="001C08BD">
        <w:rPr>
          <w:sz w:val="24"/>
          <w:szCs w:val="24"/>
        </w:rPr>
        <w:fldChar w:fldCharType="begin"/>
      </w:r>
      <w:r w:rsidRPr="009107DA">
        <w:rPr>
          <w:sz w:val="24"/>
          <w:szCs w:val="24"/>
        </w:rPr>
        <w:instrText xml:space="preserve"> ADDIN EN.REFLIST </w:instrText>
      </w:r>
      <w:r w:rsidRPr="001C08BD">
        <w:rPr>
          <w:sz w:val="24"/>
          <w:szCs w:val="24"/>
        </w:rPr>
        <w:fldChar w:fldCharType="separate"/>
      </w:r>
      <w:r w:rsidR="009107DA" w:rsidRPr="009107DA">
        <w:t>1.</w:t>
      </w:r>
      <w:r w:rsidR="009107DA" w:rsidRPr="009107DA">
        <w:tab/>
        <w:t xml:space="preserve">Hassan, B.A., et al., </w:t>
      </w:r>
      <w:r w:rsidR="009107DA" w:rsidRPr="009107DA">
        <w:rPr>
          <w:i/>
        </w:rPr>
        <w:t>The Role of Risk Assessment at Antenatal Care Clinics in the Prediction of Pre-Eclampsia in a High Altitude Area.</w:t>
      </w:r>
      <w:r w:rsidR="009107DA" w:rsidRPr="009107DA">
        <w:t xml:space="preserve"> International Journal of Physical Medicine and Rehabilitation, 2016. </w:t>
      </w:r>
      <w:r w:rsidR="009107DA" w:rsidRPr="009107DA">
        <w:rPr>
          <w:b/>
        </w:rPr>
        <w:t>07</w:t>
      </w:r>
      <w:r w:rsidR="009107DA" w:rsidRPr="009107DA">
        <w:t>: p. 720-726.</w:t>
      </w:r>
    </w:p>
    <w:p w14:paraId="53CE2E51" w14:textId="77777777" w:rsidR="009107DA" w:rsidRPr="009107DA" w:rsidRDefault="009107DA" w:rsidP="001C08BD">
      <w:pPr>
        <w:pStyle w:val="EndNoteBibliography"/>
        <w:spacing w:after="120"/>
        <w:ind w:left="720" w:hanging="436"/>
        <w:jc w:val="both"/>
      </w:pPr>
      <w:r w:rsidRPr="009107DA">
        <w:t>2.</w:t>
      </w:r>
      <w:r w:rsidRPr="009107DA">
        <w:tab/>
        <w:t xml:space="preserve">Hernández-Díaz, S., S. Toh, and S. Cnattingius, </w:t>
      </w:r>
      <w:r w:rsidRPr="009107DA">
        <w:rPr>
          <w:i/>
        </w:rPr>
        <w:t>Risk of pre-eclampsia in first and subsequent pregnancies: prospective cohort study.</w:t>
      </w:r>
      <w:r w:rsidRPr="009107DA">
        <w:t xml:space="preserve"> Bmj, 2009. </w:t>
      </w:r>
      <w:r w:rsidRPr="009107DA">
        <w:rPr>
          <w:b/>
        </w:rPr>
        <w:t>338</w:t>
      </w:r>
      <w:r w:rsidRPr="009107DA">
        <w:t>: p. b2255.</w:t>
      </w:r>
    </w:p>
    <w:p w14:paraId="7EED30BE" w14:textId="77777777" w:rsidR="009107DA" w:rsidRPr="009107DA" w:rsidRDefault="009107DA" w:rsidP="001C08BD">
      <w:pPr>
        <w:pStyle w:val="EndNoteBibliography"/>
        <w:spacing w:after="120"/>
        <w:ind w:left="720" w:hanging="436"/>
        <w:jc w:val="both"/>
      </w:pPr>
      <w:r w:rsidRPr="009107DA">
        <w:t>3.</w:t>
      </w:r>
      <w:r w:rsidRPr="009107DA">
        <w:tab/>
        <w:t xml:space="preserve">Kharaghani, R., et al., </w:t>
      </w:r>
      <w:r w:rsidRPr="009107DA">
        <w:rPr>
          <w:i/>
        </w:rPr>
        <w:t>Prevalence of Preeclampsia and Eclampsia in Iran.</w:t>
      </w:r>
      <w:r w:rsidRPr="009107DA">
        <w:t xml:space="preserve"> Arch Iran Med, 2016. </w:t>
      </w:r>
      <w:r w:rsidRPr="009107DA">
        <w:rPr>
          <w:b/>
        </w:rPr>
        <w:t>19</w:t>
      </w:r>
      <w:r w:rsidRPr="009107DA">
        <w:t>(1): p. 64-71.</w:t>
      </w:r>
    </w:p>
    <w:p w14:paraId="41FA1141" w14:textId="77777777" w:rsidR="009107DA" w:rsidRPr="009107DA" w:rsidRDefault="009107DA" w:rsidP="001C08BD">
      <w:pPr>
        <w:pStyle w:val="EndNoteBibliography"/>
        <w:spacing w:after="120"/>
        <w:ind w:left="720" w:hanging="436"/>
        <w:jc w:val="both"/>
      </w:pPr>
      <w:r w:rsidRPr="009107DA">
        <w:t>4.</w:t>
      </w:r>
      <w:r w:rsidRPr="009107DA">
        <w:tab/>
        <w:t xml:space="preserve">Rana, S., et al., </w:t>
      </w:r>
      <w:r w:rsidRPr="009107DA">
        <w:rPr>
          <w:i/>
        </w:rPr>
        <w:t>Preeclampsia: Pathophysiology, Challenges, and Perspectives.</w:t>
      </w:r>
      <w:r w:rsidRPr="009107DA">
        <w:t xml:space="preserve"> Circ Res, 2019. </w:t>
      </w:r>
      <w:r w:rsidRPr="009107DA">
        <w:rPr>
          <w:b/>
        </w:rPr>
        <w:t>124</w:t>
      </w:r>
      <w:r w:rsidRPr="009107DA">
        <w:t>(7): p. 1094-1112.</w:t>
      </w:r>
    </w:p>
    <w:p w14:paraId="6A226AF8" w14:textId="77777777" w:rsidR="009107DA" w:rsidRPr="009107DA" w:rsidRDefault="009107DA" w:rsidP="001C08BD">
      <w:pPr>
        <w:pStyle w:val="EndNoteBibliography"/>
        <w:spacing w:after="120"/>
        <w:ind w:left="720" w:hanging="436"/>
        <w:jc w:val="both"/>
      </w:pPr>
      <w:r w:rsidRPr="009107DA">
        <w:t>5.</w:t>
      </w:r>
      <w:r w:rsidRPr="009107DA">
        <w:tab/>
        <w:t xml:space="preserve">Phipps, E.A., et al., </w:t>
      </w:r>
      <w:r w:rsidRPr="009107DA">
        <w:rPr>
          <w:i/>
        </w:rPr>
        <w:t>Pre-eclampsia: pathogenesis, novel diagnostics and therapies.</w:t>
      </w:r>
      <w:r w:rsidRPr="009107DA">
        <w:t xml:space="preserve"> Nat Rev Nephrol, 2019. </w:t>
      </w:r>
      <w:r w:rsidRPr="009107DA">
        <w:rPr>
          <w:b/>
        </w:rPr>
        <w:t>15</w:t>
      </w:r>
      <w:r w:rsidRPr="009107DA">
        <w:t>(5): p. 275-289.</w:t>
      </w:r>
    </w:p>
    <w:p w14:paraId="6A4EF8AF" w14:textId="77777777" w:rsidR="009107DA" w:rsidRPr="009107DA" w:rsidRDefault="009107DA" w:rsidP="001C08BD">
      <w:pPr>
        <w:pStyle w:val="EndNoteBibliography"/>
        <w:spacing w:after="120"/>
        <w:ind w:left="720" w:hanging="436"/>
        <w:jc w:val="both"/>
      </w:pPr>
      <w:r w:rsidRPr="009107DA">
        <w:t>6.</w:t>
      </w:r>
      <w:r w:rsidRPr="009107DA">
        <w:tab/>
        <w:t xml:space="preserve">Mayer-Pickel, K., et al., </w:t>
      </w:r>
      <w:r w:rsidRPr="009107DA">
        <w:rPr>
          <w:i/>
        </w:rPr>
        <w:t>Effect of Low-Dose Aspirin on Soluble FMS-Like Tyrosine Kinase 1/Placental Growth Factor (sFlt-1/PlGF Ratio) in Pregnancies at High Risk for the Development of Preeclampsia.</w:t>
      </w:r>
      <w:r w:rsidRPr="009107DA">
        <w:t xml:space="preserve"> Journal of Clinical Medicine, 2019. </w:t>
      </w:r>
      <w:r w:rsidRPr="009107DA">
        <w:rPr>
          <w:b/>
        </w:rPr>
        <w:t>8</w:t>
      </w:r>
      <w:r w:rsidRPr="009107DA">
        <w:t>(9): p. 1429.</w:t>
      </w:r>
    </w:p>
    <w:p w14:paraId="21CBB8C7" w14:textId="77777777" w:rsidR="009107DA" w:rsidRPr="009107DA" w:rsidRDefault="009107DA" w:rsidP="001C08BD">
      <w:pPr>
        <w:pStyle w:val="EndNoteBibliography"/>
        <w:spacing w:after="120"/>
        <w:ind w:left="720" w:hanging="436"/>
        <w:jc w:val="both"/>
      </w:pPr>
      <w:r w:rsidRPr="009107DA">
        <w:t>7.</w:t>
      </w:r>
      <w:r w:rsidRPr="009107DA">
        <w:tab/>
        <w:t xml:space="preserve">Tessema, G.A., A. Tekeste, and T.A. Ayele, </w:t>
      </w:r>
      <w:r w:rsidRPr="009107DA">
        <w:rPr>
          <w:i/>
        </w:rPr>
        <w:t>Preeclampsia and associated factors among pregnant women attending antenatal care in Dessie referral hospital, Northeast Ethiopia: a hospital-based study.</w:t>
      </w:r>
      <w:r w:rsidRPr="009107DA">
        <w:t xml:space="preserve"> BMC Pregnancy Childbirth, 2015. </w:t>
      </w:r>
      <w:r w:rsidRPr="009107DA">
        <w:rPr>
          <w:b/>
        </w:rPr>
        <w:t>15</w:t>
      </w:r>
      <w:r w:rsidRPr="009107DA">
        <w:t>: p. 73.</w:t>
      </w:r>
    </w:p>
    <w:p w14:paraId="329C82C9" w14:textId="77777777" w:rsidR="009107DA" w:rsidRPr="009107DA" w:rsidRDefault="009107DA" w:rsidP="001C08BD">
      <w:pPr>
        <w:pStyle w:val="EndNoteBibliography"/>
        <w:spacing w:after="120"/>
        <w:ind w:left="720" w:hanging="436"/>
        <w:jc w:val="both"/>
      </w:pPr>
      <w:r w:rsidRPr="009107DA">
        <w:t>8.</w:t>
      </w:r>
      <w:r w:rsidRPr="009107DA">
        <w:tab/>
        <w:t xml:space="preserve">Nasiri, M., et al., </w:t>
      </w:r>
      <w:r w:rsidRPr="009107DA">
        <w:rPr>
          <w:i/>
        </w:rPr>
        <w:t>Longitudinal discriminant analysis of hemoglobin level for predicting preeclampsia.</w:t>
      </w:r>
      <w:r w:rsidRPr="009107DA">
        <w:t xml:space="preserve"> Iran Red Crescent Med J, 2015. </w:t>
      </w:r>
      <w:r w:rsidRPr="009107DA">
        <w:rPr>
          <w:b/>
        </w:rPr>
        <w:t>17</w:t>
      </w:r>
      <w:r w:rsidRPr="009107DA">
        <w:t>(3): p. e19489.</w:t>
      </w:r>
    </w:p>
    <w:p w14:paraId="15C680D8" w14:textId="77777777" w:rsidR="009107DA" w:rsidRPr="009107DA" w:rsidRDefault="009107DA" w:rsidP="001C08BD">
      <w:pPr>
        <w:pStyle w:val="EndNoteBibliography"/>
        <w:spacing w:after="120"/>
        <w:ind w:left="720" w:hanging="436"/>
        <w:jc w:val="both"/>
      </w:pPr>
      <w:r w:rsidRPr="009107DA">
        <w:t>9.</w:t>
      </w:r>
      <w:r w:rsidRPr="009107DA">
        <w:tab/>
        <w:t xml:space="preserve">Abalos, E., et al., </w:t>
      </w:r>
      <w:r w:rsidRPr="009107DA">
        <w:rPr>
          <w:i/>
        </w:rPr>
        <w:t>Pre-eclampsia, eclampsia and adverse maternal and perinatal outcomes: a secondary analysis of the World Health Organization Multicountry Survey on Maternal and Newborn Health.</w:t>
      </w:r>
      <w:r w:rsidRPr="009107DA">
        <w:t xml:space="preserve"> Bjog, 2014. </w:t>
      </w:r>
      <w:r w:rsidRPr="009107DA">
        <w:rPr>
          <w:b/>
        </w:rPr>
        <w:t>121 Suppl 1</w:t>
      </w:r>
      <w:r w:rsidRPr="009107DA">
        <w:t>: p. 14-24.</w:t>
      </w:r>
    </w:p>
    <w:p w14:paraId="01323919" w14:textId="77777777" w:rsidR="009107DA" w:rsidRPr="009107DA" w:rsidRDefault="009107DA" w:rsidP="001C08BD">
      <w:pPr>
        <w:pStyle w:val="EndNoteBibliography"/>
        <w:spacing w:after="120"/>
        <w:ind w:left="720" w:hanging="436"/>
        <w:jc w:val="both"/>
      </w:pPr>
      <w:r w:rsidRPr="009107DA">
        <w:t>10.</w:t>
      </w:r>
      <w:r w:rsidRPr="009107DA">
        <w:tab/>
        <w:t xml:space="preserve">Ananya Dutta Mou, Z.B., Mahmudul Hasan, Rakib Miah, Jaasia Momtahena Hafsa, Aporajita Das Trisha &amp; Nurshad Ali, </w:t>
      </w:r>
      <w:r w:rsidRPr="009107DA">
        <w:rPr>
          <w:i/>
        </w:rPr>
        <w:t>Prevalence of preeclampsia and the associated risk factors among pregnant women in Bangladesh.</w:t>
      </w:r>
      <w:r w:rsidRPr="009107DA">
        <w:t xml:space="preserve"> Scientific Reports, 2021. </w:t>
      </w:r>
      <w:r w:rsidRPr="009107DA">
        <w:rPr>
          <w:b/>
        </w:rPr>
        <w:t>11</w:t>
      </w:r>
      <w:r w:rsidRPr="009107DA">
        <w:t>(21339).</w:t>
      </w:r>
    </w:p>
    <w:p w14:paraId="478B24AF" w14:textId="77777777" w:rsidR="009107DA" w:rsidRPr="009107DA" w:rsidRDefault="009107DA" w:rsidP="001C08BD">
      <w:pPr>
        <w:pStyle w:val="EndNoteBibliography"/>
        <w:spacing w:after="120"/>
        <w:ind w:left="720" w:hanging="436"/>
        <w:jc w:val="both"/>
      </w:pPr>
      <w:r w:rsidRPr="009107DA">
        <w:t>11.</w:t>
      </w:r>
      <w:r w:rsidRPr="009107DA">
        <w:tab/>
        <w:t xml:space="preserve">Sadat, Z., M. Abedzadeh Kalahroudi, and F. Saberi, </w:t>
      </w:r>
      <w:r w:rsidRPr="009107DA">
        <w:rPr>
          <w:i/>
        </w:rPr>
        <w:t>The effect of short duration sperm exposure on development of preeclampsia in primigravid women.</w:t>
      </w:r>
      <w:r w:rsidRPr="009107DA">
        <w:t xml:space="preserve"> Iran Red Crescent Med J, 2012. </w:t>
      </w:r>
      <w:r w:rsidRPr="009107DA">
        <w:rPr>
          <w:b/>
        </w:rPr>
        <w:t>14</w:t>
      </w:r>
      <w:r w:rsidRPr="009107DA">
        <w:t>(1): p. 20-4.</w:t>
      </w:r>
    </w:p>
    <w:p w14:paraId="05BD6D27" w14:textId="77777777" w:rsidR="009107DA" w:rsidRPr="009107DA" w:rsidRDefault="009107DA" w:rsidP="001C08BD">
      <w:pPr>
        <w:pStyle w:val="EndNoteBibliography"/>
        <w:spacing w:after="120"/>
        <w:ind w:left="720" w:hanging="436"/>
        <w:jc w:val="both"/>
      </w:pPr>
      <w:r w:rsidRPr="009107DA">
        <w:t>12.</w:t>
      </w:r>
      <w:r w:rsidRPr="009107DA">
        <w:tab/>
        <w:t xml:space="preserve">Endeshaw, M., et al., </w:t>
      </w:r>
      <w:r w:rsidRPr="009107DA">
        <w:rPr>
          <w:i/>
        </w:rPr>
        <w:t>Diet and Pre-eclampsia: A Prospective Multicentre Case-Control Study in Ethiopia.</w:t>
      </w:r>
      <w:r w:rsidRPr="009107DA">
        <w:t xml:space="preserve"> Midwifery, 2015. </w:t>
      </w:r>
      <w:r w:rsidRPr="009107DA">
        <w:rPr>
          <w:b/>
        </w:rPr>
        <w:t>31</w:t>
      </w:r>
      <w:r w:rsidRPr="009107DA">
        <w:t>(6): p. 617-24.</w:t>
      </w:r>
    </w:p>
    <w:p w14:paraId="2CB04663" w14:textId="77777777" w:rsidR="009107DA" w:rsidRPr="009107DA" w:rsidRDefault="009107DA" w:rsidP="001C08BD">
      <w:pPr>
        <w:pStyle w:val="EndNoteBibliography"/>
        <w:spacing w:after="120"/>
        <w:ind w:left="720" w:hanging="436"/>
        <w:jc w:val="both"/>
      </w:pPr>
      <w:r w:rsidRPr="009107DA">
        <w:t>13.</w:t>
      </w:r>
      <w:r w:rsidRPr="009107DA">
        <w:tab/>
        <w:t xml:space="preserve">McLean, E., et al., </w:t>
      </w:r>
      <w:r w:rsidRPr="009107DA">
        <w:rPr>
          <w:i/>
        </w:rPr>
        <w:t>Worldwide prevalence of anaemia, WHO Vitamin and Mineral Nutrition Information System, 1993-2005.</w:t>
      </w:r>
      <w:r w:rsidRPr="009107DA">
        <w:t xml:space="preserve"> Public Health Nutr, 2009. </w:t>
      </w:r>
      <w:r w:rsidRPr="009107DA">
        <w:rPr>
          <w:b/>
        </w:rPr>
        <w:t>12</w:t>
      </w:r>
      <w:r w:rsidRPr="009107DA">
        <w:t>(4): p. 444-54.</w:t>
      </w:r>
    </w:p>
    <w:p w14:paraId="10672B69" w14:textId="77777777" w:rsidR="009107DA" w:rsidRPr="009107DA" w:rsidRDefault="009107DA" w:rsidP="001C08BD">
      <w:pPr>
        <w:pStyle w:val="EndNoteBibliography"/>
        <w:spacing w:after="120"/>
        <w:ind w:left="720" w:hanging="436"/>
        <w:jc w:val="both"/>
      </w:pPr>
      <w:r w:rsidRPr="009107DA">
        <w:t>14.</w:t>
      </w:r>
      <w:r w:rsidRPr="009107DA">
        <w:tab/>
        <w:t xml:space="preserve">Gebretsadik, S., et al., </w:t>
      </w:r>
      <w:r w:rsidRPr="009107DA">
        <w:rPr>
          <w:i/>
        </w:rPr>
        <w:t>Prevalence and Associated Risk Factors of Anemia among Pregnant Women in Rural Part of JigJiga City, Eastern Ethiopia: A Cross Sectional Study.</w:t>
      </w:r>
      <w:r w:rsidRPr="009107DA">
        <w:t xml:space="preserve"> Journal of Pregnancy and Child Health, 2017. </w:t>
      </w:r>
      <w:r w:rsidRPr="009107DA">
        <w:rPr>
          <w:b/>
        </w:rPr>
        <w:t>04</w:t>
      </w:r>
      <w:r w:rsidRPr="009107DA">
        <w:t>.</w:t>
      </w:r>
    </w:p>
    <w:p w14:paraId="4F04653C" w14:textId="77777777" w:rsidR="009107DA" w:rsidRPr="009107DA" w:rsidRDefault="009107DA" w:rsidP="001C08BD">
      <w:pPr>
        <w:pStyle w:val="EndNoteBibliography"/>
        <w:spacing w:after="120"/>
        <w:ind w:left="720" w:hanging="436"/>
        <w:jc w:val="both"/>
      </w:pPr>
      <w:r w:rsidRPr="009107DA">
        <w:t>15.</w:t>
      </w:r>
      <w:r w:rsidRPr="009107DA">
        <w:tab/>
        <w:t xml:space="preserve">Habyarimana, F., T. Zewotir, and S. Ramroop, </w:t>
      </w:r>
      <w:r w:rsidRPr="009107DA">
        <w:rPr>
          <w:i/>
        </w:rPr>
        <w:t>Prevalence and Risk Factors Associated with Anemia among Women of Childbearing Age in Rwanda.</w:t>
      </w:r>
      <w:r w:rsidRPr="009107DA">
        <w:t xml:space="preserve"> Afr J Reprod Health, 2020. </w:t>
      </w:r>
      <w:r w:rsidRPr="009107DA">
        <w:rPr>
          <w:b/>
        </w:rPr>
        <w:t>24</w:t>
      </w:r>
      <w:r w:rsidRPr="009107DA">
        <w:t>(2): p. 141-151.</w:t>
      </w:r>
    </w:p>
    <w:p w14:paraId="549B0008" w14:textId="77777777" w:rsidR="009107DA" w:rsidRPr="009107DA" w:rsidRDefault="009107DA" w:rsidP="001C08BD">
      <w:pPr>
        <w:pStyle w:val="EndNoteBibliography"/>
        <w:spacing w:after="120"/>
        <w:ind w:left="720" w:hanging="436"/>
        <w:jc w:val="both"/>
      </w:pPr>
      <w:r w:rsidRPr="009107DA">
        <w:t>16.</w:t>
      </w:r>
      <w:r w:rsidRPr="009107DA">
        <w:tab/>
        <w:t xml:space="preserve">World Health Organization, </w:t>
      </w:r>
      <w:r w:rsidRPr="009107DA">
        <w:rPr>
          <w:i/>
        </w:rPr>
        <w:t>WHO Haemoglobin concentrations for the diagnosis of anaemia and assessment of severity.</w:t>
      </w:r>
      <w:r w:rsidRPr="009107DA">
        <w:t xml:space="preserve">, in </w:t>
      </w:r>
      <w:r w:rsidRPr="009107DA">
        <w:rPr>
          <w:i/>
        </w:rPr>
        <w:t>Vitamin and mineral nutrition information system.</w:t>
      </w:r>
      <w:r w:rsidRPr="009107DA">
        <w:t xml:space="preserve"> 2011: Geneva.</w:t>
      </w:r>
    </w:p>
    <w:p w14:paraId="699C7138" w14:textId="5F08B59B" w:rsidR="009107DA" w:rsidRPr="009107DA" w:rsidRDefault="009107DA" w:rsidP="001C08BD">
      <w:pPr>
        <w:pStyle w:val="EndNoteBibliography"/>
        <w:spacing w:after="120"/>
        <w:ind w:left="720" w:hanging="436"/>
        <w:jc w:val="both"/>
      </w:pPr>
      <w:r w:rsidRPr="009107DA">
        <w:lastRenderedPageBreak/>
        <w:t>17.</w:t>
      </w:r>
      <w:r w:rsidRPr="009107DA">
        <w:tab/>
        <w:t xml:space="preserve">(WHO), W.H.O., </w:t>
      </w:r>
      <w:r w:rsidRPr="009107DA">
        <w:rPr>
          <w:i/>
        </w:rPr>
        <w:t xml:space="preserve">Haemoglobin concentrations for the diagnosis of anaemia and assessment of severity </w:t>
      </w:r>
      <w:hyperlink r:id="rId16" w:history="1">
        <w:r w:rsidRPr="009107DA">
          <w:rPr>
            <w:rStyle w:val="Hyperlink"/>
          </w:rPr>
          <w:t>https://apps.who.int/iris/handle/10665/85839</w:t>
        </w:r>
      </w:hyperlink>
      <w:r w:rsidRPr="009107DA">
        <w:t>, 2011.</w:t>
      </w:r>
    </w:p>
    <w:p w14:paraId="544C6FB8" w14:textId="77777777" w:rsidR="009107DA" w:rsidRPr="009107DA" w:rsidRDefault="009107DA" w:rsidP="001C08BD">
      <w:pPr>
        <w:pStyle w:val="EndNoteBibliography"/>
        <w:spacing w:after="120"/>
        <w:ind w:left="720" w:hanging="436"/>
        <w:jc w:val="both"/>
      </w:pPr>
      <w:r w:rsidRPr="009107DA">
        <w:t>18.</w:t>
      </w:r>
      <w:r w:rsidRPr="009107DA">
        <w:tab/>
        <w:t xml:space="preserve">Black, R.E., et al., </w:t>
      </w:r>
      <w:r w:rsidRPr="009107DA">
        <w:rPr>
          <w:i/>
        </w:rPr>
        <w:t>Maternal and child undernutrition and overweight in low-income and middle-income countries.</w:t>
      </w:r>
      <w:r w:rsidRPr="009107DA">
        <w:t xml:space="preserve"> Lancet, 2013. </w:t>
      </w:r>
      <w:r w:rsidRPr="009107DA">
        <w:rPr>
          <w:b/>
        </w:rPr>
        <w:t>382</w:t>
      </w:r>
      <w:r w:rsidRPr="009107DA">
        <w:t>(9890): p. 427-451.</w:t>
      </w:r>
    </w:p>
    <w:p w14:paraId="6D4FD662" w14:textId="77777777" w:rsidR="009107DA" w:rsidRPr="009107DA" w:rsidRDefault="009107DA" w:rsidP="001C08BD">
      <w:pPr>
        <w:pStyle w:val="EndNoteBibliography"/>
        <w:spacing w:after="120"/>
        <w:ind w:left="720" w:hanging="436"/>
        <w:jc w:val="both"/>
      </w:pPr>
      <w:r w:rsidRPr="009107DA">
        <w:t>19.</w:t>
      </w:r>
      <w:r w:rsidRPr="009107DA">
        <w:tab/>
        <w:t xml:space="preserve">Organization, W.H., </w:t>
      </w:r>
      <w:r w:rsidRPr="009107DA">
        <w:rPr>
          <w:i/>
        </w:rPr>
        <w:t>The Global Prevelance of Anaemia in 2011</w:t>
      </w:r>
      <w:r w:rsidRPr="009107DA">
        <w:t>. 2015.</w:t>
      </w:r>
    </w:p>
    <w:p w14:paraId="7D155E45" w14:textId="77777777" w:rsidR="009107DA" w:rsidRPr="009107DA" w:rsidRDefault="009107DA" w:rsidP="001C08BD">
      <w:pPr>
        <w:pStyle w:val="EndNoteBibliography"/>
        <w:spacing w:after="120"/>
        <w:ind w:left="720" w:hanging="436"/>
        <w:jc w:val="both"/>
      </w:pPr>
      <w:r w:rsidRPr="009107DA">
        <w:t>20.</w:t>
      </w:r>
      <w:r w:rsidRPr="009107DA">
        <w:tab/>
        <w:t xml:space="preserve">Organization, W.H., </w:t>
      </w:r>
      <w:r w:rsidRPr="009107DA">
        <w:rPr>
          <w:i/>
        </w:rPr>
        <w:t>The Global Health Observatory</w:t>
      </w:r>
      <w:r w:rsidRPr="009107DA">
        <w:t>. 2023.</w:t>
      </w:r>
    </w:p>
    <w:p w14:paraId="3D474AC8" w14:textId="77777777" w:rsidR="009107DA" w:rsidRPr="009107DA" w:rsidRDefault="009107DA" w:rsidP="001C08BD">
      <w:pPr>
        <w:pStyle w:val="EndNoteBibliography"/>
        <w:spacing w:after="120"/>
        <w:ind w:left="720" w:hanging="436"/>
        <w:jc w:val="both"/>
      </w:pPr>
      <w:r w:rsidRPr="009107DA">
        <w:t>21.</w:t>
      </w:r>
      <w:r w:rsidRPr="009107DA">
        <w:tab/>
        <w:t xml:space="preserve">Sunguya, B.F., et al., </w:t>
      </w:r>
      <w:r w:rsidRPr="009107DA">
        <w:rPr>
          <w:i/>
        </w:rPr>
        <w:t>High burden of anemia among pregnant women in Tanzania: a call to address its determinants.</w:t>
      </w:r>
      <w:r w:rsidRPr="009107DA">
        <w:t xml:space="preserve"> Nutr J, 2021. </w:t>
      </w:r>
      <w:r w:rsidRPr="009107DA">
        <w:rPr>
          <w:b/>
        </w:rPr>
        <w:t>20</w:t>
      </w:r>
      <w:r w:rsidRPr="009107DA">
        <w:t>(1): p. 65.</w:t>
      </w:r>
    </w:p>
    <w:p w14:paraId="4B01EBF6" w14:textId="0F079EF3" w:rsidR="009107DA" w:rsidRPr="009107DA" w:rsidRDefault="009107DA" w:rsidP="001C08BD">
      <w:pPr>
        <w:pStyle w:val="EndNoteBibliography"/>
        <w:spacing w:after="120"/>
        <w:ind w:left="720" w:hanging="436"/>
        <w:jc w:val="both"/>
      </w:pPr>
      <w:r w:rsidRPr="009107DA">
        <w:t>22.</w:t>
      </w:r>
      <w:r w:rsidRPr="009107DA">
        <w:tab/>
        <w:t xml:space="preserve">UNICEF, </w:t>
      </w:r>
      <w:r w:rsidRPr="009107DA">
        <w:rPr>
          <w:i/>
        </w:rPr>
        <w:t>UNICEF Annual Report.</w:t>
      </w:r>
      <w:r w:rsidRPr="009107DA">
        <w:t xml:space="preserve"> </w:t>
      </w:r>
      <w:hyperlink r:id="rId17" w:history="1">
        <w:r w:rsidRPr="009107DA">
          <w:rPr>
            <w:rStyle w:val="Hyperlink"/>
          </w:rPr>
          <w:t>https://www.unicef.org/media/74016/file/UNICEF-annual-report-2019.pdf</w:t>
        </w:r>
      </w:hyperlink>
      <w:r w:rsidRPr="009107DA">
        <w:t>, 2019.</w:t>
      </w:r>
    </w:p>
    <w:p w14:paraId="7466DC4D" w14:textId="77777777" w:rsidR="009107DA" w:rsidRPr="009107DA" w:rsidRDefault="009107DA" w:rsidP="001C08BD">
      <w:pPr>
        <w:pStyle w:val="EndNoteBibliography"/>
        <w:spacing w:after="120"/>
        <w:ind w:left="720" w:hanging="436"/>
        <w:jc w:val="both"/>
      </w:pPr>
      <w:r w:rsidRPr="009107DA">
        <w:t>23.</w:t>
      </w:r>
      <w:r w:rsidRPr="009107DA">
        <w:tab/>
        <w:t xml:space="preserve">Hakizimana, D., et al., </w:t>
      </w:r>
      <w:r w:rsidRPr="009107DA">
        <w:rPr>
          <w:i/>
        </w:rPr>
        <w:t>Identifying risk factors of anemia among women of reproductive age in Rwanda - a cross-sectional study using secondary data from the Rwanda demographic and health survey 2014/2015.</w:t>
      </w:r>
      <w:r w:rsidRPr="009107DA">
        <w:t xml:space="preserve"> BMC Public Health, 2019. </w:t>
      </w:r>
      <w:r w:rsidRPr="009107DA">
        <w:rPr>
          <w:b/>
        </w:rPr>
        <w:t>19</w:t>
      </w:r>
      <w:r w:rsidRPr="009107DA">
        <w:t>(1): p. 1662.</w:t>
      </w:r>
    </w:p>
    <w:p w14:paraId="4616BC61" w14:textId="77777777" w:rsidR="009107DA" w:rsidRPr="009107DA" w:rsidRDefault="009107DA" w:rsidP="001C08BD">
      <w:pPr>
        <w:pStyle w:val="EndNoteBibliography"/>
        <w:spacing w:after="120"/>
        <w:ind w:left="720" w:hanging="436"/>
        <w:jc w:val="both"/>
      </w:pPr>
      <w:r w:rsidRPr="009107DA">
        <w:t>24.</w:t>
      </w:r>
      <w:r w:rsidRPr="009107DA">
        <w:tab/>
        <w:t xml:space="preserve">McClure, E.M., et al., </w:t>
      </w:r>
      <w:r w:rsidRPr="009107DA">
        <w:rPr>
          <w:i/>
        </w:rPr>
        <w:t>The association of parasitic infections in pregnancy and maternal and fetal anemia: a cohort study in coastal Kenya.</w:t>
      </w:r>
      <w:r w:rsidRPr="009107DA">
        <w:t xml:space="preserve"> PLoS Negl Trop Dis, 2014. </w:t>
      </w:r>
      <w:r w:rsidRPr="009107DA">
        <w:rPr>
          <w:b/>
        </w:rPr>
        <w:t>8</w:t>
      </w:r>
      <w:r w:rsidRPr="009107DA">
        <w:t>(2): p. e2724.</w:t>
      </w:r>
    </w:p>
    <w:p w14:paraId="1A7F96C0" w14:textId="77777777" w:rsidR="009107DA" w:rsidRPr="009107DA" w:rsidRDefault="009107DA" w:rsidP="001C08BD">
      <w:pPr>
        <w:pStyle w:val="EndNoteBibliography"/>
        <w:spacing w:after="120"/>
        <w:ind w:left="720" w:hanging="436"/>
        <w:jc w:val="both"/>
      </w:pPr>
      <w:r w:rsidRPr="009107DA">
        <w:t>25.</w:t>
      </w:r>
      <w:r w:rsidRPr="009107DA">
        <w:tab/>
        <w:t xml:space="preserve">Brooker, S., P.J. Hotez, and D.A. Bundy, </w:t>
      </w:r>
      <w:r w:rsidRPr="009107DA">
        <w:rPr>
          <w:i/>
        </w:rPr>
        <w:t>Hookworm-related anaemia among pregnant women: a systematic review.</w:t>
      </w:r>
      <w:r w:rsidRPr="009107DA">
        <w:t xml:space="preserve"> PLoS Negl Trop Dis, 2008. </w:t>
      </w:r>
      <w:r w:rsidRPr="009107DA">
        <w:rPr>
          <w:b/>
        </w:rPr>
        <w:t>2</w:t>
      </w:r>
      <w:r w:rsidRPr="009107DA">
        <w:t>(9): p. e291.</w:t>
      </w:r>
    </w:p>
    <w:p w14:paraId="143F19AB" w14:textId="77777777" w:rsidR="009107DA" w:rsidRPr="009107DA" w:rsidRDefault="009107DA" w:rsidP="001C08BD">
      <w:pPr>
        <w:pStyle w:val="EndNoteBibliography"/>
        <w:spacing w:after="120"/>
        <w:ind w:left="720" w:hanging="436"/>
        <w:jc w:val="both"/>
      </w:pPr>
      <w:r w:rsidRPr="009107DA">
        <w:t>26.</w:t>
      </w:r>
      <w:r w:rsidRPr="009107DA">
        <w:tab/>
        <w:t xml:space="preserve">Gebre, A. and A. Mulugeta, </w:t>
      </w:r>
      <w:r w:rsidRPr="009107DA">
        <w:rPr>
          <w:i/>
        </w:rPr>
        <w:t>Prevalence of Anemia and Associated Factors among Pregnant Women in North Western Zone of Tigray, Northern Ethiopia: A Cross-Sectional Study.</w:t>
      </w:r>
      <w:r w:rsidRPr="009107DA">
        <w:t xml:space="preserve"> J Nutr Metab, 2015. </w:t>
      </w:r>
      <w:r w:rsidRPr="009107DA">
        <w:rPr>
          <w:b/>
        </w:rPr>
        <w:t>2015</w:t>
      </w:r>
      <w:r w:rsidRPr="009107DA">
        <w:t>: p. 165430.</w:t>
      </w:r>
    </w:p>
    <w:p w14:paraId="4BED9C34" w14:textId="77777777" w:rsidR="009107DA" w:rsidRPr="009107DA" w:rsidRDefault="009107DA" w:rsidP="001C08BD">
      <w:pPr>
        <w:pStyle w:val="EndNoteBibliography"/>
        <w:spacing w:after="120"/>
        <w:ind w:left="720" w:hanging="436"/>
        <w:jc w:val="both"/>
      </w:pPr>
      <w:r w:rsidRPr="009107DA">
        <w:t>27.</w:t>
      </w:r>
      <w:r w:rsidRPr="009107DA">
        <w:tab/>
        <w:t xml:space="preserve">Dangour, A.D., G. Mace, and B. Shankar, </w:t>
      </w:r>
      <w:r w:rsidRPr="009107DA">
        <w:rPr>
          <w:i/>
        </w:rPr>
        <w:t>Food systems, nutrition, health and the environment.</w:t>
      </w:r>
      <w:r w:rsidRPr="009107DA">
        <w:t xml:space="preserve"> The Lancet Planetary Health, 2017. </w:t>
      </w:r>
      <w:r w:rsidRPr="009107DA">
        <w:rPr>
          <w:b/>
        </w:rPr>
        <w:t>1</w:t>
      </w:r>
      <w:r w:rsidRPr="009107DA">
        <w:t>(1): p. e8-e9.</w:t>
      </w:r>
    </w:p>
    <w:p w14:paraId="6F8829EE" w14:textId="77777777" w:rsidR="009107DA" w:rsidRPr="009107DA" w:rsidRDefault="009107DA" w:rsidP="001C08BD">
      <w:pPr>
        <w:pStyle w:val="EndNoteBibliography"/>
        <w:spacing w:after="120"/>
        <w:ind w:left="720" w:hanging="436"/>
        <w:jc w:val="both"/>
      </w:pPr>
      <w:r w:rsidRPr="009107DA">
        <w:t>28.</w:t>
      </w:r>
      <w:r w:rsidRPr="009107DA">
        <w:tab/>
        <w:t xml:space="preserve">Adam, I., et al., </w:t>
      </w:r>
      <w:r w:rsidRPr="009107DA">
        <w:rPr>
          <w:i/>
        </w:rPr>
        <w:t>Low body mass index, anaemia and poor perinatal outcome in a rural hospital in eastern Sudan.</w:t>
      </w:r>
      <w:r w:rsidRPr="009107DA">
        <w:t xml:space="preserve"> Journal of Tropical Pediatrics, 2008. </w:t>
      </w:r>
      <w:r w:rsidRPr="009107DA">
        <w:rPr>
          <w:b/>
        </w:rPr>
        <w:t>54</w:t>
      </w:r>
      <w:r w:rsidRPr="009107DA">
        <w:t>(3): p. 202-204.</w:t>
      </w:r>
    </w:p>
    <w:p w14:paraId="61932F98" w14:textId="77777777" w:rsidR="009107DA" w:rsidRPr="009107DA" w:rsidRDefault="009107DA" w:rsidP="001C08BD">
      <w:pPr>
        <w:pStyle w:val="EndNoteBibliography"/>
        <w:spacing w:after="120"/>
        <w:ind w:left="720" w:hanging="436"/>
        <w:jc w:val="both"/>
      </w:pPr>
      <w:r w:rsidRPr="009107DA">
        <w:t>29.</w:t>
      </w:r>
      <w:r w:rsidRPr="009107DA">
        <w:tab/>
        <w:t xml:space="preserve">Elhassan, E.M., et al., </w:t>
      </w:r>
      <w:r w:rsidRPr="009107DA">
        <w:rPr>
          <w:i/>
        </w:rPr>
        <w:t>Anaemia and low birth weight in Medani, Hospital Sudan.</w:t>
      </w:r>
      <w:r w:rsidRPr="009107DA">
        <w:t xml:space="preserve"> BMC research notes, 2010. </w:t>
      </w:r>
      <w:r w:rsidRPr="009107DA">
        <w:rPr>
          <w:b/>
        </w:rPr>
        <w:t>3</w:t>
      </w:r>
      <w:r w:rsidRPr="009107DA">
        <w:t>(1): p. 1-5.</w:t>
      </w:r>
    </w:p>
    <w:p w14:paraId="798D307F" w14:textId="77777777" w:rsidR="009107DA" w:rsidRPr="009107DA" w:rsidRDefault="009107DA" w:rsidP="001C08BD">
      <w:pPr>
        <w:pStyle w:val="EndNoteBibliography"/>
        <w:spacing w:after="120"/>
        <w:ind w:left="720" w:hanging="436"/>
        <w:jc w:val="both"/>
      </w:pPr>
      <w:r w:rsidRPr="009107DA">
        <w:t>30.</w:t>
      </w:r>
      <w:r w:rsidRPr="009107DA">
        <w:tab/>
        <w:t xml:space="preserve">Berhe, B., et al., </w:t>
      </w:r>
      <w:r w:rsidRPr="009107DA">
        <w:rPr>
          <w:i/>
        </w:rPr>
        <w:t>Prevalence of anemia and associated factors among pregnant women in Adigrat General Hospital, Tigrai, northern Ethiopia, 2018.</w:t>
      </w:r>
      <w:r w:rsidRPr="009107DA">
        <w:t xml:space="preserve"> BMC Res Notes, 2019. </w:t>
      </w:r>
      <w:r w:rsidRPr="009107DA">
        <w:rPr>
          <w:b/>
        </w:rPr>
        <w:t>12</w:t>
      </w:r>
      <w:r w:rsidRPr="009107DA">
        <w:t>(1): p. 310.</w:t>
      </w:r>
    </w:p>
    <w:p w14:paraId="317427BC" w14:textId="77777777" w:rsidR="009107DA" w:rsidRPr="009107DA" w:rsidRDefault="009107DA" w:rsidP="001C08BD">
      <w:pPr>
        <w:pStyle w:val="EndNoteBibliography"/>
        <w:spacing w:after="120"/>
        <w:ind w:left="720" w:hanging="436"/>
        <w:jc w:val="both"/>
      </w:pPr>
      <w:r w:rsidRPr="009107DA">
        <w:t>31.</w:t>
      </w:r>
      <w:r w:rsidRPr="009107DA">
        <w:tab/>
        <w:t xml:space="preserve">Terefe, B., et al., </w:t>
      </w:r>
      <w:r w:rsidRPr="009107DA">
        <w:rPr>
          <w:i/>
        </w:rPr>
        <w:t>Effect of maternal iron deficiency anemia on the iron store of newborns in ethiopia.</w:t>
      </w:r>
      <w:r w:rsidRPr="009107DA">
        <w:t xml:space="preserve"> Anemia, 2015. </w:t>
      </w:r>
      <w:r w:rsidRPr="009107DA">
        <w:rPr>
          <w:b/>
        </w:rPr>
        <w:t>2015</w:t>
      </w:r>
      <w:r w:rsidRPr="009107DA">
        <w:t>: p. 808204.</w:t>
      </w:r>
    </w:p>
    <w:p w14:paraId="54201A33" w14:textId="77777777" w:rsidR="009107DA" w:rsidRPr="009107DA" w:rsidRDefault="009107DA" w:rsidP="001C08BD">
      <w:pPr>
        <w:pStyle w:val="EndNoteBibliography"/>
        <w:spacing w:after="120"/>
        <w:ind w:left="720" w:hanging="436"/>
        <w:jc w:val="both"/>
      </w:pPr>
      <w:r w:rsidRPr="009107DA">
        <w:t>32.</w:t>
      </w:r>
      <w:r w:rsidRPr="009107DA">
        <w:tab/>
        <w:t xml:space="preserve">Rahman, M.M., et al., </w:t>
      </w:r>
      <w:r w:rsidRPr="009107DA">
        <w:rPr>
          <w:i/>
        </w:rPr>
        <w:t>Maternal anemia and risk of adverse birth and health outcomes in low-and middle-income countries: systematic review and meta-analysis, 2.</w:t>
      </w:r>
      <w:r w:rsidRPr="009107DA">
        <w:t xml:space="preserve"> The American journal of clinical nutrition, 2016. </w:t>
      </w:r>
      <w:r w:rsidRPr="009107DA">
        <w:rPr>
          <w:b/>
        </w:rPr>
        <w:t>103</w:t>
      </w:r>
      <w:r w:rsidRPr="009107DA">
        <w:t>(2): p. 495-504.</w:t>
      </w:r>
    </w:p>
    <w:p w14:paraId="407B5913" w14:textId="77777777" w:rsidR="009107DA" w:rsidRPr="009107DA" w:rsidRDefault="009107DA" w:rsidP="001C08BD">
      <w:pPr>
        <w:pStyle w:val="EndNoteBibliography"/>
        <w:spacing w:after="120"/>
        <w:ind w:left="720" w:hanging="436"/>
        <w:jc w:val="both"/>
      </w:pPr>
      <w:r w:rsidRPr="009107DA">
        <w:t>33.</w:t>
      </w:r>
      <w:r w:rsidRPr="009107DA">
        <w:tab/>
        <w:t xml:space="preserve">Balarajan, Y., et al., </w:t>
      </w:r>
      <w:r w:rsidRPr="009107DA">
        <w:rPr>
          <w:i/>
        </w:rPr>
        <w:t>Anaemia in low-income and middle-income countries.</w:t>
      </w:r>
      <w:r w:rsidRPr="009107DA">
        <w:t xml:space="preserve"> Lancet, 2011. </w:t>
      </w:r>
      <w:r w:rsidRPr="009107DA">
        <w:rPr>
          <w:b/>
        </w:rPr>
        <w:t>378</w:t>
      </w:r>
      <w:r w:rsidRPr="009107DA">
        <w:t>(9809): p. 2123-35.</w:t>
      </w:r>
    </w:p>
    <w:p w14:paraId="5CA5F7E4" w14:textId="77777777" w:rsidR="009107DA" w:rsidRPr="009107DA" w:rsidRDefault="009107DA" w:rsidP="001C08BD">
      <w:pPr>
        <w:pStyle w:val="EndNoteBibliography"/>
        <w:spacing w:after="120"/>
        <w:ind w:left="720" w:hanging="436"/>
        <w:jc w:val="both"/>
      </w:pPr>
      <w:r w:rsidRPr="009107DA">
        <w:t>34.</w:t>
      </w:r>
      <w:r w:rsidRPr="009107DA">
        <w:tab/>
        <w:t xml:space="preserve">Levy, A., et al., </w:t>
      </w:r>
      <w:r w:rsidRPr="009107DA">
        <w:rPr>
          <w:i/>
        </w:rPr>
        <w:t>Maternal anemia during pregnancy is an independent risk factor for low birthweight and preterm delivery.</w:t>
      </w:r>
      <w:r w:rsidRPr="009107DA">
        <w:t xml:space="preserve"> Eur J Obstet Gynecol Reprod Biol, 2005. </w:t>
      </w:r>
      <w:r w:rsidRPr="009107DA">
        <w:rPr>
          <w:b/>
        </w:rPr>
        <w:t>122</w:t>
      </w:r>
      <w:r w:rsidRPr="009107DA">
        <w:t>(2): p. 182-6.</w:t>
      </w:r>
    </w:p>
    <w:p w14:paraId="64AEC58A" w14:textId="77777777" w:rsidR="009107DA" w:rsidRPr="009107DA" w:rsidRDefault="009107DA" w:rsidP="001C08BD">
      <w:pPr>
        <w:pStyle w:val="EndNoteBibliography"/>
        <w:spacing w:after="120"/>
        <w:ind w:left="720" w:hanging="436"/>
        <w:jc w:val="both"/>
      </w:pPr>
      <w:r w:rsidRPr="009107DA">
        <w:t>35.</w:t>
      </w:r>
      <w:r w:rsidRPr="009107DA">
        <w:tab/>
        <w:t xml:space="preserve">Bánhidy, F., et al., </w:t>
      </w:r>
      <w:r w:rsidRPr="009107DA">
        <w:rPr>
          <w:i/>
        </w:rPr>
        <w:t>Iron deficiency anemia: pregnancy outcomes with or without iron supplementation.</w:t>
      </w:r>
      <w:r w:rsidRPr="009107DA">
        <w:t xml:space="preserve"> Nutrition, 2011. </w:t>
      </w:r>
      <w:r w:rsidRPr="009107DA">
        <w:rPr>
          <w:b/>
        </w:rPr>
        <w:t>27</w:t>
      </w:r>
      <w:r w:rsidRPr="009107DA">
        <w:t>(1): p. 65-72.</w:t>
      </w:r>
    </w:p>
    <w:p w14:paraId="0480672E" w14:textId="77777777" w:rsidR="009107DA" w:rsidRPr="009107DA" w:rsidRDefault="009107DA" w:rsidP="001C08BD">
      <w:pPr>
        <w:pStyle w:val="EndNoteBibliography"/>
        <w:spacing w:after="120"/>
        <w:ind w:left="720" w:hanging="436"/>
        <w:jc w:val="both"/>
      </w:pPr>
      <w:r w:rsidRPr="009107DA">
        <w:t>36.</w:t>
      </w:r>
      <w:r w:rsidRPr="009107DA">
        <w:tab/>
        <w:t xml:space="preserve">Kefiyalew, F., et al., </w:t>
      </w:r>
      <w:r w:rsidRPr="009107DA">
        <w:rPr>
          <w:i/>
        </w:rPr>
        <w:t>Anemia among pregnant women in Southeast Ethiopia: prevalence, severity and associated risk factors.</w:t>
      </w:r>
      <w:r w:rsidRPr="009107DA">
        <w:t xml:space="preserve"> BMC Res Notes, 2014. </w:t>
      </w:r>
      <w:r w:rsidRPr="009107DA">
        <w:rPr>
          <w:b/>
        </w:rPr>
        <w:t>7</w:t>
      </w:r>
      <w:r w:rsidRPr="009107DA">
        <w:t>: p. 771.</w:t>
      </w:r>
    </w:p>
    <w:p w14:paraId="400D585E" w14:textId="77777777" w:rsidR="009107DA" w:rsidRPr="009107DA" w:rsidRDefault="009107DA" w:rsidP="001C08BD">
      <w:pPr>
        <w:pStyle w:val="EndNoteBibliography"/>
        <w:spacing w:after="120"/>
        <w:ind w:left="720" w:hanging="436"/>
        <w:jc w:val="both"/>
      </w:pPr>
      <w:r w:rsidRPr="009107DA">
        <w:lastRenderedPageBreak/>
        <w:t>37.</w:t>
      </w:r>
      <w:r w:rsidRPr="009107DA">
        <w:tab/>
        <w:t xml:space="preserve">Florey, L.S. </w:t>
      </w:r>
      <w:r w:rsidRPr="009107DA">
        <w:rPr>
          <w:i/>
        </w:rPr>
        <w:t>Anemia as an impact measure of ITN use among young children</w:t>
      </w:r>
      <w:r w:rsidRPr="009107DA">
        <w:t>. 2012.</w:t>
      </w:r>
    </w:p>
    <w:p w14:paraId="1568348A" w14:textId="77777777" w:rsidR="009107DA" w:rsidRPr="009107DA" w:rsidRDefault="009107DA" w:rsidP="001C08BD">
      <w:pPr>
        <w:pStyle w:val="EndNoteBibliography"/>
        <w:spacing w:after="120"/>
        <w:ind w:left="720" w:hanging="436"/>
        <w:jc w:val="both"/>
      </w:pPr>
      <w:r w:rsidRPr="009107DA">
        <w:t>38.</w:t>
      </w:r>
      <w:r w:rsidRPr="009107DA">
        <w:tab/>
        <w:t xml:space="preserve">Obstetricians, A.C.o. and Gynecologists, </w:t>
      </w:r>
      <w:r w:rsidRPr="009107DA">
        <w:rPr>
          <w:i/>
        </w:rPr>
        <w:t>Task force on hypertension in pregnancy.</w:t>
      </w:r>
      <w:r w:rsidRPr="009107DA">
        <w:t xml:space="preserve"> Hypertension in pregnancy. Report of the American College of Obstetricians and Gynecologists’ task force on hypertension in pregnancy. Obstet Gynecol, 2013. </w:t>
      </w:r>
      <w:r w:rsidRPr="009107DA">
        <w:rPr>
          <w:b/>
        </w:rPr>
        <w:t>122</w:t>
      </w:r>
      <w:r w:rsidRPr="009107DA">
        <w:t>(5): p. 1122-31.</w:t>
      </w:r>
    </w:p>
    <w:p w14:paraId="72A31191" w14:textId="77777777" w:rsidR="009107DA" w:rsidRPr="009107DA" w:rsidRDefault="009107DA" w:rsidP="001C08BD">
      <w:pPr>
        <w:pStyle w:val="EndNoteBibliography"/>
        <w:spacing w:after="120"/>
        <w:ind w:left="720" w:hanging="436"/>
        <w:jc w:val="both"/>
      </w:pPr>
      <w:r w:rsidRPr="009107DA">
        <w:t>39.</w:t>
      </w:r>
      <w:r w:rsidRPr="009107DA">
        <w:tab/>
        <w:t xml:space="preserve">Hyder, S.M.Z., et al., </w:t>
      </w:r>
      <w:r w:rsidRPr="009107DA">
        <w:rPr>
          <w:i/>
        </w:rPr>
        <w:t>Anaemia and iron deficiency during pregnancy in rural Bangladesh.</w:t>
      </w:r>
      <w:r w:rsidRPr="009107DA">
        <w:t xml:space="preserve"> Public Health Nutrition, 2004. </w:t>
      </w:r>
      <w:r w:rsidRPr="009107DA">
        <w:rPr>
          <w:b/>
        </w:rPr>
        <w:t>7</w:t>
      </w:r>
      <w:r w:rsidRPr="009107DA">
        <w:t>(8): p. 1065-1070.</w:t>
      </w:r>
    </w:p>
    <w:p w14:paraId="2CE93C6A" w14:textId="77777777" w:rsidR="009107DA" w:rsidRPr="009107DA" w:rsidRDefault="009107DA" w:rsidP="001C08BD">
      <w:pPr>
        <w:pStyle w:val="EndNoteBibliography"/>
        <w:spacing w:after="120"/>
        <w:ind w:left="720" w:hanging="436"/>
        <w:jc w:val="both"/>
      </w:pPr>
      <w:r w:rsidRPr="009107DA">
        <w:t>40.</w:t>
      </w:r>
      <w:r w:rsidRPr="009107DA">
        <w:tab/>
      </w:r>
      <w:r w:rsidRPr="009107DA">
        <w:rPr>
          <w:i/>
        </w:rPr>
        <w:t>Appropriate body-mass index for Asian populations and its implications for policy and intervention strategies.</w:t>
      </w:r>
      <w:r w:rsidRPr="009107DA">
        <w:t xml:space="preserve"> Lancet, 2004. </w:t>
      </w:r>
      <w:r w:rsidRPr="009107DA">
        <w:rPr>
          <w:b/>
        </w:rPr>
        <w:t>363</w:t>
      </w:r>
      <w:r w:rsidRPr="009107DA">
        <w:t>(9403): p. 157-63.</w:t>
      </w:r>
    </w:p>
    <w:p w14:paraId="6FB0BD95" w14:textId="77777777" w:rsidR="009107DA" w:rsidRPr="009107DA" w:rsidRDefault="009107DA" w:rsidP="001C08BD">
      <w:pPr>
        <w:pStyle w:val="EndNoteBibliography"/>
        <w:spacing w:after="120"/>
        <w:ind w:left="720" w:hanging="436"/>
        <w:jc w:val="both"/>
      </w:pPr>
      <w:r w:rsidRPr="009107DA">
        <w:t>41.</w:t>
      </w:r>
      <w:r w:rsidRPr="009107DA">
        <w:tab/>
        <w:t xml:space="preserve">Fantom, N.J. and U. Serajuddin, </w:t>
      </w:r>
      <w:r w:rsidRPr="009107DA">
        <w:rPr>
          <w:i/>
        </w:rPr>
        <w:t>The World Bank's classification of countries by income.</w:t>
      </w:r>
      <w:r w:rsidRPr="009107DA">
        <w:t xml:space="preserve"> World Bank Policy Research Working Paper, 2016(7528).</w:t>
      </w:r>
    </w:p>
    <w:p w14:paraId="4E36189D" w14:textId="77777777" w:rsidR="009107DA" w:rsidRPr="009107DA" w:rsidRDefault="009107DA" w:rsidP="001C08BD">
      <w:pPr>
        <w:pStyle w:val="EndNoteBibliography"/>
        <w:spacing w:after="120"/>
        <w:ind w:left="720" w:hanging="436"/>
        <w:jc w:val="both"/>
      </w:pPr>
      <w:r w:rsidRPr="009107DA">
        <w:t>42.</w:t>
      </w:r>
      <w:r w:rsidRPr="009107DA">
        <w:tab/>
        <w:t xml:space="preserve">Rahman, M.M., et al., </w:t>
      </w:r>
      <w:r w:rsidRPr="009107DA">
        <w:rPr>
          <w:i/>
        </w:rPr>
        <w:t>Maternal anemia and risk of adverse birth and health outcomes in low- and middle-income countries: systematic review and meta-analysis.</w:t>
      </w:r>
      <w:r w:rsidRPr="009107DA">
        <w:t xml:space="preserve"> Am J Clin Nutr, 2016. </w:t>
      </w:r>
      <w:r w:rsidRPr="009107DA">
        <w:rPr>
          <w:b/>
        </w:rPr>
        <w:t>103</w:t>
      </w:r>
      <w:r w:rsidRPr="009107DA">
        <w:t>(2): p. 495-504.</w:t>
      </w:r>
    </w:p>
    <w:p w14:paraId="7ACBE6C7" w14:textId="77777777" w:rsidR="009107DA" w:rsidRPr="009107DA" w:rsidRDefault="009107DA" w:rsidP="001C08BD">
      <w:pPr>
        <w:pStyle w:val="EndNoteBibliography"/>
        <w:spacing w:after="120"/>
        <w:ind w:left="720" w:hanging="436"/>
        <w:jc w:val="both"/>
      </w:pPr>
      <w:r w:rsidRPr="009107DA">
        <w:t>43.</w:t>
      </w:r>
      <w:r w:rsidRPr="009107DA">
        <w:tab/>
        <w:t xml:space="preserve">Chowdhury, H.A., et al., </w:t>
      </w:r>
      <w:r w:rsidRPr="009107DA">
        <w:rPr>
          <w:i/>
        </w:rPr>
        <w:t>Factors associated with maternal anaemia among pregnant women in Dhaka city.</w:t>
      </w:r>
      <w:r w:rsidRPr="009107DA">
        <w:t xml:space="preserve"> BMC Womens Health, 2015. </w:t>
      </w:r>
      <w:r w:rsidRPr="009107DA">
        <w:rPr>
          <w:b/>
        </w:rPr>
        <w:t>15</w:t>
      </w:r>
      <w:r w:rsidRPr="009107DA">
        <w:t>: p. 77.</w:t>
      </w:r>
    </w:p>
    <w:p w14:paraId="136CF084" w14:textId="77777777" w:rsidR="009107DA" w:rsidRPr="009107DA" w:rsidRDefault="009107DA" w:rsidP="001C08BD">
      <w:pPr>
        <w:pStyle w:val="EndNoteBibliography"/>
        <w:spacing w:after="120"/>
        <w:ind w:left="720" w:hanging="436"/>
        <w:jc w:val="both"/>
      </w:pPr>
      <w:r w:rsidRPr="009107DA">
        <w:t>44.</w:t>
      </w:r>
      <w:r w:rsidRPr="009107DA">
        <w:tab/>
        <w:t xml:space="preserve">Alem, M., et al., </w:t>
      </w:r>
      <w:r w:rsidRPr="009107DA">
        <w:rPr>
          <w:i/>
        </w:rPr>
        <w:t>Prevalence of anemia and associated risk factors among pregnant women attending antenatal care in Azezo Health Center Gondar town, Northwest Ethiopia.</w:t>
      </w:r>
      <w:r w:rsidRPr="009107DA">
        <w:t xml:space="preserve"> Journal of Interdisciplinary Histopathology, 2013. </w:t>
      </w:r>
      <w:r w:rsidRPr="009107DA">
        <w:rPr>
          <w:b/>
        </w:rPr>
        <w:t>1</w:t>
      </w:r>
      <w:r w:rsidRPr="009107DA">
        <w:t>: p. 137-144.</w:t>
      </w:r>
    </w:p>
    <w:p w14:paraId="060F8AB2" w14:textId="77777777" w:rsidR="009107DA" w:rsidRPr="009107DA" w:rsidRDefault="009107DA" w:rsidP="001C08BD">
      <w:pPr>
        <w:pStyle w:val="EndNoteBibliography"/>
        <w:spacing w:after="120"/>
        <w:ind w:left="720" w:hanging="436"/>
        <w:jc w:val="both"/>
      </w:pPr>
      <w:r w:rsidRPr="009107DA">
        <w:t>45.</w:t>
      </w:r>
      <w:r w:rsidRPr="009107DA">
        <w:tab/>
        <w:t xml:space="preserve">Lopez, A., et al., </w:t>
      </w:r>
      <w:r w:rsidRPr="009107DA">
        <w:rPr>
          <w:i/>
        </w:rPr>
        <w:t>Iron deficiency anaemia.</w:t>
      </w:r>
      <w:r w:rsidRPr="009107DA">
        <w:t xml:space="preserve"> Lancet, 2016. </w:t>
      </w:r>
      <w:r w:rsidRPr="009107DA">
        <w:rPr>
          <w:b/>
        </w:rPr>
        <w:t>387</w:t>
      </w:r>
      <w:r w:rsidRPr="009107DA">
        <w:t>(10021): p. 907-16.</w:t>
      </w:r>
    </w:p>
    <w:p w14:paraId="4BC92409" w14:textId="77777777" w:rsidR="009107DA" w:rsidRPr="009107DA" w:rsidRDefault="009107DA" w:rsidP="001C08BD">
      <w:pPr>
        <w:pStyle w:val="EndNoteBibliography"/>
        <w:spacing w:after="120"/>
        <w:ind w:left="720" w:hanging="436"/>
        <w:jc w:val="both"/>
      </w:pPr>
      <w:r w:rsidRPr="009107DA">
        <w:t>46.</w:t>
      </w:r>
      <w:r w:rsidRPr="009107DA">
        <w:tab/>
        <w:t xml:space="preserve">Lelissa, D., et al., </w:t>
      </w:r>
      <w:r w:rsidRPr="009107DA">
        <w:rPr>
          <w:i/>
        </w:rPr>
        <w:t>Prevalence of Anemia Among Women Receiving Antenatal Care at Boditii Health Center, Southern Ethiopia.</w:t>
      </w:r>
      <w:r w:rsidRPr="009107DA">
        <w:t xml:space="preserve"> Clinical Medicine &amp; Research, 2015. </w:t>
      </w:r>
      <w:r w:rsidRPr="009107DA">
        <w:rPr>
          <w:b/>
        </w:rPr>
        <w:t>4</w:t>
      </w:r>
      <w:r w:rsidRPr="009107DA">
        <w:t>: p. 79.</w:t>
      </w:r>
    </w:p>
    <w:p w14:paraId="669F5146" w14:textId="77777777" w:rsidR="009107DA" w:rsidRPr="009107DA" w:rsidRDefault="009107DA" w:rsidP="001C08BD">
      <w:pPr>
        <w:pStyle w:val="EndNoteBibliography"/>
        <w:spacing w:after="120"/>
        <w:ind w:left="720" w:hanging="436"/>
        <w:jc w:val="both"/>
      </w:pPr>
      <w:r w:rsidRPr="009107DA">
        <w:t>47.</w:t>
      </w:r>
      <w:r w:rsidRPr="009107DA">
        <w:tab/>
        <w:t xml:space="preserve">Okube, O.T., et al., </w:t>
      </w:r>
      <w:r w:rsidRPr="009107DA">
        <w:rPr>
          <w:i/>
        </w:rPr>
        <w:t>Prevalence and Factors Associated with Anaemia among Pregnant Women Attending Antenatal Clinic in the Second and Third Trimesters at Pumwani Maternity Hospital, Kenya.</w:t>
      </w:r>
      <w:r w:rsidRPr="009107DA">
        <w:t xml:space="preserve"> Open Journal of Obstetrics and Gynecology, 2016. </w:t>
      </w:r>
      <w:r w:rsidRPr="009107DA">
        <w:rPr>
          <w:b/>
        </w:rPr>
        <w:t>6</w:t>
      </w:r>
      <w:r w:rsidRPr="009107DA">
        <w:t>: p. 16-27.</w:t>
      </w:r>
    </w:p>
    <w:p w14:paraId="7F003C0B" w14:textId="77777777" w:rsidR="009107DA" w:rsidRPr="009107DA" w:rsidRDefault="009107DA" w:rsidP="001C08BD">
      <w:pPr>
        <w:pStyle w:val="EndNoteBibliography"/>
        <w:spacing w:after="120"/>
        <w:ind w:left="720" w:hanging="436"/>
        <w:jc w:val="both"/>
      </w:pPr>
      <w:r w:rsidRPr="009107DA">
        <w:t>48.</w:t>
      </w:r>
      <w:r w:rsidRPr="009107DA">
        <w:tab/>
        <w:t xml:space="preserve">Gudeta, T.A., T.M. Regassa, and A.S. Belay, </w:t>
      </w:r>
      <w:r w:rsidRPr="009107DA">
        <w:rPr>
          <w:i/>
        </w:rPr>
        <w:t>Magnitude and factors associated with anemia among pregnant women attending antenatal care in Bench Maji, Keffa and Sheka zones of public hospitals, Southwest, Ethiopia, 2018: A cross -sectional study.</w:t>
      </w:r>
      <w:r w:rsidRPr="009107DA">
        <w:t xml:space="preserve"> PLoS One, 2019. </w:t>
      </w:r>
      <w:r w:rsidRPr="009107DA">
        <w:rPr>
          <w:b/>
        </w:rPr>
        <w:t>14</w:t>
      </w:r>
      <w:r w:rsidRPr="009107DA">
        <w:t>(11): p. e0225148.</w:t>
      </w:r>
    </w:p>
    <w:p w14:paraId="6C917CA8" w14:textId="77777777" w:rsidR="009107DA" w:rsidRPr="009107DA" w:rsidRDefault="009107DA" w:rsidP="001C08BD">
      <w:pPr>
        <w:pStyle w:val="EndNoteBibliography"/>
        <w:spacing w:after="120"/>
        <w:ind w:left="720" w:hanging="436"/>
        <w:jc w:val="both"/>
      </w:pPr>
      <w:r w:rsidRPr="009107DA">
        <w:t>49.</w:t>
      </w:r>
      <w:r w:rsidRPr="009107DA">
        <w:tab/>
        <w:t xml:space="preserve">Jufar, A.H. and T. Zewde, </w:t>
      </w:r>
      <w:r w:rsidRPr="009107DA">
        <w:rPr>
          <w:i/>
        </w:rPr>
        <w:t>Prevalence of Anemia among Pregnant Women Attending Antenatal Care at Tikur Anbessa Specialized Hospital, Addis Ababa Ethiopia.</w:t>
      </w:r>
      <w:r w:rsidRPr="009107DA">
        <w:t xml:space="preserve"> Journal of Hematology and Thromboembolic Diseases, 2013. </w:t>
      </w:r>
      <w:r w:rsidRPr="009107DA">
        <w:rPr>
          <w:b/>
        </w:rPr>
        <w:t>2</w:t>
      </w:r>
      <w:r w:rsidRPr="009107DA">
        <w:t>: p. 1-6.</w:t>
      </w:r>
    </w:p>
    <w:p w14:paraId="69B94E2E" w14:textId="77777777" w:rsidR="009107DA" w:rsidRPr="009107DA" w:rsidRDefault="009107DA" w:rsidP="001C08BD">
      <w:pPr>
        <w:pStyle w:val="EndNoteBibliography"/>
        <w:spacing w:after="120"/>
        <w:ind w:left="720" w:hanging="436"/>
        <w:jc w:val="both"/>
      </w:pPr>
      <w:r w:rsidRPr="009107DA">
        <w:t>50.</w:t>
      </w:r>
      <w:r w:rsidRPr="009107DA">
        <w:tab/>
        <w:t xml:space="preserve">Melku, M., et al., </w:t>
      </w:r>
      <w:r w:rsidRPr="009107DA">
        <w:rPr>
          <w:i/>
        </w:rPr>
        <w:t>Prevalence and Predictors of Maternal Anemia during Pregnancy in Gondar, Northwest Ethiopia: An Institutional Based Cross-Sectional Study.</w:t>
      </w:r>
      <w:r w:rsidRPr="009107DA">
        <w:t xml:space="preserve"> Anemia, 2014. </w:t>
      </w:r>
      <w:r w:rsidRPr="009107DA">
        <w:rPr>
          <w:b/>
        </w:rPr>
        <w:t>2014</w:t>
      </w:r>
      <w:r w:rsidRPr="009107DA">
        <w:t>: p. 108593.</w:t>
      </w:r>
    </w:p>
    <w:p w14:paraId="67C07B67" w14:textId="77777777" w:rsidR="009107DA" w:rsidRPr="009107DA" w:rsidRDefault="009107DA" w:rsidP="001C08BD">
      <w:pPr>
        <w:pStyle w:val="EndNoteBibliography"/>
        <w:spacing w:after="120"/>
        <w:ind w:left="720" w:hanging="436"/>
        <w:jc w:val="both"/>
      </w:pPr>
      <w:r w:rsidRPr="009107DA">
        <w:t>51.</w:t>
      </w:r>
      <w:r w:rsidRPr="009107DA">
        <w:tab/>
        <w:t xml:space="preserve">Cordina, M., et al., </w:t>
      </w:r>
      <w:r w:rsidRPr="009107DA">
        <w:rPr>
          <w:i/>
        </w:rPr>
        <w:t>Maternal hemoglobin at 27-29 weeks' gestation and severity of pre-eclampsia.</w:t>
      </w:r>
      <w:r w:rsidRPr="009107DA">
        <w:t xml:space="preserve"> J Matern Fetal Neonatal Med, 2015. </w:t>
      </w:r>
      <w:r w:rsidRPr="009107DA">
        <w:rPr>
          <w:b/>
        </w:rPr>
        <w:t>28</w:t>
      </w:r>
      <w:r w:rsidRPr="009107DA">
        <w:t>(13): p. 1575-80.</w:t>
      </w:r>
    </w:p>
    <w:p w14:paraId="6015CE8C" w14:textId="77777777" w:rsidR="009107DA" w:rsidRPr="009107DA" w:rsidRDefault="009107DA" w:rsidP="001C08BD">
      <w:pPr>
        <w:pStyle w:val="EndNoteBibliography"/>
        <w:spacing w:after="120"/>
        <w:ind w:left="720" w:hanging="436"/>
        <w:jc w:val="both"/>
      </w:pPr>
      <w:r w:rsidRPr="009107DA">
        <w:t>52.</w:t>
      </w:r>
      <w:r w:rsidRPr="009107DA">
        <w:tab/>
        <w:t xml:space="preserve">Adam, I., A.H. Khamis, and M.I. Elbashir, </w:t>
      </w:r>
      <w:r w:rsidRPr="009107DA">
        <w:rPr>
          <w:i/>
        </w:rPr>
        <w:t>Prevalence and risk factors for anaemia in pregnant women of eastern Sudan.</w:t>
      </w:r>
      <w:r w:rsidRPr="009107DA">
        <w:t xml:space="preserve"> Trans R Soc Trop Med Hyg, 2005. </w:t>
      </w:r>
      <w:r w:rsidRPr="009107DA">
        <w:rPr>
          <w:b/>
        </w:rPr>
        <w:t>99</w:t>
      </w:r>
      <w:r w:rsidRPr="009107DA">
        <w:t>(10): p. 739-43.</w:t>
      </w:r>
    </w:p>
    <w:p w14:paraId="5D18E4D0" w14:textId="77777777" w:rsidR="009107DA" w:rsidRPr="009107DA" w:rsidRDefault="009107DA" w:rsidP="001C08BD">
      <w:pPr>
        <w:pStyle w:val="EndNoteBibliography"/>
        <w:spacing w:after="120"/>
        <w:ind w:left="720" w:hanging="436"/>
        <w:jc w:val="both"/>
      </w:pPr>
      <w:r w:rsidRPr="009107DA">
        <w:t>53.</w:t>
      </w:r>
      <w:r w:rsidRPr="009107DA">
        <w:tab/>
        <w:t xml:space="preserve">Chompikul. </w:t>
      </w:r>
      <w:r w:rsidRPr="009107DA">
        <w:rPr>
          <w:i/>
        </w:rPr>
        <w:t>FACTORS RELATED TO THE UTILIZATION OF ANTENATAL CARE SERVICES AMONG PREGNANT WOMEN AT HEALTH CENTERS IN ACEH BESAR DISTRICT , NANGGROE ACEH DARUSSALAM PROVINCE , INDONESIA Erlindawati *</w:t>
      </w:r>
      <w:r w:rsidRPr="009107DA">
        <w:t>. 2008.</w:t>
      </w:r>
    </w:p>
    <w:p w14:paraId="3A6B35F3" w14:textId="77777777" w:rsidR="009107DA" w:rsidRPr="009107DA" w:rsidRDefault="009107DA" w:rsidP="001C08BD">
      <w:pPr>
        <w:pStyle w:val="EndNoteBibliography"/>
        <w:spacing w:after="120"/>
        <w:ind w:left="720" w:hanging="436"/>
        <w:jc w:val="both"/>
      </w:pPr>
      <w:r w:rsidRPr="009107DA">
        <w:lastRenderedPageBreak/>
        <w:t>54.</w:t>
      </w:r>
      <w:r w:rsidRPr="009107DA">
        <w:tab/>
        <w:t xml:space="preserve">Bekele, A., M. Tilahun, and A. Mekuria, </w:t>
      </w:r>
      <w:r w:rsidRPr="009107DA">
        <w:rPr>
          <w:i/>
        </w:rPr>
        <w:t>Prevalence of Anemia and Its Associated Factors among Pregnant Women Attending Antenatal Care in Health Institutions of Arba Minch Town, Gamo Gofa Zone, Ethiopia: A Cross-Sectional Study.</w:t>
      </w:r>
      <w:r w:rsidRPr="009107DA">
        <w:t xml:space="preserve"> Anemia, 2016. </w:t>
      </w:r>
      <w:r w:rsidRPr="009107DA">
        <w:rPr>
          <w:b/>
        </w:rPr>
        <w:t>2016</w:t>
      </w:r>
      <w:r w:rsidRPr="009107DA">
        <w:t>: p. 1073192.</w:t>
      </w:r>
    </w:p>
    <w:p w14:paraId="5C98D358" w14:textId="77777777" w:rsidR="009107DA" w:rsidRPr="009107DA" w:rsidRDefault="009107DA" w:rsidP="001C08BD">
      <w:pPr>
        <w:pStyle w:val="EndNoteBibliography"/>
        <w:spacing w:after="120"/>
        <w:ind w:left="720" w:hanging="436"/>
        <w:jc w:val="both"/>
      </w:pPr>
      <w:r w:rsidRPr="009107DA">
        <w:t>55.</w:t>
      </w:r>
      <w:r w:rsidRPr="009107DA">
        <w:tab/>
        <w:t xml:space="preserve">Maskey, M., et al., </w:t>
      </w:r>
      <w:r w:rsidRPr="009107DA">
        <w:rPr>
          <w:i/>
        </w:rPr>
        <w:t>Anemia in pregnancy and its associated factors: A study from Eastern Nepal.</w:t>
      </w:r>
      <w:r w:rsidRPr="009107DA">
        <w:t xml:space="preserve"> Nepal journal of epidemiology, 2014. </w:t>
      </w:r>
      <w:r w:rsidRPr="009107DA">
        <w:rPr>
          <w:b/>
        </w:rPr>
        <w:t>4</w:t>
      </w:r>
      <w:r w:rsidRPr="009107DA">
        <w:t>.</w:t>
      </w:r>
    </w:p>
    <w:p w14:paraId="37FD98EE" w14:textId="77777777" w:rsidR="009107DA" w:rsidRPr="009107DA" w:rsidRDefault="009107DA" w:rsidP="001C08BD">
      <w:pPr>
        <w:pStyle w:val="EndNoteBibliography"/>
        <w:spacing w:after="120"/>
        <w:ind w:left="720" w:hanging="436"/>
        <w:jc w:val="both"/>
      </w:pPr>
      <w:r w:rsidRPr="009107DA">
        <w:t>56.</w:t>
      </w:r>
      <w:r w:rsidRPr="009107DA">
        <w:tab/>
        <w:t xml:space="preserve">Kejela, G., et al., </w:t>
      </w:r>
      <w:r w:rsidRPr="009107DA">
        <w:rPr>
          <w:i/>
        </w:rPr>
        <w:t>Prevalence of anemia and its associated factors among pregnant women attending antenatal care follow up at Wollega University referral hospital, Western Ethiopia.</w:t>
      </w:r>
      <w:r w:rsidRPr="009107DA">
        <w:t xml:space="preserve"> Contracept Reprod Med, 2020. </w:t>
      </w:r>
      <w:r w:rsidRPr="009107DA">
        <w:rPr>
          <w:b/>
        </w:rPr>
        <w:t>5</w:t>
      </w:r>
      <w:r w:rsidRPr="009107DA">
        <w:t>: p. 26.</w:t>
      </w:r>
    </w:p>
    <w:p w14:paraId="0C7948D1" w14:textId="77777777" w:rsidR="009107DA" w:rsidRPr="009107DA" w:rsidRDefault="009107DA" w:rsidP="001C08BD">
      <w:pPr>
        <w:pStyle w:val="EndNoteBibliography"/>
        <w:spacing w:after="120"/>
        <w:ind w:left="720" w:hanging="436"/>
        <w:jc w:val="both"/>
      </w:pPr>
      <w:r w:rsidRPr="009107DA">
        <w:t>57.</w:t>
      </w:r>
      <w:r w:rsidRPr="009107DA">
        <w:tab/>
        <w:t xml:space="preserve">Gedefaw, L., et al., </w:t>
      </w:r>
      <w:r w:rsidRPr="009107DA">
        <w:rPr>
          <w:i/>
        </w:rPr>
        <w:t>Anemia and Associated Factors Among Pregnant Women Attending Antenatal Care Clinic in Wolayita Sodo Town, Southern Ethiopia.</w:t>
      </w:r>
      <w:r w:rsidRPr="009107DA">
        <w:t xml:space="preserve"> Ethiop J Health Sci, 2015. </w:t>
      </w:r>
      <w:r w:rsidRPr="009107DA">
        <w:rPr>
          <w:b/>
        </w:rPr>
        <w:t>25</w:t>
      </w:r>
      <w:r w:rsidRPr="009107DA">
        <w:t>(2): p. 155-62.</w:t>
      </w:r>
    </w:p>
    <w:p w14:paraId="06A81D21" w14:textId="77777777" w:rsidR="009107DA" w:rsidRPr="009107DA" w:rsidRDefault="009107DA" w:rsidP="001C08BD">
      <w:pPr>
        <w:pStyle w:val="EndNoteBibliography"/>
        <w:spacing w:after="120"/>
        <w:ind w:left="720" w:hanging="436"/>
        <w:jc w:val="both"/>
      </w:pPr>
      <w:r w:rsidRPr="009107DA">
        <w:t>58.</w:t>
      </w:r>
      <w:r w:rsidRPr="009107DA">
        <w:tab/>
        <w:t xml:space="preserve">Uche-Nwachi, E.O., et al., </w:t>
      </w:r>
      <w:r w:rsidRPr="009107DA">
        <w:rPr>
          <w:i/>
        </w:rPr>
        <w:t>Anaemia in pregnancy: associations with parity, abortions and child spacing in primary healthcare clinic attendees in Trinidad and Tobago.</w:t>
      </w:r>
      <w:r w:rsidRPr="009107DA">
        <w:t xml:space="preserve"> Afr Health Sci, 2010. </w:t>
      </w:r>
      <w:r w:rsidRPr="009107DA">
        <w:rPr>
          <w:b/>
        </w:rPr>
        <w:t>10</w:t>
      </w:r>
      <w:r w:rsidRPr="009107DA">
        <w:t>(1): p. 66-70.</w:t>
      </w:r>
    </w:p>
    <w:p w14:paraId="0A78B0E1" w14:textId="77777777" w:rsidR="009107DA" w:rsidRPr="009107DA" w:rsidRDefault="009107DA" w:rsidP="001C08BD">
      <w:pPr>
        <w:pStyle w:val="EndNoteBibliography"/>
        <w:spacing w:after="120"/>
        <w:ind w:left="720" w:hanging="436"/>
        <w:jc w:val="both"/>
      </w:pPr>
      <w:r w:rsidRPr="009107DA">
        <w:t>59.</w:t>
      </w:r>
      <w:r w:rsidRPr="009107DA">
        <w:tab/>
        <w:t xml:space="preserve">Lao, T.T. and L.F. Ho, </w:t>
      </w:r>
      <w:r w:rsidRPr="009107DA">
        <w:rPr>
          <w:i/>
        </w:rPr>
        <w:t>Impact of iron deficiency anemia on prevalence of gestational diabetes mellitus.</w:t>
      </w:r>
      <w:r w:rsidRPr="009107DA">
        <w:t xml:space="preserve"> Diabetes Care, 2004. </w:t>
      </w:r>
      <w:r w:rsidRPr="009107DA">
        <w:rPr>
          <w:b/>
        </w:rPr>
        <w:t>27</w:t>
      </w:r>
      <w:r w:rsidRPr="009107DA">
        <w:t>(3): p. 650-6.</w:t>
      </w:r>
    </w:p>
    <w:p w14:paraId="1152C610" w14:textId="77777777" w:rsidR="009107DA" w:rsidRPr="009107DA" w:rsidRDefault="009107DA" w:rsidP="001C08BD">
      <w:pPr>
        <w:pStyle w:val="EndNoteBibliography"/>
        <w:spacing w:after="120"/>
        <w:ind w:left="720" w:hanging="436"/>
        <w:jc w:val="both"/>
      </w:pPr>
      <w:r w:rsidRPr="009107DA">
        <w:t>60.</w:t>
      </w:r>
      <w:r w:rsidRPr="009107DA">
        <w:tab/>
        <w:t xml:space="preserve">Rumisha, S.F., E.H. Shayo, and L.E.G. Mboera, </w:t>
      </w:r>
      <w:r w:rsidRPr="009107DA">
        <w:rPr>
          <w:i/>
        </w:rPr>
        <w:t>Spatio-temporal prevalence of malaria and anaemia in relation to agro-ecosystems in Mvomero district, Tanzania.</w:t>
      </w:r>
      <w:r w:rsidRPr="009107DA">
        <w:t xml:space="preserve"> Malar J, 2019. </w:t>
      </w:r>
      <w:r w:rsidRPr="009107DA">
        <w:rPr>
          <w:b/>
        </w:rPr>
        <w:t>18</w:t>
      </w:r>
      <w:r w:rsidRPr="009107DA">
        <w:t>(1): p. 228.</w:t>
      </w:r>
    </w:p>
    <w:p w14:paraId="7AF60711" w14:textId="77777777" w:rsidR="009107DA" w:rsidRPr="009107DA" w:rsidRDefault="009107DA" w:rsidP="001C08BD">
      <w:pPr>
        <w:pStyle w:val="EndNoteBibliography"/>
        <w:spacing w:after="120"/>
        <w:ind w:left="720" w:hanging="436"/>
        <w:jc w:val="both"/>
      </w:pPr>
      <w:r w:rsidRPr="009107DA">
        <w:t>61.</w:t>
      </w:r>
      <w:r w:rsidRPr="009107DA">
        <w:tab/>
        <w:t xml:space="preserve">Hlimi, T., </w:t>
      </w:r>
      <w:r w:rsidRPr="009107DA">
        <w:rPr>
          <w:i/>
        </w:rPr>
        <w:t>Association of anemia, pre-eclampsia and eclampsia with seasonality: a realist systematic review.</w:t>
      </w:r>
      <w:r w:rsidRPr="009107DA">
        <w:t xml:space="preserve"> Health Place, 2015. </w:t>
      </w:r>
      <w:r w:rsidRPr="009107DA">
        <w:rPr>
          <w:b/>
        </w:rPr>
        <w:t>31</w:t>
      </w:r>
      <w:r w:rsidRPr="009107DA">
        <w:t>: p. 180-92.</w:t>
      </w:r>
    </w:p>
    <w:p w14:paraId="6EB4FCF5" w14:textId="77777777" w:rsidR="009107DA" w:rsidRPr="009107DA" w:rsidRDefault="009107DA" w:rsidP="001C08BD">
      <w:pPr>
        <w:pStyle w:val="EndNoteBibliography"/>
        <w:spacing w:after="120"/>
        <w:ind w:left="720" w:hanging="436"/>
        <w:jc w:val="both"/>
      </w:pPr>
      <w:r w:rsidRPr="009107DA">
        <w:t>62.</w:t>
      </w:r>
      <w:r w:rsidRPr="009107DA">
        <w:tab/>
        <w:t xml:space="preserve">Ndyomugyenyi, R. and P. Magnussen, </w:t>
      </w:r>
      <w:r w:rsidRPr="009107DA">
        <w:rPr>
          <w:i/>
        </w:rPr>
        <w:t>Anaemia in pregnancy: Plasmodium falciparum infection is an important cause in primigravidae in Hoima district, western Uganda.</w:t>
      </w:r>
      <w:r w:rsidRPr="009107DA">
        <w:t xml:space="preserve"> Annals of Tropical Medicine &amp; Parasitology, 1999. </w:t>
      </w:r>
      <w:r w:rsidRPr="009107DA">
        <w:rPr>
          <w:b/>
        </w:rPr>
        <w:t>93</w:t>
      </w:r>
      <w:r w:rsidRPr="009107DA">
        <w:t>(5): p. 457-465.</w:t>
      </w:r>
    </w:p>
    <w:p w14:paraId="6B7F997B" w14:textId="77777777" w:rsidR="009107DA" w:rsidRPr="009107DA" w:rsidRDefault="009107DA" w:rsidP="001C08BD">
      <w:pPr>
        <w:pStyle w:val="EndNoteBibliography"/>
        <w:spacing w:after="120"/>
        <w:ind w:left="720" w:hanging="436"/>
        <w:jc w:val="both"/>
      </w:pPr>
      <w:r w:rsidRPr="009107DA">
        <w:t>63.</w:t>
      </w:r>
      <w:r w:rsidRPr="009107DA">
        <w:tab/>
        <w:t xml:space="preserve">Anya, S.E., </w:t>
      </w:r>
      <w:r w:rsidRPr="009107DA">
        <w:rPr>
          <w:i/>
        </w:rPr>
        <w:t>Seasonal variation in the risk and causes of maternal death in the Gambia: malaria appears to be an important factor.</w:t>
      </w:r>
      <w:r w:rsidRPr="009107DA">
        <w:t xml:space="preserve"> The American journal of tropical medicine and hygiene, 2004. </w:t>
      </w:r>
      <w:r w:rsidRPr="009107DA">
        <w:rPr>
          <w:b/>
        </w:rPr>
        <w:t>70</w:t>
      </w:r>
      <w:r w:rsidRPr="009107DA">
        <w:t>(5): p. 510-513.</w:t>
      </w:r>
    </w:p>
    <w:p w14:paraId="1A33ED64" w14:textId="77777777" w:rsidR="009107DA" w:rsidRPr="009107DA" w:rsidRDefault="009107DA" w:rsidP="001C08BD">
      <w:pPr>
        <w:pStyle w:val="EndNoteBibliography"/>
        <w:spacing w:after="120"/>
        <w:ind w:left="720" w:hanging="436"/>
        <w:jc w:val="both"/>
      </w:pPr>
      <w:r w:rsidRPr="009107DA">
        <w:t>64.</w:t>
      </w:r>
      <w:r w:rsidRPr="009107DA">
        <w:tab/>
        <w:t xml:space="preserve">Bondevik, G., et al., </w:t>
      </w:r>
      <w:r w:rsidRPr="009107DA">
        <w:rPr>
          <w:i/>
        </w:rPr>
        <w:t>Seasonal variation in risk of anemia among pregnant Nepali women.</w:t>
      </w:r>
      <w:r w:rsidRPr="009107DA">
        <w:t xml:space="preserve"> International Journal of Gynecology &amp; Obstetrics, 2000. </w:t>
      </w:r>
      <w:r w:rsidRPr="009107DA">
        <w:rPr>
          <w:b/>
        </w:rPr>
        <w:t>69</w:t>
      </w:r>
      <w:r w:rsidRPr="009107DA">
        <w:t>(3): p. 215-222.</w:t>
      </w:r>
    </w:p>
    <w:p w14:paraId="29152E57" w14:textId="77777777" w:rsidR="009107DA" w:rsidRPr="009107DA" w:rsidRDefault="009107DA" w:rsidP="001C08BD">
      <w:pPr>
        <w:pStyle w:val="EndNoteBibliography"/>
        <w:spacing w:after="120"/>
        <w:ind w:left="720" w:hanging="436"/>
        <w:jc w:val="both"/>
      </w:pPr>
      <w:r w:rsidRPr="009107DA">
        <w:t>65.</w:t>
      </w:r>
      <w:r w:rsidRPr="009107DA">
        <w:tab/>
        <w:t xml:space="preserve">Hammerich, A., O.M. Campbell, and D. Chandramohan, </w:t>
      </w:r>
      <w:r w:rsidRPr="009107DA">
        <w:rPr>
          <w:i/>
        </w:rPr>
        <w:t>Unstable malaria transmission and maternal mortality–experiences from Rwanda.</w:t>
      </w:r>
      <w:r w:rsidRPr="009107DA">
        <w:t xml:space="preserve"> Tropical Medicine &amp; International Health, 2002. </w:t>
      </w:r>
      <w:r w:rsidRPr="009107DA">
        <w:rPr>
          <w:b/>
        </w:rPr>
        <w:t>7</w:t>
      </w:r>
      <w:r w:rsidRPr="009107DA">
        <w:t>(7): p. 573-576.</w:t>
      </w:r>
    </w:p>
    <w:p w14:paraId="47033D13" w14:textId="4D008C5A" w:rsidR="000B7D56" w:rsidRDefault="00BB6D51" w:rsidP="001C08BD">
      <w:pPr>
        <w:spacing w:before="120" w:after="120" w:line="240" w:lineRule="auto"/>
        <w:ind w:left="720" w:hanging="436"/>
        <w:jc w:val="both"/>
        <w:rPr>
          <w:rFonts w:ascii="Times New Roman" w:hAnsi="Times New Roman" w:cs="Times New Roman"/>
          <w:sz w:val="24"/>
          <w:szCs w:val="24"/>
        </w:rPr>
      </w:pPr>
      <w:r w:rsidRPr="001C08BD">
        <w:rPr>
          <w:rFonts w:ascii="Times New Roman" w:hAnsi="Times New Roman" w:cs="Times New Roman"/>
          <w:sz w:val="24"/>
          <w:szCs w:val="24"/>
        </w:rPr>
        <w:fldChar w:fldCharType="end"/>
      </w:r>
    </w:p>
    <w:sectPr w:rsidR="000B7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nionPro-Regular">
    <w:altName w:val="MS Gothic"/>
    <w:panose1 w:val="00000000000000000000"/>
    <w:charset w:val="80"/>
    <w:family w:val="roman"/>
    <w:notTrueType/>
    <w:pitch w:val="default"/>
    <w:sig w:usb0="00000000" w:usb1="08070000" w:usb2="00000010" w:usb3="00000000" w:csb0="00020000" w:csb1="00000000"/>
  </w:font>
  <w:font w:name="WarnockPro-Regular">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GnnbchAdvTT86d47313+22">
    <w:altName w:val="MS Gothic"/>
    <w:panose1 w:val="00000000000000000000"/>
    <w:charset w:val="80"/>
    <w:family w:val="auto"/>
    <w:notTrueType/>
    <w:pitch w:val="default"/>
    <w:sig w:usb0="00000001" w:usb1="08070000" w:usb2="00000010" w:usb3="00000000" w:csb0="00020000" w:csb1="00000000"/>
  </w:font>
  <w:font w:name="SxpjkqAdvTT86d47313">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A3F99"/>
    <w:multiLevelType w:val="hybridMultilevel"/>
    <w:tmpl w:val="B24C87CA"/>
    <w:lvl w:ilvl="0" w:tplc="AD3A24B6">
      <w:start w:val="25"/>
      <w:numFmt w:val="bullet"/>
      <w:lvlText w:val=""/>
      <w:lvlJc w:val="left"/>
      <w:pPr>
        <w:ind w:left="720" w:hanging="360"/>
      </w:pPr>
      <w:rPr>
        <w:rFonts w:ascii="Wingdings" w:eastAsiaTheme="minorEastAsia" w:hAnsi="Wingdings"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3DB51BB8"/>
    <w:multiLevelType w:val="hybridMultilevel"/>
    <w:tmpl w:val="56BA76EA"/>
    <w:lvl w:ilvl="0" w:tplc="7A1641F2">
      <w:start w:val="15"/>
      <w:numFmt w:val="bullet"/>
      <w:lvlText w:val=""/>
      <w:lvlJc w:val="left"/>
      <w:pPr>
        <w:ind w:left="720" w:hanging="360"/>
      </w:pPr>
      <w:rPr>
        <w:rFonts w:ascii="Wingdings" w:eastAsiaTheme="minorEastAsia" w:hAnsi="Wingdings"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40E14C37"/>
    <w:multiLevelType w:val="hybridMultilevel"/>
    <w:tmpl w:val="6268BBD2"/>
    <w:lvl w:ilvl="0" w:tplc="F042D8C4">
      <w:start w:val="15"/>
      <w:numFmt w:val="bullet"/>
      <w:lvlText w:val=""/>
      <w:lvlJc w:val="left"/>
      <w:pPr>
        <w:ind w:left="720" w:hanging="360"/>
      </w:pPr>
      <w:rPr>
        <w:rFonts w:ascii="Wingdings" w:eastAsiaTheme="minorEastAsia" w:hAnsi="Wingdings"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56955AB6"/>
    <w:multiLevelType w:val="hybridMultilevel"/>
    <w:tmpl w:val="2990EAB8"/>
    <w:lvl w:ilvl="0" w:tplc="DB4C7DA2">
      <w:start w:val="3"/>
      <w:numFmt w:val="bullet"/>
      <w:lvlText w:val=""/>
      <w:lvlJc w:val="left"/>
      <w:pPr>
        <w:ind w:left="720" w:hanging="360"/>
      </w:pPr>
      <w:rPr>
        <w:rFonts w:ascii="Wingdings" w:eastAsiaTheme="minorEastAsia" w:hAnsi="Wingdings"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739E507A"/>
    <w:multiLevelType w:val="hybridMultilevel"/>
    <w:tmpl w:val="663202DE"/>
    <w:lvl w:ilvl="0" w:tplc="4B36B872">
      <w:start w:val="3"/>
      <w:numFmt w:val="bullet"/>
      <w:lvlText w:val=""/>
      <w:lvlJc w:val="left"/>
      <w:pPr>
        <w:ind w:left="720" w:hanging="360"/>
      </w:pPr>
      <w:rPr>
        <w:rFonts w:ascii="Wingdings" w:eastAsiaTheme="minorEastAsia" w:hAnsi="Wingdings"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815924345">
    <w:abstractNumId w:val="0"/>
  </w:num>
  <w:num w:numId="2" w16cid:durableId="387341097">
    <w:abstractNumId w:val="2"/>
  </w:num>
  <w:num w:numId="3" w16cid:durableId="1081485706">
    <w:abstractNumId w:val="1"/>
  </w:num>
  <w:num w:numId="4" w16cid:durableId="278725477">
    <w:abstractNumId w:val="3"/>
  </w:num>
  <w:num w:numId="5" w16cid:durableId="29722253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hirul Islam">
    <w15:presenceInfo w15:providerId="Windows Live" w15:userId="3404629a386dd627"/>
  </w15:person>
  <w15:person w15:author="Jahirul Islam [2]">
    <w15:presenceInfo w15:providerId="AD" w15:userId="S::n11482974@qut.edu.au::0901edd9-7558-4132-b46a-67622755c9f1"/>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vtewp0whetp28ev5ea5aw2i0xsxrveppds9&quot;&gt;Anemia Study&lt;record-ids&gt;&lt;item&gt;1&lt;/item&gt;&lt;item&gt;8&lt;/item&gt;&lt;item&gt;20&lt;/item&gt;&lt;item&gt;21&lt;/item&gt;&lt;item&gt;22&lt;/item&gt;&lt;item&gt;23&lt;/item&gt;&lt;item&gt;24&lt;/item&gt;&lt;item&gt;25&lt;/item&gt;&lt;item&gt;41&lt;/item&gt;&lt;item&gt;42&lt;/item&gt;&lt;item&gt;43&lt;/item&gt;&lt;item&gt;44&lt;/item&gt;&lt;item&gt;45&lt;/item&gt;&lt;item&gt;46&lt;/item&gt;&lt;item&gt;47&lt;/item&gt;&lt;item&gt;48&lt;/item&gt;&lt;/record-ids&gt;&lt;/item&gt;&lt;/Libraries&gt;"/>
  </w:docVars>
  <w:rsids>
    <w:rsidRoot w:val="00697613"/>
    <w:rsid w:val="000068A6"/>
    <w:rsid w:val="00022D51"/>
    <w:rsid w:val="00041D10"/>
    <w:rsid w:val="00046189"/>
    <w:rsid w:val="0005066C"/>
    <w:rsid w:val="00054024"/>
    <w:rsid w:val="00057029"/>
    <w:rsid w:val="000640DB"/>
    <w:rsid w:val="000658EF"/>
    <w:rsid w:val="0007033F"/>
    <w:rsid w:val="0007304F"/>
    <w:rsid w:val="0007738B"/>
    <w:rsid w:val="00081229"/>
    <w:rsid w:val="000906D0"/>
    <w:rsid w:val="00092359"/>
    <w:rsid w:val="00094671"/>
    <w:rsid w:val="0009605A"/>
    <w:rsid w:val="000A0E7A"/>
    <w:rsid w:val="000A31B9"/>
    <w:rsid w:val="000A365F"/>
    <w:rsid w:val="000A554D"/>
    <w:rsid w:val="000B1B04"/>
    <w:rsid w:val="000B6AB9"/>
    <w:rsid w:val="000B7D56"/>
    <w:rsid w:val="000C1CA1"/>
    <w:rsid w:val="000C2BC8"/>
    <w:rsid w:val="000C3559"/>
    <w:rsid w:val="000C3954"/>
    <w:rsid w:val="000C3A03"/>
    <w:rsid w:val="000C641D"/>
    <w:rsid w:val="000D2BF0"/>
    <w:rsid w:val="000D667F"/>
    <w:rsid w:val="000E10B8"/>
    <w:rsid w:val="000E1CC1"/>
    <w:rsid w:val="000E4C7B"/>
    <w:rsid w:val="000E4F49"/>
    <w:rsid w:val="000F4212"/>
    <w:rsid w:val="000F51E8"/>
    <w:rsid w:val="00100BB4"/>
    <w:rsid w:val="00107FBA"/>
    <w:rsid w:val="00110186"/>
    <w:rsid w:val="001106B3"/>
    <w:rsid w:val="00116F8B"/>
    <w:rsid w:val="001215F3"/>
    <w:rsid w:val="00123066"/>
    <w:rsid w:val="001412B3"/>
    <w:rsid w:val="0014142A"/>
    <w:rsid w:val="00143F79"/>
    <w:rsid w:val="001451E3"/>
    <w:rsid w:val="0014776E"/>
    <w:rsid w:val="0015175E"/>
    <w:rsid w:val="00154140"/>
    <w:rsid w:val="00155669"/>
    <w:rsid w:val="00157361"/>
    <w:rsid w:val="00161F00"/>
    <w:rsid w:val="001631F8"/>
    <w:rsid w:val="00164351"/>
    <w:rsid w:val="00165382"/>
    <w:rsid w:val="00171A0F"/>
    <w:rsid w:val="001720AF"/>
    <w:rsid w:val="00177D8E"/>
    <w:rsid w:val="001835B0"/>
    <w:rsid w:val="00186D43"/>
    <w:rsid w:val="00186ED6"/>
    <w:rsid w:val="001A532C"/>
    <w:rsid w:val="001B1194"/>
    <w:rsid w:val="001B39E0"/>
    <w:rsid w:val="001B6FA7"/>
    <w:rsid w:val="001C08BD"/>
    <w:rsid w:val="001C5A81"/>
    <w:rsid w:val="001D37C7"/>
    <w:rsid w:val="001D3EEF"/>
    <w:rsid w:val="001D7797"/>
    <w:rsid w:val="001E139D"/>
    <w:rsid w:val="001E6409"/>
    <w:rsid w:val="001E6AD5"/>
    <w:rsid w:val="001E6FB3"/>
    <w:rsid w:val="001F0441"/>
    <w:rsid w:val="001F35DA"/>
    <w:rsid w:val="00201638"/>
    <w:rsid w:val="00202215"/>
    <w:rsid w:val="00202421"/>
    <w:rsid w:val="00205012"/>
    <w:rsid w:val="0021768A"/>
    <w:rsid w:val="00217E20"/>
    <w:rsid w:val="00232A74"/>
    <w:rsid w:val="0023554A"/>
    <w:rsid w:val="00237106"/>
    <w:rsid w:val="002527C7"/>
    <w:rsid w:val="00265278"/>
    <w:rsid w:val="002722AD"/>
    <w:rsid w:val="002771D0"/>
    <w:rsid w:val="002902D4"/>
    <w:rsid w:val="00295E4B"/>
    <w:rsid w:val="002A6029"/>
    <w:rsid w:val="002B2163"/>
    <w:rsid w:val="002B5258"/>
    <w:rsid w:val="002D1DAC"/>
    <w:rsid w:val="002D1E30"/>
    <w:rsid w:val="002D5CAA"/>
    <w:rsid w:val="002F481F"/>
    <w:rsid w:val="003032C5"/>
    <w:rsid w:val="00307B5A"/>
    <w:rsid w:val="003127AD"/>
    <w:rsid w:val="003150F0"/>
    <w:rsid w:val="0032500D"/>
    <w:rsid w:val="00325F99"/>
    <w:rsid w:val="003329A7"/>
    <w:rsid w:val="00337B17"/>
    <w:rsid w:val="0034057F"/>
    <w:rsid w:val="00341C8D"/>
    <w:rsid w:val="003447F7"/>
    <w:rsid w:val="00344DCB"/>
    <w:rsid w:val="00351F89"/>
    <w:rsid w:val="0035696F"/>
    <w:rsid w:val="00357513"/>
    <w:rsid w:val="00360BD2"/>
    <w:rsid w:val="0036128E"/>
    <w:rsid w:val="00364C67"/>
    <w:rsid w:val="003709CD"/>
    <w:rsid w:val="00370B9E"/>
    <w:rsid w:val="00376383"/>
    <w:rsid w:val="00377F1E"/>
    <w:rsid w:val="00382D24"/>
    <w:rsid w:val="00384AC3"/>
    <w:rsid w:val="0039262C"/>
    <w:rsid w:val="00393AA0"/>
    <w:rsid w:val="003979A3"/>
    <w:rsid w:val="003A0339"/>
    <w:rsid w:val="003A659E"/>
    <w:rsid w:val="003B024A"/>
    <w:rsid w:val="003B5A7A"/>
    <w:rsid w:val="003B5E63"/>
    <w:rsid w:val="003B6B16"/>
    <w:rsid w:val="003C0E9F"/>
    <w:rsid w:val="003C1FB1"/>
    <w:rsid w:val="003C2B5E"/>
    <w:rsid w:val="003D471B"/>
    <w:rsid w:val="003D6C39"/>
    <w:rsid w:val="003E03E6"/>
    <w:rsid w:val="003E6182"/>
    <w:rsid w:val="003E6258"/>
    <w:rsid w:val="003F098D"/>
    <w:rsid w:val="003F48E8"/>
    <w:rsid w:val="004012D3"/>
    <w:rsid w:val="004031D9"/>
    <w:rsid w:val="00412BE5"/>
    <w:rsid w:val="004151F5"/>
    <w:rsid w:val="00415237"/>
    <w:rsid w:val="004164ED"/>
    <w:rsid w:val="00422120"/>
    <w:rsid w:val="00426C67"/>
    <w:rsid w:val="00436CC9"/>
    <w:rsid w:val="0043787C"/>
    <w:rsid w:val="004412A7"/>
    <w:rsid w:val="00445FC8"/>
    <w:rsid w:val="0045163C"/>
    <w:rsid w:val="00456809"/>
    <w:rsid w:val="00460AD4"/>
    <w:rsid w:val="00464BA3"/>
    <w:rsid w:val="004745FD"/>
    <w:rsid w:val="0047595E"/>
    <w:rsid w:val="00475E2F"/>
    <w:rsid w:val="00477265"/>
    <w:rsid w:val="00480D84"/>
    <w:rsid w:val="004847F9"/>
    <w:rsid w:val="004850DC"/>
    <w:rsid w:val="00493572"/>
    <w:rsid w:val="00494FF8"/>
    <w:rsid w:val="00495FB6"/>
    <w:rsid w:val="004A06E8"/>
    <w:rsid w:val="004A5936"/>
    <w:rsid w:val="004A6694"/>
    <w:rsid w:val="004A7EAE"/>
    <w:rsid w:val="004B34BD"/>
    <w:rsid w:val="004B5F86"/>
    <w:rsid w:val="004B60B0"/>
    <w:rsid w:val="004B71CA"/>
    <w:rsid w:val="004C3103"/>
    <w:rsid w:val="004C65C0"/>
    <w:rsid w:val="004D0000"/>
    <w:rsid w:val="004D257B"/>
    <w:rsid w:val="004D2AEF"/>
    <w:rsid w:val="004D353F"/>
    <w:rsid w:val="004D6B91"/>
    <w:rsid w:val="004E00A2"/>
    <w:rsid w:val="004F14F7"/>
    <w:rsid w:val="004F326A"/>
    <w:rsid w:val="004F4A32"/>
    <w:rsid w:val="004F666A"/>
    <w:rsid w:val="004F6AF7"/>
    <w:rsid w:val="00504E20"/>
    <w:rsid w:val="0050693F"/>
    <w:rsid w:val="0051208B"/>
    <w:rsid w:val="005169AE"/>
    <w:rsid w:val="005214D7"/>
    <w:rsid w:val="005220C4"/>
    <w:rsid w:val="00537843"/>
    <w:rsid w:val="00543987"/>
    <w:rsid w:val="005478BB"/>
    <w:rsid w:val="00557981"/>
    <w:rsid w:val="00562C30"/>
    <w:rsid w:val="00562EC9"/>
    <w:rsid w:val="005671DD"/>
    <w:rsid w:val="00573301"/>
    <w:rsid w:val="00582CED"/>
    <w:rsid w:val="00582FBD"/>
    <w:rsid w:val="00584531"/>
    <w:rsid w:val="005944F0"/>
    <w:rsid w:val="005966BA"/>
    <w:rsid w:val="005A4E60"/>
    <w:rsid w:val="005B1E59"/>
    <w:rsid w:val="005B3325"/>
    <w:rsid w:val="005B458B"/>
    <w:rsid w:val="005B5869"/>
    <w:rsid w:val="005C189F"/>
    <w:rsid w:val="005C2871"/>
    <w:rsid w:val="005C37D5"/>
    <w:rsid w:val="005C654E"/>
    <w:rsid w:val="005D3302"/>
    <w:rsid w:val="005D6AF8"/>
    <w:rsid w:val="005D6D1A"/>
    <w:rsid w:val="005E5302"/>
    <w:rsid w:val="005F2156"/>
    <w:rsid w:val="005F23A5"/>
    <w:rsid w:val="005F2986"/>
    <w:rsid w:val="005F2CD4"/>
    <w:rsid w:val="005F5269"/>
    <w:rsid w:val="005F599A"/>
    <w:rsid w:val="005F7250"/>
    <w:rsid w:val="006003D5"/>
    <w:rsid w:val="00602D2C"/>
    <w:rsid w:val="006037F2"/>
    <w:rsid w:val="00605489"/>
    <w:rsid w:val="006072C6"/>
    <w:rsid w:val="00615B5C"/>
    <w:rsid w:val="006215CB"/>
    <w:rsid w:val="00621DE9"/>
    <w:rsid w:val="00622D6B"/>
    <w:rsid w:val="0064090C"/>
    <w:rsid w:val="0064707E"/>
    <w:rsid w:val="0064750F"/>
    <w:rsid w:val="00650B77"/>
    <w:rsid w:val="0065183B"/>
    <w:rsid w:val="006539EA"/>
    <w:rsid w:val="006578F1"/>
    <w:rsid w:val="00661807"/>
    <w:rsid w:val="00680E9B"/>
    <w:rsid w:val="00681062"/>
    <w:rsid w:val="006845CE"/>
    <w:rsid w:val="006848C1"/>
    <w:rsid w:val="00686364"/>
    <w:rsid w:val="006900E6"/>
    <w:rsid w:val="00691A53"/>
    <w:rsid w:val="006928DF"/>
    <w:rsid w:val="006938BE"/>
    <w:rsid w:val="00695ACD"/>
    <w:rsid w:val="00696A9F"/>
    <w:rsid w:val="00696B17"/>
    <w:rsid w:val="00697613"/>
    <w:rsid w:val="006A6E7E"/>
    <w:rsid w:val="006B1A71"/>
    <w:rsid w:val="006C0668"/>
    <w:rsid w:val="006C232C"/>
    <w:rsid w:val="006C4203"/>
    <w:rsid w:val="006C7CE8"/>
    <w:rsid w:val="006D6512"/>
    <w:rsid w:val="006E0275"/>
    <w:rsid w:val="006E2641"/>
    <w:rsid w:val="006E2A1D"/>
    <w:rsid w:val="006E7528"/>
    <w:rsid w:val="006F2AD9"/>
    <w:rsid w:val="006F3E2C"/>
    <w:rsid w:val="006F563B"/>
    <w:rsid w:val="006F6A3D"/>
    <w:rsid w:val="0070049E"/>
    <w:rsid w:val="007078F5"/>
    <w:rsid w:val="007111F3"/>
    <w:rsid w:val="007112BE"/>
    <w:rsid w:val="00711F76"/>
    <w:rsid w:val="00725084"/>
    <w:rsid w:val="00731671"/>
    <w:rsid w:val="00760135"/>
    <w:rsid w:val="00762D51"/>
    <w:rsid w:val="007636BC"/>
    <w:rsid w:val="007647FA"/>
    <w:rsid w:val="007649C6"/>
    <w:rsid w:val="007677F5"/>
    <w:rsid w:val="007717EE"/>
    <w:rsid w:val="00777BB6"/>
    <w:rsid w:val="00781033"/>
    <w:rsid w:val="00781A72"/>
    <w:rsid w:val="0078321F"/>
    <w:rsid w:val="007841E4"/>
    <w:rsid w:val="00785F48"/>
    <w:rsid w:val="00786C11"/>
    <w:rsid w:val="00786E09"/>
    <w:rsid w:val="00792982"/>
    <w:rsid w:val="00793653"/>
    <w:rsid w:val="0079463B"/>
    <w:rsid w:val="00795855"/>
    <w:rsid w:val="00795D3D"/>
    <w:rsid w:val="0079777F"/>
    <w:rsid w:val="007A11BB"/>
    <w:rsid w:val="007A1E0E"/>
    <w:rsid w:val="007A6285"/>
    <w:rsid w:val="007B0B3B"/>
    <w:rsid w:val="007B12E7"/>
    <w:rsid w:val="007B166A"/>
    <w:rsid w:val="007B5D99"/>
    <w:rsid w:val="007C1B40"/>
    <w:rsid w:val="007C1B41"/>
    <w:rsid w:val="007C247F"/>
    <w:rsid w:val="007C3F64"/>
    <w:rsid w:val="007C697C"/>
    <w:rsid w:val="007D7E00"/>
    <w:rsid w:val="007E1FD1"/>
    <w:rsid w:val="007E3314"/>
    <w:rsid w:val="007E3EE6"/>
    <w:rsid w:val="007F02DF"/>
    <w:rsid w:val="007F6EF0"/>
    <w:rsid w:val="007F7BFC"/>
    <w:rsid w:val="00803DDD"/>
    <w:rsid w:val="00804C7F"/>
    <w:rsid w:val="00806B51"/>
    <w:rsid w:val="0081646B"/>
    <w:rsid w:val="0081779F"/>
    <w:rsid w:val="00823A62"/>
    <w:rsid w:val="0082465B"/>
    <w:rsid w:val="00825248"/>
    <w:rsid w:val="00826218"/>
    <w:rsid w:val="008268AA"/>
    <w:rsid w:val="008300A6"/>
    <w:rsid w:val="008314A5"/>
    <w:rsid w:val="00836388"/>
    <w:rsid w:val="00843FA1"/>
    <w:rsid w:val="00846804"/>
    <w:rsid w:val="00855E9E"/>
    <w:rsid w:val="00862CB3"/>
    <w:rsid w:val="00870541"/>
    <w:rsid w:val="008717FD"/>
    <w:rsid w:val="00877D43"/>
    <w:rsid w:val="00881866"/>
    <w:rsid w:val="008856CE"/>
    <w:rsid w:val="00885899"/>
    <w:rsid w:val="0088624F"/>
    <w:rsid w:val="00887DA5"/>
    <w:rsid w:val="0089232B"/>
    <w:rsid w:val="008923FA"/>
    <w:rsid w:val="00892798"/>
    <w:rsid w:val="008A105F"/>
    <w:rsid w:val="008A2A0F"/>
    <w:rsid w:val="008A4848"/>
    <w:rsid w:val="008A6EF8"/>
    <w:rsid w:val="008B403D"/>
    <w:rsid w:val="008B54E9"/>
    <w:rsid w:val="008C05DD"/>
    <w:rsid w:val="008C3829"/>
    <w:rsid w:val="008D270C"/>
    <w:rsid w:val="008D331B"/>
    <w:rsid w:val="008D771E"/>
    <w:rsid w:val="008F27E3"/>
    <w:rsid w:val="0090442A"/>
    <w:rsid w:val="009107DA"/>
    <w:rsid w:val="00912A24"/>
    <w:rsid w:val="00913D57"/>
    <w:rsid w:val="009160B9"/>
    <w:rsid w:val="00923D21"/>
    <w:rsid w:val="00924D5E"/>
    <w:rsid w:val="00927FAF"/>
    <w:rsid w:val="009309E9"/>
    <w:rsid w:val="009321CC"/>
    <w:rsid w:val="0094288A"/>
    <w:rsid w:val="00942B2D"/>
    <w:rsid w:val="00943D2B"/>
    <w:rsid w:val="00943FC4"/>
    <w:rsid w:val="0094723A"/>
    <w:rsid w:val="0095008A"/>
    <w:rsid w:val="00954863"/>
    <w:rsid w:val="009669B2"/>
    <w:rsid w:val="00973C39"/>
    <w:rsid w:val="00976433"/>
    <w:rsid w:val="0097649B"/>
    <w:rsid w:val="00986123"/>
    <w:rsid w:val="00987207"/>
    <w:rsid w:val="00991115"/>
    <w:rsid w:val="00991862"/>
    <w:rsid w:val="009918D1"/>
    <w:rsid w:val="00996007"/>
    <w:rsid w:val="009A0B36"/>
    <w:rsid w:val="009A1F6B"/>
    <w:rsid w:val="009A2AA0"/>
    <w:rsid w:val="009A53DA"/>
    <w:rsid w:val="009B1B52"/>
    <w:rsid w:val="009B2C40"/>
    <w:rsid w:val="009B31E3"/>
    <w:rsid w:val="009B7E55"/>
    <w:rsid w:val="009C0C35"/>
    <w:rsid w:val="009C1DF9"/>
    <w:rsid w:val="009C3EBC"/>
    <w:rsid w:val="009C40E3"/>
    <w:rsid w:val="009C44A5"/>
    <w:rsid w:val="009C5AEC"/>
    <w:rsid w:val="009D3EA0"/>
    <w:rsid w:val="009D5BD2"/>
    <w:rsid w:val="009E0317"/>
    <w:rsid w:val="009E0815"/>
    <w:rsid w:val="009E3BFB"/>
    <w:rsid w:val="009E572E"/>
    <w:rsid w:val="009F1FBD"/>
    <w:rsid w:val="009F7C55"/>
    <w:rsid w:val="00A00A42"/>
    <w:rsid w:val="00A033D2"/>
    <w:rsid w:val="00A07E4C"/>
    <w:rsid w:val="00A1379F"/>
    <w:rsid w:val="00A15070"/>
    <w:rsid w:val="00A17FDA"/>
    <w:rsid w:val="00A200CE"/>
    <w:rsid w:val="00A20A0F"/>
    <w:rsid w:val="00A22890"/>
    <w:rsid w:val="00A32A1F"/>
    <w:rsid w:val="00A33E06"/>
    <w:rsid w:val="00A33F6C"/>
    <w:rsid w:val="00A34A0F"/>
    <w:rsid w:val="00A352EC"/>
    <w:rsid w:val="00A35453"/>
    <w:rsid w:val="00A36E4E"/>
    <w:rsid w:val="00A372D1"/>
    <w:rsid w:val="00A377CE"/>
    <w:rsid w:val="00A429FB"/>
    <w:rsid w:val="00A43A11"/>
    <w:rsid w:val="00A4418F"/>
    <w:rsid w:val="00A45A11"/>
    <w:rsid w:val="00A46B05"/>
    <w:rsid w:val="00A5281D"/>
    <w:rsid w:val="00A55B76"/>
    <w:rsid w:val="00A64DAF"/>
    <w:rsid w:val="00A73B69"/>
    <w:rsid w:val="00A746A0"/>
    <w:rsid w:val="00A80697"/>
    <w:rsid w:val="00A818CB"/>
    <w:rsid w:val="00A83530"/>
    <w:rsid w:val="00A90013"/>
    <w:rsid w:val="00A92822"/>
    <w:rsid w:val="00A94662"/>
    <w:rsid w:val="00A9737A"/>
    <w:rsid w:val="00AA3363"/>
    <w:rsid w:val="00AA4B45"/>
    <w:rsid w:val="00AB2B3D"/>
    <w:rsid w:val="00AC41BE"/>
    <w:rsid w:val="00AC5099"/>
    <w:rsid w:val="00AD1C7E"/>
    <w:rsid w:val="00AD3F57"/>
    <w:rsid w:val="00AE12D5"/>
    <w:rsid w:val="00AE3D8B"/>
    <w:rsid w:val="00AE7D76"/>
    <w:rsid w:val="00AF137C"/>
    <w:rsid w:val="00AF33D9"/>
    <w:rsid w:val="00AF3B2D"/>
    <w:rsid w:val="00AF3BE5"/>
    <w:rsid w:val="00AF48B5"/>
    <w:rsid w:val="00B01021"/>
    <w:rsid w:val="00B020D4"/>
    <w:rsid w:val="00B04B0C"/>
    <w:rsid w:val="00B04EB3"/>
    <w:rsid w:val="00B11A35"/>
    <w:rsid w:val="00B11E39"/>
    <w:rsid w:val="00B14A9D"/>
    <w:rsid w:val="00B16EF0"/>
    <w:rsid w:val="00B16F60"/>
    <w:rsid w:val="00B358E1"/>
    <w:rsid w:val="00B40E05"/>
    <w:rsid w:val="00B4437D"/>
    <w:rsid w:val="00B443A2"/>
    <w:rsid w:val="00B454DF"/>
    <w:rsid w:val="00B47D0C"/>
    <w:rsid w:val="00B5104B"/>
    <w:rsid w:val="00B539C9"/>
    <w:rsid w:val="00B6184A"/>
    <w:rsid w:val="00B733EB"/>
    <w:rsid w:val="00B73A22"/>
    <w:rsid w:val="00B755EF"/>
    <w:rsid w:val="00B809B6"/>
    <w:rsid w:val="00B80B8D"/>
    <w:rsid w:val="00B80FCF"/>
    <w:rsid w:val="00B950EA"/>
    <w:rsid w:val="00B95B5D"/>
    <w:rsid w:val="00B9700E"/>
    <w:rsid w:val="00BA10EF"/>
    <w:rsid w:val="00BA3D32"/>
    <w:rsid w:val="00BA42AD"/>
    <w:rsid w:val="00BA4704"/>
    <w:rsid w:val="00BA7EAF"/>
    <w:rsid w:val="00BB2A85"/>
    <w:rsid w:val="00BB5B88"/>
    <w:rsid w:val="00BB6D51"/>
    <w:rsid w:val="00BB782B"/>
    <w:rsid w:val="00BB789F"/>
    <w:rsid w:val="00BC1233"/>
    <w:rsid w:val="00BC1590"/>
    <w:rsid w:val="00BC18CF"/>
    <w:rsid w:val="00BC21D3"/>
    <w:rsid w:val="00BC33FC"/>
    <w:rsid w:val="00BC7C8A"/>
    <w:rsid w:val="00BD0B13"/>
    <w:rsid w:val="00BD76CA"/>
    <w:rsid w:val="00BE32B6"/>
    <w:rsid w:val="00BE3CE0"/>
    <w:rsid w:val="00BE5199"/>
    <w:rsid w:val="00BF0AFA"/>
    <w:rsid w:val="00BF1EBD"/>
    <w:rsid w:val="00C07896"/>
    <w:rsid w:val="00C16BC7"/>
    <w:rsid w:val="00C20447"/>
    <w:rsid w:val="00C263E8"/>
    <w:rsid w:val="00C26494"/>
    <w:rsid w:val="00C3044B"/>
    <w:rsid w:val="00C31010"/>
    <w:rsid w:val="00C32BFE"/>
    <w:rsid w:val="00C37E89"/>
    <w:rsid w:val="00C403F0"/>
    <w:rsid w:val="00C4540F"/>
    <w:rsid w:val="00C46A7E"/>
    <w:rsid w:val="00C50DA6"/>
    <w:rsid w:val="00C53B6A"/>
    <w:rsid w:val="00C563B5"/>
    <w:rsid w:val="00C6023D"/>
    <w:rsid w:val="00C60661"/>
    <w:rsid w:val="00C63080"/>
    <w:rsid w:val="00C72479"/>
    <w:rsid w:val="00C75547"/>
    <w:rsid w:val="00C7602C"/>
    <w:rsid w:val="00C82FC8"/>
    <w:rsid w:val="00C8427F"/>
    <w:rsid w:val="00C86AF5"/>
    <w:rsid w:val="00C906C1"/>
    <w:rsid w:val="00C94240"/>
    <w:rsid w:val="00CA07A1"/>
    <w:rsid w:val="00CA1D94"/>
    <w:rsid w:val="00CA4211"/>
    <w:rsid w:val="00CB68A4"/>
    <w:rsid w:val="00CC5DFE"/>
    <w:rsid w:val="00CD0215"/>
    <w:rsid w:val="00CD0604"/>
    <w:rsid w:val="00CD6DFF"/>
    <w:rsid w:val="00CE0B9D"/>
    <w:rsid w:val="00CE3B48"/>
    <w:rsid w:val="00CE4479"/>
    <w:rsid w:val="00CF200B"/>
    <w:rsid w:val="00CF4BFA"/>
    <w:rsid w:val="00D05AFA"/>
    <w:rsid w:val="00D13051"/>
    <w:rsid w:val="00D14AE8"/>
    <w:rsid w:val="00D15B09"/>
    <w:rsid w:val="00D21F63"/>
    <w:rsid w:val="00D25452"/>
    <w:rsid w:val="00D25AA8"/>
    <w:rsid w:val="00D3285C"/>
    <w:rsid w:val="00D3308B"/>
    <w:rsid w:val="00D34B74"/>
    <w:rsid w:val="00D361EB"/>
    <w:rsid w:val="00D37F81"/>
    <w:rsid w:val="00D414CB"/>
    <w:rsid w:val="00D46845"/>
    <w:rsid w:val="00D47AA9"/>
    <w:rsid w:val="00D52269"/>
    <w:rsid w:val="00D574B9"/>
    <w:rsid w:val="00D60ED2"/>
    <w:rsid w:val="00D61B9C"/>
    <w:rsid w:val="00D62EE0"/>
    <w:rsid w:val="00D64985"/>
    <w:rsid w:val="00D676D0"/>
    <w:rsid w:val="00D714AC"/>
    <w:rsid w:val="00D77AE4"/>
    <w:rsid w:val="00D86A96"/>
    <w:rsid w:val="00D94269"/>
    <w:rsid w:val="00DA0984"/>
    <w:rsid w:val="00DB1A12"/>
    <w:rsid w:val="00DB6529"/>
    <w:rsid w:val="00DC633C"/>
    <w:rsid w:val="00DD168D"/>
    <w:rsid w:val="00DD2254"/>
    <w:rsid w:val="00DD2A41"/>
    <w:rsid w:val="00DD4BB9"/>
    <w:rsid w:val="00DD61E1"/>
    <w:rsid w:val="00DE1552"/>
    <w:rsid w:val="00DE38A9"/>
    <w:rsid w:val="00DE7652"/>
    <w:rsid w:val="00DE7DBD"/>
    <w:rsid w:val="00DF0628"/>
    <w:rsid w:val="00E0040F"/>
    <w:rsid w:val="00E13329"/>
    <w:rsid w:val="00E15593"/>
    <w:rsid w:val="00E2196C"/>
    <w:rsid w:val="00E26218"/>
    <w:rsid w:val="00E31561"/>
    <w:rsid w:val="00E31E45"/>
    <w:rsid w:val="00E335BD"/>
    <w:rsid w:val="00E3360D"/>
    <w:rsid w:val="00E42329"/>
    <w:rsid w:val="00E43841"/>
    <w:rsid w:val="00E52F1B"/>
    <w:rsid w:val="00E57D84"/>
    <w:rsid w:val="00E60AF4"/>
    <w:rsid w:val="00E613D3"/>
    <w:rsid w:val="00E65CC0"/>
    <w:rsid w:val="00E71143"/>
    <w:rsid w:val="00E73F44"/>
    <w:rsid w:val="00E82EDD"/>
    <w:rsid w:val="00E843E9"/>
    <w:rsid w:val="00E84C94"/>
    <w:rsid w:val="00E91744"/>
    <w:rsid w:val="00E93CB0"/>
    <w:rsid w:val="00EA0CA6"/>
    <w:rsid w:val="00EA1A97"/>
    <w:rsid w:val="00EA3591"/>
    <w:rsid w:val="00EA59A0"/>
    <w:rsid w:val="00EA7543"/>
    <w:rsid w:val="00EB1998"/>
    <w:rsid w:val="00EB1F5E"/>
    <w:rsid w:val="00EB2AF5"/>
    <w:rsid w:val="00EC0DEB"/>
    <w:rsid w:val="00EC538F"/>
    <w:rsid w:val="00EC66D4"/>
    <w:rsid w:val="00EC6B7C"/>
    <w:rsid w:val="00EC734C"/>
    <w:rsid w:val="00ED3112"/>
    <w:rsid w:val="00ED3D96"/>
    <w:rsid w:val="00EE3F16"/>
    <w:rsid w:val="00EE4B54"/>
    <w:rsid w:val="00EF06EE"/>
    <w:rsid w:val="00EF4AF8"/>
    <w:rsid w:val="00F02849"/>
    <w:rsid w:val="00F14045"/>
    <w:rsid w:val="00F20781"/>
    <w:rsid w:val="00F23B4F"/>
    <w:rsid w:val="00F32CB4"/>
    <w:rsid w:val="00F367DF"/>
    <w:rsid w:val="00F377A7"/>
    <w:rsid w:val="00F50719"/>
    <w:rsid w:val="00F52BC0"/>
    <w:rsid w:val="00F5411B"/>
    <w:rsid w:val="00F55A0E"/>
    <w:rsid w:val="00F57F26"/>
    <w:rsid w:val="00F643C4"/>
    <w:rsid w:val="00F65DB2"/>
    <w:rsid w:val="00F80178"/>
    <w:rsid w:val="00F80256"/>
    <w:rsid w:val="00F80E8B"/>
    <w:rsid w:val="00F83B3E"/>
    <w:rsid w:val="00F91374"/>
    <w:rsid w:val="00F91819"/>
    <w:rsid w:val="00FA0325"/>
    <w:rsid w:val="00FA7423"/>
    <w:rsid w:val="00FB0F71"/>
    <w:rsid w:val="00FC7F85"/>
    <w:rsid w:val="00FD0163"/>
    <w:rsid w:val="00FD11D1"/>
    <w:rsid w:val="00FD2EBF"/>
    <w:rsid w:val="00FD354F"/>
    <w:rsid w:val="00FD38EE"/>
    <w:rsid w:val="00FD438D"/>
    <w:rsid w:val="00FD76FC"/>
    <w:rsid w:val="00FE3B70"/>
    <w:rsid w:val="00FE5223"/>
    <w:rsid w:val="00FE5B1D"/>
    <w:rsid w:val="00FE67BC"/>
    <w:rsid w:val="00FE783C"/>
    <w:rsid w:val="00FF7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47033AC2"/>
  <w15:docId w15:val="{79924210-BBDC-4332-8E83-146E50155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613"/>
    <w:pPr>
      <w:spacing w:after="160" w:line="259" w:lineRule="auto"/>
    </w:pPr>
    <w:rPr>
      <w:rFonts w:eastAsiaTheme="minorEastAsia" w:cs="Vrinda"/>
      <w:szCs w:val="28"/>
      <w:lang w:val="en-GB" w:eastAsia="zh-CN" w:bidi="bn-BD"/>
    </w:rPr>
  </w:style>
  <w:style w:type="paragraph" w:styleId="Heading2">
    <w:name w:val="heading 2"/>
    <w:basedOn w:val="Normal"/>
    <w:link w:val="Heading2Char"/>
    <w:uiPriority w:val="9"/>
    <w:qFormat/>
    <w:rsid w:val="00143F79"/>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613"/>
    <w:pPr>
      <w:ind w:left="720"/>
      <w:contextualSpacing/>
    </w:pPr>
  </w:style>
  <w:style w:type="paragraph" w:customStyle="1" w:styleId="EndNoteBibliography">
    <w:name w:val="EndNote Bibliography"/>
    <w:basedOn w:val="Normal"/>
    <w:link w:val="EndNoteBibliographyChar"/>
    <w:rsid w:val="00BC7C8A"/>
    <w:pPr>
      <w:spacing w:after="200" w:line="240" w:lineRule="auto"/>
    </w:pPr>
    <w:rPr>
      <w:rFonts w:ascii="Times New Roman" w:eastAsiaTheme="minorHAnsi" w:hAnsi="Times New Roman" w:cs="Times New Roman"/>
      <w:noProof/>
      <w:szCs w:val="22"/>
      <w:lang w:val="en-US" w:eastAsia="en-US" w:bidi="ar-SA"/>
    </w:rPr>
  </w:style>
  <w:style w:type="character" w:customStyle="1" w:styleId="EndNoteBibliographyChar">
    <w:name w:val="EndNote Bibliography Char"/>
    <w:basedOn w:val="DefaultParagraphFont"/>
    <w:link w:val="EndNoteBibliography"/>
    <w:rsid w:val="00BC7C8A"/>
    <w:rPr>
      <w:rFonts w:ascii="Times New Roman" w:hAnsi="Times New Roman" w:cs="Times New Roman"/>
      <w:noProof/>
    </w:rPr>
  </w:style>
  <w:style w:type="paragraph" w:customStyle="1" w:styleId="Default">
    <w:name w:val="Default"/>
    <w:rsid w:val="00FE3B70"/>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ndNoteBibliographyTitle">
    <w:name w:val="EndNote Bibliography Title"/>
    <w:basedOn w:val="Normal"/>
    <w:link w:val="EndNoteBibliographyTitleChar"/>
    <w:rsid w:val="00BB6D51"/>
    <w:pPr>
      <w:spacing w:after="0"/>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BB6D51"/>
    <w:rPr>
      <w:rFonts w:ascii="Times New Roman" w:eastAsiaTheme="minorEastAsia" w:hAnsi="Times New Roman" w:cs="Times New Roman"/>
      <w:noProof/>
      <w:szCs w:val="28"/>
      <w:lang w:val="en-GB" w:eastAsia="zh-CN" w:bidi="bn-BD"/>
    </w:rPr>
  </w:style>
  <w:style w:type="paragraph" w:styleId="BalloonText">
    <w:name w:val="Balloon Text"/>
    <w:basedOn w:val="Normal"/>
    <w:link w:val="BalloonTextChar"/>
    <w:uiPriority w:val="99"/>
    <w:semiHidden/>
    <w:unhideWhenUsed/>
    <w:rsid w:val="00795D3D"/>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795D3D"/>
    <w:rPr>
      <w:rFonts w:ascii="Tahoma" w:eastAsiaTheme="minorEastAsia" w:hAnsi="Tahoma" w:cs="Tahoma"/>
      <w:sz w:val="16"/>
      <w:szCs w:val="20"/>
      <w:lang w:val="en-GB" w:eastAsia="zh-CN" w:bidi="bn-BD"/>
    </w:rPr>
  </w:style>
  <w:style w:type="character" w:styleId="Hyperlink">
    <w:name w:val="Hyperlink"/>
    <w:basedOn w:val="DefaultParagraphFont"/>
    <w:uiPriority w:val="99"/>
    <w:unhideWhenUsed/>
    <w:rsid w:val="00DE38A9"/>
    <w:rPr>
      <w:color w:val="0000FF" w:themeColor="hyperlink"/>
      <w:u w:val="single"/>
    </w:rPr>
  </w:style>
  <w:style w:type="table" w:styleId="TableGrid">
    <w:name w:val="Table Grid"/>
    <w:basedOn w:val="TableNormal"/>
    <w:uiPriority w:val="59"/>
    <w:rsid w:val="00BE3CE0"/>
    <w:pPr>
      <w:spacing w:after="0" w:line="240" w:lineRule="auto"/>
    </w:pPr>
    <w:rPr>
      <w:rFonts w:eastAsiaTheme="minorEastAsia"/>
      <w:szCs w:val="28"/>
      <w:lang w:eastAsia="zh-CN" w:bidi="bn-B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43F7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43F79"/>
    <w:pPr>
      <w:spacing w:before="100" w:beforeAutospacing="1" w:after="100" w:afterAutospacing="1" w:line="240" w:lineRule="auto"/>
    </w:pPr>
    <w:rPr>
      <w:rFonts w:ascii="Times New Roman" w:eastAsia="Times New Roman" w:hAnsi="Times New Roman" w:cs="Times New Roman"/>
      <w:sz w:val="24"/>
      <w:szCs w:val="24"/>
      <w:lang w:val="en-US" w:eastAsia="en-US" w:bidi="ar-SA"/>
    </w:rPr>
  </w:style>
  <w:style w:type="paragraph" w:styleId="Revision">
    <w:name w:val="Revision"/>
    <w:hidden/>
    <w:uiPriority w:val="99"/>
    <w:semiHidden/>
    <w:rsid w:val="0014776E"/>
    <w:pPr>
      <w:spacing w:after="0" w:line="240" w:lineRule="auto"/>
    </w:pPr>
    <w:rPr>
      <w:rFonts w:eastAsiaTheme="minorEastAsia" w:cs="Vrinda"/>
      <w:szCs w:val="28"/>
      <w:lang w:val="en-GB" w:eastAsia="zh-CN" w:bidi="bn-BD"/>
    </w:rPr>
  </w:style>
  <w:style w:type="character" w:styleId="CommentReference">
    <w:name w:val="annotation reference"/>
    <w:basedOn w:val="DefaultParagraphFont"/>
    <w:uiPriority w:val="99"/>
    <w:semiHidden/>
    <w:unhideWhenUsed/>
    <w:rsid w:val="002F481F"/>
    <w:rPr>
      <w:sz w:val="16"/>
      <w:szCs w:val="16"/>
    </w:rPr>
  </w:style>
  <w:style w:type="paragraph" w:styleId="CommentText">
    <w:name w:val="annotation text"/>
    <w:basedOn w:val="Normal"/>
    <w:link w:val="CommentTextChar"/>
    <w:uiPriority w:val="99"/>
    <w:unhideWhenUsed/>
    <w:rsid w:val="002F481F"/>
    <w:pPr>
      <w:spacing w:line="240" w:lineRule="auto"/>
    </w:pPr>
    <w:rPr>
      <w:sz w:val="20"/>
      <w:szCs w:val="25"/>
    </w:rPr>
  </w:style>
  <w:style w:type="character" w:customStyle="1" w:styleId="CommentTextChar">
    <w:name w:val="Comment Text Char"/>
    <w:basedOn w:val="DefaultParagraphFont"/>
    <w:link w:val="CommentText"/>
    <w:uiPriority w:val="99"/>
    <w:rsid w:val="002F481F"/>
    <w:rPr>
      <w:rFonts w:eastAsiaTheme="minorEastAsia" w:cs="Vrinda"/>
      <w:sz w:val="20"/>
      <w:szCs w:val="25"/>
      <w:lang w:val="en-GB" w:eastAsia="zh-CN" w:bidi="bn-BD"/>
    </w:rPr>
  </w:style>
  <w:style w:type="paragraph" w:styleId="CommentSubject">
    <w:name w:val="annotation subject"/>
    <w:basedOn w:val="CommentText"/>
    <w:next w:val="CommentText"/>
    <w:link w:val="CommentSubjectChar"/>
    <w:uiPriority w:val="99"/>
    <w:semiHidden/>
    <w:unhideWhenUsed/>
    <w:rsid w:val="002F481F"/>
    <w:rPr>
      <w:b/>
      <w:bCs/>
    </w:rPr>
  </w:style>
  <w:style w:type="character" w:customStyle="1" w:styleId="CommentSubjectChar">
    <w:name w:val="Comment Subject Char"/>
    <w:basedOn w:val="CommentTextChar"/>
    <w:link w:val="CommentSubject"/>
    <w:uiPriority w:val="99"/>
    <w:semiHidden/>
    <w:rsid w:val="002F481F"/>
    <w:rPr>
      <w:rFonts w:eastAsiaTheme="minorEastAsia" w:cs="Vrinda"/>
      <w:b/>
      <w:bCs/>
      <w:sz w:val="20"/>
      <w:szCs w:val="25"/>
      <w:lang w:val="en-GB" w:eastAsia="zh-CN" w:bidi="bn-BD"/>
    </w:rPr>
  </w:style>
  <w:style w:type="character" w:styleId="UnresolvedMention">
    <w:name w:val="Unresolved Mention"/>
    <w:basedOn w:val="DefaultParagraphFont"/>
    <w:uiPriority w:val="99"/>
    <w:semiHidden/>
    <w:unhideWhenUsed/>
    <w:rsid w:val="001D37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319623">
      <w:bodyDiv w:val="1"/>
      <w:marLeft w:val="0"/>
      <w:marRight w:val="0"/>
      <w:marTop w:val="0"/>
      <w:marBottom w:val="0"/>
      <w:divBdr>
        <w:top w:val="none" w:sz="0" w:space="0" w:color="auto"/>
        <w:left w:val="none" w:sz="0" w:space="0" w:color="auto"/>
        <w:bottom w:val="none" w:sz="0" w:space="0" w:color="auto"/>
        <w:right w:val="none" w:sz="0" w:space="0" w:color="auto"/>
      </w:divBdr>
      <w:divsChild>
        <w:div w:id="2137213760">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tna_feni@yahoo.com" TargetMode="External"/><Relationship Id="rId13" Type="http://schemas.openxmlformats.org/officeDocument/2006/relationships/hyperlink" Target="mailto:mr_ahsanhabib@yahoo.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j2.islam@hdr.qut.edu.au" TargetMode="External"/><Relationship Id="rId12" Type="http://schemas.openxmlformats.org/officeDocument/2006/relationships/hyperlink" Target="mailto:atikjacker7@gmail.com" TargetMode="External"/><Relationship Id="rId17" Type="http://schemas.openxmlformats.org/officeDocument/2006/relationships/hyperlink" Target="https://www.unicef.org/media/74016/file/UNICEF-annual-report-2019.pdf" TargetMode="External"/><Relationship Id="rId2" Type="http://schemas.openxmlformats.org/officeDocument/2006/relationships/numbering" Target="numbering.xml"/><Relationship Id="rId16" Type="http://schemas.openxmlformats.org/officeDocument/2006/relationships/hyperlink" Target="https://apps.who.int/iris/handle/10665/8583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mr_ahsanhabib@yahoo.com" TargetMode="External"/><Relationship Id="rId11" Type="http://schemas.openxmlformats.org/officeDocument/2006/relationships/hyperlink" Target="mailto:rafique2554@gmail.com" TargetMode="External"/><Relationship Id="rId5" Type="http://schemas.openxmlformats.org/officeDocument/2006/relationships/webSettings" Target="webSettings.xml"/><Relationship Id="rId15" Type="http://schemas.openxmlformats.org/officeDocument/2006/relationships/image" Target="media/image2.tiff"/><Relationship Id="rId10" Type="http://schemas.openxmlformats.org/officeDocument/2006/relationships/hyperlink" Target="mailto:dr_mohiuddinchy@yahoo.com"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parvin.xjtu@gmail.com"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2241F-4A35-4E12-815A-10B59AD0F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5907</TotalTime>
  <Pages>18</Pages>
  <Words>13050</Words>
  <Characters>74389</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Jahirul Islam</cp:lastModifiedBy>
  <cp:revision>499</cp:revision>
  <dcterms:created xsi:type="dcterms:W3CDTF">2023-10-17T04:52:00Z</dcterms:created>
  <dcterms:modified xsi:type="dcterms:W3CDTF">2024-01-21T05:05:00Z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6f1feb96d57ffd8db0ec25c33903feaec1065a24070e293a83c91b8ac7b3c3db</vt:lpwstr>
  </property>
</Properties>
</file>